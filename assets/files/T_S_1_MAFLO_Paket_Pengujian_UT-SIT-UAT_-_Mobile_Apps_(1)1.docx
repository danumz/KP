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FEFF8" w14:textId="77777777" w:rsidR="00E7355B" w:rsidRPr="00E83B33" w:rsidRDefault="00E7355B" w:rsidP="009E4435">
      <w:pPr>
        <w:pStyle w:val="TitleCover"/>
        <w:spacing w:before="240"/>
        <w:ind w:left="0"/>
        <w:rPr>
          <w:rFonts w:ascii="Bookman Old Style" w:hAnsi="Bookman Old Style"/>
          <w:b w:val="0"/>
          <w:sz w:val="44"/>
          <w:lang w:val="id-ID"/>
          <w:rPrChange w:id="0" w:author="Johnson H Marpaung" w:date="2015-11-11T15:54:00Z">
            <w:rPr>
              <w:rFonts w:ascii="Optima" w:hAnsi="Optima"/>
              <w:b w:val="0"/>
              <w:sz w:val="44"/>
            </w:rPr>
          </w:rPrChange>
        </w:rPr>
      </w:pPr>
      <w:r w:rsidRPr="00E83B33">
        <w:rPr>
          <w:rFonts w:ascii="Bookman Old Style" w:hAnsi="Bookman Old Style"/>
          <w:b w:val="0"/>
          <w:sz w:val="44"/>
          <w:lang w:val="id-ID"/>
          <w:rPrChange w:id="1" w:author="Johnson H Marpaung" w:date="2015-11-11T15:54:00Z">
            <w:rPr>
              <w:rFonts w:ascii="Optima" w:hAnsi="Optima"/>
              <w:b w:val="0"/>
              <w:sz w:val="44"/>
            </w:rPr>
          </w:rPrChange>
        </w:rPr>
        <w:t xml:space="preserve">Paket </w:t>
      </w:r>
      <w:del w:id="2" w:author="Meidy Triana Pakpahan" w:date="2015-09-09T19:43:00Z">
        <w:r w:rsidRPr="00E83B33" w:rsidDel="00DF5588">
          <w:rPr>
            <w:rFonts w:ascii="Bookman Old Style" w:hAnsi="Bookman Old Style"/>
            <w:b w:val="0"/>
            <w:sz w:val="44"/>
            <w:lang w:val="id-ID"/>
            <w:rPrChange w:id="3" w:author="Johnson H Marpaung" w:date="2015-11-11T15:54:00Z">
              <w:rPr>
                <w:rFonts w:ascii="Optima" w:hAnsi="Optima"/>
                <w:b w:val="0"/>
                <w:sz w:val="44"/>
              </w:rPr>
            </w:rPrChange>
          </w:rPr>
          <w:delText>Test</w:delText>
        </w:r>
      </w:del>
      <w:ins w:id="4" w:author="Meidy Triana Pakpahan" w:date="2015-09-09T19:43:00Z">
        <w:r w:rsidR="00DF5588" w:rsidRPr="00E83B33">
          <w:rPr>
            <w:rFonts w:ascii="Bookman Old Style" w:hAnsi="Bookman Old Style"/>
            <w:b w:val="0"/>
            <w:sz w:val="44"/>
            <w:lang w:val="id-ID"/>
            <w:rPrChange w:id="5" w:author="Johnson H Marpaung" w:date="2015-11-11T15:54:00Z">
              <w:rPr>
                <w:rFonts w:ascii="Optima" w:hAnsi="Optima"/>
                <w:b w:val="0"/>
                <w:sz w:val="44"/>
                <w:lang w:val="id-ID"/>
              </w:rPr>
            </w:rPrChange>
          </w:rPr>
          <w:t>Pengujian</w:t>
        </w:r>
      </w:ins>
    </w:p>
    <w:p w14:paraId="44C5E398" w14:textId="77777777" w:rsidR="00E7355B" w:rsidRPr="00E83B33" w:rsidRDefault="00E7355B" w:rsidP="009E4435">
      <w:pPr>
        <w:pStyle w:val="TitleCover"/>
        <w:spacing w:before="240"/>
        <w:ind w:left="0"/>
        <w:rPr>
          <w:rFonts w:ascii="Bookman Old Style" w:hAnsi="Bookman Old Style"/>
          <w:b w:val="0"/>
          <w:sz w:val="44"/>
          <w:lang w:val="id-ID"/>
          <w:rPrChange w:id="6" w:author="Johnson H Marpaung" w:date="2015-11-11T15:54:00Z">
            <w:rPr>
              <w:rFonts w:ascii="Optima" w:hAnsi="Optima"/>
              <w:b w:val="0"/>
              <w:sz w:val="44"/>
            </w:rPr>
          </w:rPrChange>
        </w:rPr>
      </w:pPr>
      <w:r w:rsidRPr="00E83B33">
        <w:rPr>
          <w:rFonts w:ascii="Bookman Old Style" w:hAnsi="Bookman Old Style"/>
          <w:b w:val="0"/>
          <w:sz w:val="44"/>
          <w:lang w:val="id-ID"/>
          <w:rPrChange w:id="7" w:author="Johnson H Marpaung" w:date="2015-11-11T15:54:00Z">
            <w:rPr>
              <w:rFonts w:ascii="Optima" w:hAnsi="Optima"/>
              <w:b w:val="0"/>
              <w:sz w:val="44"/>
            </w:rPr>
          </w:rPrChange>
        </w:rPr>
        <w:t>[ Nama Aplikasi ]</w:t>
      </w:r>
    </w:p>
    <w:p w14:paraId="76B92AA3" w14:textId="77777777" w:rsidR="00E7355B" w:rsidRPr="00E83B33" w:rsidRDefault="00E7355B" w:rsidP="009E4435">
      <w:pPr>
        <w:pStyle w:val="SubtitleCover"/>
        <w:spacing w:before="240"/>
        <w:ind w:left="0" w:right="1685"/>
        <w:rPr>
          <w:rFonts w:ascii="Bookman Old Style" w:hAnsi="Bookman Old Style"/>
          <w:i w:val="0"/>
          <w:sz w:val="32"/>
          <w:lang w:val="id-ID"/>
          <w:rPrChange w:id="8" w:author="Johnson H Marpaung" w:date="2015-11-11T15:54:00Z">
            <w:rPr>
              <w:rFonts w:ascii="Optima" w:hAnsi="Optima"/>
              <w:i w:val="0"/>
              <w:sz w:val="32"/>
            </w:rPr>
          </w:rPrChange>
        </w:rPr>
      </w:pPr>
      <w:bookmarkStart w:id="9" w:name="version"/>
      <w:r w:rsidRPr="00E83B33">
        <w:rPr>
          <w:rFonts w:ascii="Bookman Old Style" w:hAnsi="Bookman Old Style"/>
          <w:i w:val="0"/>
          <w:sz w:val="32"/>
          <w:lang w:val="id-ID"/>
          <w:rPrChange w:id="10" w:author="Johnson H Marpaung" w:date="2015-11-11T15:54:00Z">
            <w:rPr>
              <w:rFonts w:ascii="Optima" w:hAnsi="Optima"/>
              <w:i w:val="0"/>
              <w:sz w:val="32"/>
            </w:rPr>
          </w:rPrChange>
        </w:rPr>
        <w:t>Versi 1.0</w:t>
      </w:r>
      <w:bookmarkEnd w:id="9"/>
    </w:p>
    <w:p w14:paraId="38A5A90D" w14:textId="77777777" w:rsidR="00E7355B" w:rsidRPr="00E83B33" w:rsidRDefault="00E7355B" w:rsidP="00E7355B">
      <w:pPr>
        <w:pStyle w:val="Copyright"/>
        <w:spacing w:before="120" w:after="0"/>
        <w:jc w:val="left"/>
        <w:rPr>
          <w:rFonts w:ascii="Bookman Old Style" w:hAnsi="Bookman Old Style"/>
          <w:b/>
          <w:sz w:val="96"/>
          <w:lang w:val="id-ID"/>
          <w:rPrChange w:id="11" w:author="Johnson H Marpaung" w:date="2015-11-11T15:54:00Z">
            <w:rPr>
              <w:rFonts w:ascii="Optima" w:hAnsi="Optima"/>
              <w:b/>
              <w:sz w:val="96"/>
            </w:rPr>
          </w:rPrChange>
        </w:rPr>
      </w:pPr>
      <w:r w:rsidRPr="00E83B33">
        <w:rPr>
          <w:rFonts w:ascii="Bookman Old Style" w:hAnsi="Bookman Old Style"/>
          <w:sz w:val="96"/>
          <w:lang w:val="id-ID"/>
          <w:rPrChange w:id="12" w:author="Johnson H Marpaung" w:date="2015-11-11T15:54:00Z">
            <w:rPr>
              <w:rFonts w:ascii="Optima" w:hAnsi="Optima"/>
              <w:sz w:val="96"/>
            </w:rPr>
          </w:rPrChange>
        </w:rPr>
        <w:tab/>
      </w:r>
      <w:r w:rsidRPr="00E83B33">
        <w:rPr>
          <w:rFonts w:ascii="Bookman Old Style" w:hAnsi="Bookman Old Style"/>
          <w:sz w:val="96"/>
          <w:lang w:val="id-ID"/>
          <w:rPrChange w:id="13" w:author="Johnson H Marpaung" w:date="2015-11-11T15:54:00Z">
            <w:rPr>
              <w:rFonts w:ascii="Optima" w:hAnsi="Optima"/>
              <w:sz w:val="96"/>
            </w:rPr>
          </w:rPrChange>
        </w:rPr>
        <w:tab/>
      </w:r>
      <w:r w:rsidRPr="00E83B33">
        <w:rPr>
          <w:rFonts w:ascii="Bookman Old Style" w:hAnsi="Bookman Old Style"/>
          <w:sz w:val="96"/>
          <w:lang w:val="id-ID"/>
          <w:rPrChange w:id="14" w:author="Johnson H Marpaung" w:date="2015-11-11T15:54:00Z">
            <w:rPr>
              <w:rFonts w:ascii="Optima" w:hAnsi="Optima"/>
              <w:sz w:val="96"/>
            </w:rPr>
          </w:rPrChange>
        </w:rPr>
        <w:tab/>
      </w:r>
      <w:r w:rsidRPr="00E83B33">
        <w:rPr>
          <w:rFonts w:ascii="Bookman Old Style" w:hAnsi="Bookman Old Style"/>
          <w:sz w:val="96"/>
          <w:lang w:val="id-ID"/>
          <w:rPrChange w:id="15" w:author="Johnson H Marpaung" w:date="2015-11-11T15:54:00Z">
            <w:rPr>
              <w:rFonts w:ascii="Optima" w:hAnsi="Optima"/>
              <w:sz w:val="96"/>
            </w:rPr>
          </w:rPrChange>
        </w:rPr>
        <w:tab/>
      </w:r>
      <w:r w:rsidRPr="00E83B33">
        <w:rPr>
          <w:rFonts w:ascii="Bookman Old Style" w:hAnsi="Bookman Old Style"/>
          <w:sz w:val="96"/>
          <w:lang w:val="id-ID"/>
          <w:rPrChange w:id="16" w:author="Johnson H Marpaung" w:date="2015-11-11T15:54:00Z">
            <w:rPr>
              <w:rFonts w:ascii="Optima" w:hAnsi="Optima"/>
              <w:sz w:val="96"/>
            </w:rPr>
          </w:rPrChange>
        </w:rPr>
        <w:tab/>
      </w:r>
      <w:r w:rsidRPr="00E83B33">
        <w:rPr>
          <w:rFonts w:ascii="Bookman Old Style" w:hAnsi="Bookman Old Style"/>
          <w:sz w:val="96"/>
          <w:lang w:val="id-ID"/>
          <w:rPrChange w:id="17" w:author="Johnson H Marpaung" w:date="2015-11-11T15:54:00Z">
            <w:rPr>
              <w:rFonts w:ascii="Optima" w:hAnsi="Optima"/>
              <w:sz w:val="96"/>
            </w:rPr>
          </w:rPrChange>
        </w:rPr>
        <w:tab/>
      </w:r>
    </w:p>
    <w:p w14:paraId="465318AF" w14:textId="77777777" w:rsidR="00E7355B" w:rsidRPr="00E83B33" w:rsidRDefault="00E7355B" w:rsidP="00E7355B">
      <w:pPr>
        <w:pStyle w:val="Copyright"/>
        <w:spacing w:before="240"/>
        <w:jc w:val="left"/>
        <w:rPr>
          <w:rFonts w:ascii="Bookman Old Style" w:hAnsi="Bookman Old Style"/>
          <w:sz w:val="96"/>
          <w:lang w:val="id-ID"/>
          <w:rPrChange w:id="18" w:author="Johnson H Marpaung" w:date="2015-11-11T15:54:00Z">
            <w:rPr>
              <w:rFonts w:ascii="Optima" w:hAnsi="Optima"/>
              <w:sz w:val="96"/>
            </w:rPr>
          </w:rPrChange>
        </w:rPr>
      </w:pPr>
      <w:r w:rsidRPr="00E83B33">
        <w:rPr>
          <w:rFonts w:ascii="Bookman Old Style" w:hAnsi="Bookman Old Style"/>
          <w:b/>
          <w:sz w:val="96"/>
          <w:lang w:val="id-ID"/>
          <w:rPrChange w:id="19" w:author="Johnson H Marpaung" w:date="2015-11-11T15:54:00Z">
            <w:rPr>
              <w:rFonts w:ascii="Optima" w:hAnsi="Optima"/>
              <w:b/>
              <w:sz w:val="96"/>
            </w:rPr>
          </w:rPrChange>
        </w:rPr>
        <w:tab/>
      </w:r>
      <w:r w:rsidRPr="00E83B33">
        <w:rPr>
          <w:rFonts w:ascii="Bookman Old Style" w:hAnsi="Bookman Old Style"/>
          <w:b/>
          <w:sz w:val="96"/>
          <w:lang w:val="id-ID"/>
          <w:rPrChange w:id="20" w:author="Johnson H Marpaung" w:date="2015-11-11T15:54:00Z">
            <w:rPr>
              <w:rFonts w:ascii="Optima" w:hAnsi="Optima"/>
              <w:b/>
              <w:sz w:val="96"/>
            </w:rPr>
          </w:rPrChange>
        </w:rPr>
        <w:tab/>
      </w:r>
      <w:r w:rsidRPr="00E83B33">
        <w:rPr>
          <w:rFonts w:ascii="Bookman Old Style" w:hAnsi="Bookman Old Style"/>
          <w:b/>
          <w:sz w:val="96"/>
          <w:lang w:val="id-ID"/>
          <w:rPrChange w:id="21" w:author="Johnson H Marpaung" w:date="2015-11-11T15:54:00Z">
            <w:rPr>
              <w:rFonts w:ascii="Optima" w:hAnsi="Optima"/>
              <w:b/>
              <w:sz w:val="96"/>
            </w:rPr>
          </w:rPrChange>
        </w:rPr>
        <w:tab/>
      </w:r>
      <w:r w:rsidRPr="00E83B33">
        <w:rPr>
          <w:rFonts w:ascii="Bookman Old Style" w:hAnsi="Bookman Old Style"/>
          <w:b/>
          <w:sz w:val="96"/>
          <w:lang w:val="id-ID"/>
          <w:rPrChange w:id="22" w:author="Johnson H Marpaung" w:date="2015-11-11T15:54:00Z">
            <w:rPr>
              <w:rFonts w:ascii="Optima" w:hAnsi="Optima"/>
              <w:b/>
              <w:sz w:val="96"/>
            </w:rPr>
          </w:rPrChange>
        </w:rPr>
        <w:tab/>
      </w:r>
      <w:r w:rsidRPr="00E83B33">
        <w:rPr>
          <w:rFonts w:ascii="Bookman Old Style" w:hAnsi="Bookman Old Style"/>
          <w:b/>
          <w:sz w:val="96"/>
          <w:lang w:val="id-ID"/>
          <w:rPrChange w:id="23" w:author="Johnson H Marpaung" w:date="2015-11-11T15:54:00Z">
            <w:rPr>
              <w:rFonts w:ascii="Optima" w:hAnsi="Optima"/>
              <w:b/>
              <w:sz w:val="96"/>
            </w:rPr>
          </w:rPrChange>
        </w:rPr>
        <w:tab/>
      </w:r>
      <w:r w:rsidRPr="00E83B33">
        <w:rPr>
          <w:rFonts w:ascii="Bookman Old Style" w:hAnsi="Bookman Old Style"/>
          <w:b/>
          <w:sz w:val="96"/>
          <w:lang w:val="id-ID"/>
          <w:rPrChange w:id="24" w:author="Johnson H Marpaung" w:date="2015-11-11T15:54:00Z">
            <w:rPr>
              <w:rFonts w:ascii="Optima" w:hAnsi="Optima"/>
              <w:b/>
              <w:sz w:val="96"/>
            </w:rPr>
          </w:rPrChange>
        </w:rPr>
        <w:tab/>
      </w:r>
    </w:p>
    <w:p w14:paraId="7CE6DDEB" w14:textId="77777777" w:rsidR="00E7355B" w:rsidRPr="00E83B33" w:rsidRDefault="00E7355B" w:rsidP="00E7355B">
      <w:pPr>
        <w:pStyle w:val="CompanyName"/>
        <w:rPr>
          <w:rFonts w:ascii="Bookman Old Style" w:hAnsi="Bookman Old Style"/>
          <w:lang w:val="id-ID"/>
          <w:rPrChange w:id="25" w:author="Johnson H Marpaung" w:date="2015-11-11T15:54:00Z">
            <w:rPr>
              <w:rFonts w:ascii="Optima" w:hAnsi="Optima"/>
            </w:rPr>
          </w:rPrChange>
        </w:rPr>
      </w:pPr>
    </w:p>
    <w:p w14:paraId="3FDC733D" w14:textId="77777777" w:rsidR="00E7355B" w:rsidRPr="00E83B33" w:rsidRDefault="00E7355B" w:rsidP="00E7355B">
      <w:pPr>
        <w:rPr>
          <w:rFonts w:ascii="Bookman Old Style" w:hAnsi="Bookman Old Style"/>
          <w:lang w:val="id-ID"/>
          <w:rPrChange w:id="26" w:author="Johnson H Marpaung" w:date="2015-11-11T15:54:00Z">
            <w:rPr>
              <w:rFonts w:ascii="Optima" w:hAnsi="Optima"/>
            </w:rPr>
          </w:rPrChange>
        </w:rPr>
      </w:pPr>
    </w:p>
    <w:p w14:paraId="073DB02C" w14:textId="77777777" w:rsidR="00E7355B" w:rsidRPr="00E83B33" w:rsidRDefault="00E7355B" w:rsidP="00E7355B">
      <w:pPr>
        <w:rPr>
          <w:rFonts w:ascii="Bookman Old Style" w:hAnsi="Bookman Old Style"/>
          <w:lang w:val="id-ID"/>
          <w:rPrChange w:id="27" w:author="Johnson H Marpaung" w:date="2015-11-11T15:54:00Z">
            <w:rPr>
              <w:rFonts w:ascii="Optima" w:hAnsi="Optima"/>
            </w:rPr>
          </w:rPrChange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9"/>
        <w:gridCol w:w="4188"/>
      </w:tblGrid>
      <w:tr w:rsidR="00E7355B" w:rsidRPr="00E83B33" w14:paraId="5D385000" w14:textId="77777777" w:rsidTr="00477980">
        <w:tc>
          <w:tcPr>
            <w:tcW w:w="4431" w:type="dxa"/>
          </w:tcPr>
          <w:p w14:paraId="649C469F" w14:textId="77777777" w:rsidR="00E7355B" w:rsidRPr="00E83B33" w:rsidRDefault="00E7355B" w:rsidP="00477980">
            <w:pPr>
              <w:jc w:val="both"/>
              <w:rPr>
                <w:rFonts w:ascii="Bookman Old Style" w:eastAsia="MS Mincho" w:hAnsi="Bookman Old Style" w:cs="Tahoma"/>
                <w:b/>
                <w:lang w:val="id-ID"/>
                <w:rPrChange w:id="28" w:author="Johnson H Marpaung" w:date="2015-11-11T15:54:00Z">
                  <w:rPr>
                    <w:rFonts w:ascii="Optima" w:eastAsia="MS Mincho" w:hAnsi="Optima" w:cs="Tahoma"/>
                    <w:b/>
                    <w:lang w:val="pt-BR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b/>
                <w:lang w:val="id-ID"/>
                <w:rPrChange w:id="29" w:author="Johnson H Marpaung" w:date="2015-11-11T15:54:00Z">
                  <w:rPr>
                    <w:rFonts w:ascii="Optima" w:eastAsia="MS Mincho" w:hAnsi="Optima" w:cs="Tahoma"/>
                    <w:b/>
                    <w:lang w:val="pt-BR"/>
                  </w:rPr>
                </w:rPrChange>
              </w:rPr>
              <w:t xml:space="preserve">Disahkan Oleh: </w:t>
            </w:r>
            <w:r w:rsidRPr="00E83B33">
              <w:rPr>
                <w:rFonts w:ascii="Bookman Old Style" w:eastAsia="MS Mincho" w:hAnsi="Bookman Old Style" w:cs="Tahoma"/>
                <w:b/>
                <w:lang w:val="id-ID"/>
                <w:rPrChange w:id="30" w:author="Johnson H Marpaung" w:date="2015-11-11T15:54:00Z">
                  <w:rPr>
                    <w:rFonts w:ascii="Optima" w:eastAsia="MS Mincho" w:hAnsi="Optima" w:cs="Tahoma"/>
                    <w:b/>
                    <w:lang w:val="pt-BR"/>
                  </w:rPr>
                </w:rPrChange>
              </w:rPr>
              <w:tab/>
            </w:r>
          </w:p>
          <w:p w14:paraId="5A4E3C45" w14:textId="77777777" w:rsidR="00E7355B" w:rsidRPr="00E83B33" w:rsidRDefault="00E7355B" w:rsidP="00477980">
            <w:pPr>
              <w:jc w:val="both"/>
              <w:rPr>
                <w:rFonts w:ascii="Bookman Old Style" w:eastAsia="MS Mincho" w:hAnsi="Bookman Old Style" w:cs="Tahoma"/>
                <w:lang w:val="id-ID"/>
                <w:rPrChange w:id="31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b/>
                <w:lang w:val="id-ID"/>
                <w:rPrChange w:id="32" w:author="Johnson H Marpaung" w:date="2015-11-11T15:54:00Z">
                  <w:rPr>
                    <w:rFonts w:ascii="Optima" w:eastAsia="MS Mincho" w:hAnsi="Optima" w:cs="Tahoma"/>
                    <w:b/>
                    <w:lang w:val="pt-BR"/>
                  </w:rPr>
                </w:rPrChange>
              </w:rPr>
              <w:t>Tanggal:</w:t>
            </w:r>
            <w:r w:rsidRPr="00E83B33">
              <w:rPr>
                <w:rFonts w:ascii="Bookman Old Style" w:eastAsia="MS Mincho" w:hAnsi="Bookman Old Style" w:cs="Tahoma"/>
                <w:lang w:val="id-ID"/>
                <w:rPrChange w:id="33" w:author="Johnson H Marpaung" w:date="2015-11-11T15:54:00Z">
                  <w:rPr>
                    <w:rFonts w:ascii="Optima" w:eastAsia="MS Mincho" w:hAnsi="Optima" w:cs="Tahoma"/>
                    <w:lang w:val="pt-BR"/>
                  </w:rPr>
                </w:rPrChange>
              </w:rPr>
              <w:tab/>
            </w:r>
          </w:p>
          <w:p w14:paraId="066AFC3C" w14:textId="77777777" w:rsidR="00E7355B" w:rsidRPr="00E83B33" w:rsidRDefault="00E7355B" w:rsidP="00477980">
            <w:pPr>
              <w:jc w:val="both"/>
              <w:rPr>
                <w:rFonts w:ascii="Bookman Old Style" w:eastAsia="MS Mincho" w:hAnsi="Bookman Old Style" w:cs="Tahoma"/>
                <w:lang w:val="id-ID"/>
                <w:rPrChange w:id="34" w:author="Johnson H Marpaung" w:date="2015-11-11T15:54:00Z">
                  <w:rPr>
                    <w:rFonts w:ascii="Optima" w:eastAsia="MS Mincho" w:hAnsi="Optima" w:cs="Tahoma"/>
                    <w:lang w:val="pt-BR"/>
                  </w:rPr>
                </w:rPrChange>
              </w:rPr>
            </w:pPr>
          </w:p>
          <w:p w14:paraId="515B431E" w14:textId="77777777" w:rsidR="00647BC3" w:rsidRPr="00E83B33" w:rsidRDefault="00647BC3" w:rsidP="00477980">
            <w:pPr>
              <w:jc w:val="both"/>
              <w:rPr>
                <w:rFonts w:ascii="Bookman Old Style" w:eastAsia="MS Mincho" w:hAnsi="Bookman Old Style" w:cs="Tahoma"/>
                <w:lang w:val="id-ID"/>
                <w:rPrChange w:id="35" w:author="Johnson H Marpaung" w:date="2015-11-11T15:54:00Z">
                  <w:rPr>
                    <w:rFonts w:ascii="Optima" w:eastAsia="MS Mincho" w:hAnsi="Optima" w:cs="Tahoma"/>
                    <w:lang w:val="pt-BR"/>
                  </w:rPr>
                </w:rPrChange>
              </w:rPr>
            </w:pPr>
          </w:p>
        </w:tc>
        <w:tc>
          <w:tcPr>
            <w:tcW w:w="4431" w:type="dxa"/>
          </w:tcPr>
          <w:p w14:paraId="352AAE04" w14:textId="77777777" w:rsidR="00E7355B" w:rsidRPr="00E83B33" w:rsidRDefault="00E7355B" w:rsidP="00477980">
            <w:pPr>
              <w:jc w:val="both"/>
              <w:rPr>
                <w:ins w:id="36" w:author="Meidy Triana Pakpahan" w:date="2015-09-17T10:49:00Z"/>
                <w:rFonts w:ascii="Bookman Old Style" w:eastAsia="MS Mincho" w:hAnsi="Bookman Old Style" w:cs="Tahoma"/>
                <w:lang w:val="id-ID"/>
                <w:rPrChange w:id="37" w:author="Johnson H Marpaung" w:date="2015-11-11T15:54:00Z">
                  <w:rPr>
                    <w:ins w:id="38" w:author="Meidy Triana Pakpahan" w:date="2015-09-17T10:49:00Z"/>
                    <w:rFonts w:ascii="Bookman Old Style" w:eastAsia="MS Mincho" w:hAnsi="Bookman Old Style" w:cs="Tahoma"/>
                    <w:lang w:val="pt-BR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lang w:val="id-ID"/>
                <w:rPrChange w:id="39" w:author="Johnson H Marpaung" w:date="2015-11-11T15:54:00Z">
                  <w:rPr>
                    <w:rFonts w:ascii="Optima" w:eastAsia="MS Mincho" w:hAnsi="Optima" w:cs="Tahoma"/>
                    <w:lang w:val="pt-BR"/>
                  </w:rPr>
                </w:rPrChange>
              </w:rPr>
              <w:t>Tanda Tangan</w:t>
            </w:r>
          </w:p>
          <w:p w14:paraId="41629A4F" w14:textId="77777777" w:rsidR="00773411" w:rsidRPr="00E83B33" w:rsidRDefault="00773411" w:rsidP="00477980">
            <w:pPr>
              <w:jc w:val="both"/>
              <w:rPr>
                <w:ins w:id="40" w:author="Meidy Triana Pakpahan" w:date="2015-09-17T10:49:00Z"/>
                <w:rFonts w:ascii="Bookman Old Style" w:eastAsia="MS Mincho" w:hAnsi="Bookman Old Style" w:cs="Tahoma"/>
                <w:lang w:val="id-ID"/>
                <w:rPrChange w:id="41" w:author="Johnson H Marpaung" w:date="2015-11-11T15:54:00Z">
                  <w:rPr>
                    <w:ins w:id="42" w:author="Meidy Triana Pakpahan" w:date="2015-09-17T10:49:00Z"/>
                    <w:rFonts w:ascii="Bookman Old Style" w:eastAsia="MS Mincho" w:hAnsi="Bookman Old Style" w:cs="Tahoma"/>
                    <w:lang w:val="pt-BR"/>
                  </w:rPr>
                </w:rPrChange>
              </w:rPr>
            </w:pPr>
          </w:p>
          <w:p w14:paraId="7EC68DC8" w14:textId="77777777" w:rsidR="00773411" w:rsidRPr="00E83B33" w:rsidRDefault="00773411" w:rsidP="00477980">
            <w:pPr>
              <w:jc w:val="both"/>
              <w:rPr>
                <w:ins w:id="43" w:author="Meidy Triana Pakpahan" w:date="2015-09-17T10:49:00Z"/>
                <w:rFonts w:ascii="Bookman Old Style" w:eastAsia="MS Mincho" w:hAnsi="Bookman Old Style" w:cs="Tahoma"/>
                <w:lang w:val="id-ID"/>
                <w:rPrChange w:id="44" w:author="Johnson H Marpaung" w:date="2015-11-11T15:54:00Z">
                  <w:rPr>
                    <w:ins w:id="45" w:author="Meidy Triana Pakpahan" w:date="2015-09-17T10:49:00Z"/>
                    <w:rFonts w:ascii="Bookman Old Style" w:eastAsia="MS Mincho" w:hAnsi="Bookman Old Style" w:cs="Tahoma"/>
                    <w:lang w:val="pt-BR"/>
                  </w:rPr>
                </w:rPrChange>
              </w:rPr>
            </w:pPr>
          </w:p>
          <w:p w14:paraId="223A1DA1" w14:textId="77777777" w:rsidR="00773411" w:rsidRPr="00E83B33" w:rsidRDefault="00773411" w:rsidP="00477980">
            <w:pPr>
              <w:jc w:val="both"/>
              <w:rPr>
                <w:ins w:id="46" w:author="Meidy Triana Pakpahan" w:date="2015-09-17T10:49:00Z"/>
                <w:rFonts w:ascii="Bookman Old Style" w:eastAsia="MS Mincho" w:hAnsi="Bookman Old Style" w:cs="Tahoma"/>
                <w:lang w:val="id-ID"/>
                <w:rPrChange w:id="47" w:author="Johnson H Marpaung" w:date="2015-11-11T15:54:00Z">
                  <w:rPr>
                    <w:ins w:id="48" w:author="Meidy Triana Pakpahan" w:date="2015-09-17T10:49:00Z"/>
                    <w:rFonts w:ascii="Bookman Old Style" w:eastAsia="MS Mincho" w:hAnsi="Bookman Old Style" w:cs="Tahoma"/>
                    <w:lang w:val="pt-BR"/>
                  </w:rPr>
                </w:rPrChange>
              </w:rPr>
            </w:pPr>
          </w:p>
          <w:p w14:paraId="2A8F7997" w14:textId="77777777" w:rsidR="00773411" w:rsidRPr="00E83B33" w:rsidRDefault="00773411" w:rsidP="00477980">
            <w:pPr>
              <w:jc w:val="both"/>
              <w:rPr>
                <w:rFonts w:ascii="Bookman Old Style" w:eastAsia="MS Mincho" w:hAnsi="Bookman Old Style" w:cs="Tahoma"/>
                <w:lang w:val="id-ID"/>
                <w:rPrChange w:id="49" w:author="Johnson H Marpaung" w:date="2015-11-11T15:54:00Z">
                  <w:rPr>
                    <w:rFonts w:ascii="Optima" w:eastAsia="MS Mincho" w:hAnsi="Optima" w:cs="Tahoma"/>
                    <w:lang w:val="pt-BR"/>
                  </w:rPr>
                </w:rPrChange>
              </w:rPr>
            </w:pPr>
            <w:ins w:id="50" w:author="Meidy Triana Pakpahan" w:date="2015-09-17T10:49:00Z">
              <w:r w:rsidRPr="00E83B33">
                <w:rPr>
                  <w:rFonts w:ascii="Bookman Old Style" w:eastAsia="MS Mincho" w:hAnsi="Bookman Old Style" w:cs="Tahoma"/>
                  <w:lang w:val="id-ID"/>
                </w:rPr>
                <w:t>(Kepala Bagian/setingkat)</w:t>
              </w:r>
            </w:ins>
          </w:p>
        </w:tc>
      </w:tr>
    </w:tbl>
    <w:p w14:paraId="5461E80A" w14:textId="77777777" w:rsidR="008B52CF" w:rsidRPr="00E83B33" w:rsidRDefault="00E7355B">
      <w:pPr>
        <w:rPr>
          <w:rFonts w:ascii="Bookman Old Style" w:hAnsi="Bookman Old Style"/>
          <w:lang w:val="id-ID"/>
          <w:rPrChange w:id="51" w:author="Johnson H Marpaung" w:date="2015-11-11T15:54:00Z">
            <w:rPr>
              <w:rFonts w:ascii="Optima" w:hAnsi="Optima"/>
            </w:rPr>
          </w:rPrChange>
        </w:rPr>
        <w:sectPr w:rsidR="008B52CF" w:rsidRPr="00E83B33" w:rsidSect="00647BC3">
          <w:headerReference w:type="default" r:id="rId8"/>
          <w:footerReference w:type="even" r:id="rId9"/>
          <w:footerReference w:type="default" r:id="rId10"/>
          <w:pgSz w:w="11907" w:h="16839" w:code="9"/>
          <w:pgMar w:top="1699" w:right="1800" w:bottom="1440" w:left="1800" w:header="706" w:footer="706" w:gutter="0"/>
          <w:cols w:space="708"/>
          <w:docGrid w:linePitch="360"/>
        </w:sectPr>
      </w:pPr>
      <w:r w:rsidRPr="00E83B33">
        <w:rPr>
          <w:rFonts w:ascii="Bookman Old Style" w:hAnsi="Bookman Old Style"/>
          <w:lang w:val="id-ID"/>
          <w:rPrChange w:id="57" w:author="Johnson H Marpaung" w:date="2015-11-11T15:54:00Z">
            <w:rPr>
              <w:rFonts w:ascii="Optima" w:hAnsi="Optima"/>
            </w:rPr>
          </w:rPrChange>
        </w:rPr>
        <w:br/>
      </w:r>
    </w:p>
    <w:p w14:paraId="4B0FB1E1" w14:textId="77777777" w:rsidR="00FB1B4D" w:rsidRPr="00E83B33" w:rsidRDefault="00FB1B4D">
      <w:pPr>
        <w:rPr>
          <w:rFonts w:ascii="Bookman Old Style" w:hAnsi="Bookman Old Style"/>
          <w:lang w:val="id-ID"/>
          <w:rPrChange w:id="58" w:author="Johnson H Marpaung" w:date="2015-11-11T15:54:00Z">
            <w:rPr>
              <w:rFonts w:ascii="Optima" w:hAnsi="Optima"/>
            </w:rPr>
          </w:rPrChange>
        </w:rPr>
      </w:pPr>
      <w:r w:rsidRPr="00E83B33">
        <w:rPr>
          <w:rFonts w:ascii="Bookman Old Style" w:hAnsi="Bookman Old Style"/>
          <w:lang w:val="id-ID"/>
          <w:rPrChange w:id="59" w:author="Johnson H Marpaung" w:date="2015-11-11T15:54:00Z">
            <w:rPr>
              <w:rFonts w:ascii="Optima" w:hAnsi="Optima"/>
            </w:rPr>
          </w:rPrChange>
        </w:rPr>
        <w:lastRenderedPageBreak/>
        <w:t xml:space="preserve">Nama </w:t>
      </w:r>
      <w:r w:rsidR="006C37A6" w:rsidRPr="00E83B33">
        <w:rPr>
          <w:rFonts w:ascii="Bookman Old Style" w:hAnsi="Bookman Old Style"/>
          <w:lang w:val="id-ID"/>
          <w:rPrChange w:id="60" w:author="Johnson H Marpaung" w:date="2015-11-11T15:54:00Z">
            <w:rPr>
              <w:rFonts w:ascii="Optima" w:hAnsi="Optima"/>
            </w:rPr>
          </w:rPrChange>
        </w:rPr>
        <w:t>Aplikasi</w:t>
      </w:r>
      <w:r w:rsidRPr="00E83B33">
        <w:rPr>
          <w:rFonts w:ascii="Bookman Old Style" w:hAnsi="Bookman Old Style"/>
          <w:lang w:val="id-ID"/>
          <w:rPrChange w:id="61" w:author="Johnson H Marpaung" w:date="2015-11-11T15:54:00Z">
            <w:rPr>
              <w:rFonts w:ascii="Optima" w:hAnsi="Optima"/>
            </w:rPr>
          </w:rPrChange>
        </w:rPr>
        <w:t>:</w:t>
      </w:r>
      <w:ins w:id="62" w:author="user" w:date="2020-02-09T23:01:00Z">
        <w:r w:rsidR="00A05087">
          <w:rPr>
            <w:rFonts w:ascii="Bookman Old Style" w:hAnsi="Bookman Old Style"/>
          </w:rPr>
          <w:t xml:space="preserve"> MAFLO</w:t>
        </w:r>
      </w:ins>
      <w:del w:id="63" w:author="user" w:date="2020-02-09T23:01:00Z">
        <w:r w:rsidRPr="00E83B33" w:rsidDel="00A05087">
          <w:rPr>
            <w:rFonts w:ascii="Bookman Old Style" w:hAnsi="Bookman Old Style"/>
            <w:lang w:val="id-ID"/>
            <w:rPrChange w:id="64" w:author="Johnson H Marpaung" w:date="2015-11-11T15:54:00Z">
              <w:rPr>
                <w:rFonts w:ascii="Optima" w:hAnsi="Optima"/>
              </w:rPr>
            </w:rPrChange>
          </w:rPr>
          <w:delText>_____________________</w:delText>
        </w:r>
      </w:del>
    </w:p>
    <w:p w14:paraId="3427F44F" w14:textId="77777777" w:rsidR="00FB1B4D" w:rsidRPr="00E83B33" w:rsidRDefault="00FB1B4D">
      <w:pPr>
        <w:rPr>
          <w:rFonts w:ascii="Bookman Old Style" w:hAnsi="Bookman Old Style"/>
          <w:lang w:val="id-ID"/>
          <w:rPrChange w:id="65" w:author="Johnson H Marpaung" w:date="2015-11-11T15:54:00Z">
            <w:rPr>
              <w:rFonts w:ascii="Optima" w:hAnsi="Optima"/>
            </w:rPr>
          </w:rPrChange>
        </w:rPr>
      </w:pPr>
    </w:p>
    <w:p w14:paraId="7BD43FEE" w14:textId="77777777" w:rsidR="00FB1B4D" w:rsidRPr="00E83B33" w:rsidRDefault="00EF67DC" w:rsidP="00EE59DC">
      <w:pPr>
        <w:jc w:val="center"/>
        <w:rPr>
          <w:rFonts w:ascii="Bookman Old Style" w:hAnsi="Bookman Old Style"/>
          <w:b/>
          <w:sz w:val="24"/>
          <w:szCs w:val="24"/>
          <w:lang w:val="id-ID"/>
          <w:rPrChange w:id="66" w:author="Johnson H Marpaung" w:date="2015-11-11T15:54:00Z">
            <w:rPr>
              <w:rFonts w:ascii="Optima" w:hAnsi="Optima"/>
              <w:b/>
              <w:sz w:val="24"/>
              <w:szCs w:val="24"/>
              <w:lang w:val="sv-SE"/>
            </w:rPr>
          </w:rPrChange>
        </w:rPr>
      </w:pPr>
      <w:r w:rsidRPr="00E83B33">
        <w:rPr>
          <w:rFonts w:ascii="Bookman Old Style" w:hAnsi="Bookman Old Style"/>
          <w:b/>
          <w:sz w:val="24"/>
          <w:szCs w:val="24"/>
          <w:lang w:val="id-ID"/>
          <w:rPrChange w:id="67" w:author="Johnson H Marpaung" w:date="2015-11-11T15:54:00Z">
            <w:rPr>
              <w:rFonts w:ascii="Optima" w:hAnsi="Optima"/>
              <w:b/>
              <w:sz w:val="24"/>
              <w:szCs w:val="24"/>
              <w:lang w:val="sv-SE"/>
            </w:rPr>
          </w:rPrChange>
        </w:rPr>
        <w:t xml:space="preserve">Lembar Kerja Paket </w:t>
      </w:r>
      <w:r w:rsidR="00940EC4" w:rsidRPr="00E83B33">
        <w:rPr>
          <w:rFonts w:ascii="Bookman Old Style" w:hAnsi="Bookman Old Style"/>
          <w:b/>
          <w:i/>
          <w:sz w:val="24"/>
          <w:szCs w:val="24"/>
          <w:lang w:val="id-ID"/>
          <w:rPrChange w:id="68" w:author="Johnson H Marpaung" w:date="2015-11-11T15:54:00Z">
            <w:rPr>
              <w:rFonts w:ascii="Optima" w:hAnsi="Optima"/>
              <w:b/>
              <w:sz w:val="24"/>
              <w:szCs w:val="24"/>
              <w:lang w:val="sv-SE"/>
            </w:rPr>
          </w:rPrChange>
        </w:rPr>
        <w:t>Unit Test</w:t>
      </w:r>
      <w:r w:rsidR="00940EC4" w:rsidRPr="00E83B33">
        <w:rPr>
          <w:rFonts w:ascii="Bookman Old Style" w:hAnsi="Bookman Old Style"/>
          <w:b/>
          <w:sz w:val="24"/>
          <w:szCs w:val="24"/>
          <w:lang w:val="id-ID"/>
          <w:rPrChange w:id="69" w:author="Johnson H Marpaung" w:date="2015-11-11T15:54:00Z">
            <w:rPr>
              <w:rFonts w:ascii="Optima" w:hAnsi="Optima"/>
              <w:b/>
              <w:sz w:val="24"/>
              <w:szCs w:val="24"/>
              <w:lang w:val="sv-SE"/>
            </w:rPr>
          </w:rPrChange>
        </w:rPr>
        <w:t>/</w:t>
      </w:r>
      <w:del w:id="70" w:author="Meidy Triana Pakpahan" w:date="2015-09-17T09:58:00Z">
        <w:r w:rsidR="00940EC4" w:rsidRPr="00E83B33" w:rsidDel="008E5890">
          <w:rPr>
            <w:rFonts w:ascii="Bookman Old Style" w:hAnsi="Bookman Old Style"/>
            <w:b/>
            <w:sz w:val="24"/>
            <w:szCs w:val="24"/>
            <w:lang w:val="id-ID"/>
            <w:rPrChange w:id="71" w:author="Johnson H Marpaung" w:date="2015-11-11T15:54:00Z">
              <w:rPr>
                <w:rFonts w:ascii="Optima" w:hAnsi="Optima"/>
                <w:b/>
                <w:sz w:val="24"/>
                <w:szCs w:val="24"/>
                <w:lang w:val="sv-SE"/>
              </w:rPr>
            </w:rPrChange>
          </w:rPr>
          <w:delText xml:space="preserve"> </w:delText>
        </w:r>
      </w:del>
      <w:r w:rsidR="00103B7C" w:rsidRPr="00E83B33">
        <w:rPr>
          <w:rFonts w:ascii="Bookman Old Style" w:hAnsi="Bookman Old Style"/>
          <w:b/>
          <w:sz w:val="24"/>
          <w:szCs w:val="24"/>
          <w:lang w:val="id-ID"/>
          <w:rPrChange w:id="72" w:author="Johnson H Marpaung" w:date="2015-11-11T15:54:00Z">
            <w:rPr>
              <w:rFonts w:ascii="Optima" w:hAnsi="Optima"/>
              <w:b/>
              <w:sz w:val="24"/>
              <w:szCs w:val="24"/>
              <w:lang w:val="id-ID"/>
            </w:rPr>
          </w:rPrChange>
        </w:rPr>
        <w:t>SIT</w:t>
      </w:r>
      <w:r w:rsidR="00940EC4" w:rsidRPr="00E83B33">
        <w:rPr>
          <w:rFonts w:ascii="Bookman Old Style" w:hAnsi="Bookman Old Style"/>
          <w:b/>
          <w:sz w:val="24"/>
          <w:szCs w:val="24"/>
          <w:lang w:val="id-ID"/>
          <w:rPrChange w:id="73" w:author="Johnson H Marpaung" w:date="2015-11-11T15:54:00Z">
            <w:rPr>
              <w:rFonts w:ascii="Optima" w:hAnsi="Optima"/>
              <w:b/>
              <w:sz w:val="24"/>
              <w:szCs w:val="24"/>
              <w:lang w:val="sv-SE"/>
            </w:rPr>
          </w:rPrChange>
        </w:rPr>
        <w:t>/</w:t>
      </w:r>
      <w:del w:id="74" w:author="Meidy Triana Pakpahan" w:date="2015-09-17T09:58:00Z">
        <w:r w:rsidR="00940EC4" w:rsidRPr="00E83B33" w:rsidDel="008E5890">
          <w:rPr>
            <w:rFonts w:ascii="Bookman Old Style" w:hAnsi="Bookman Old Style"/>
            <w:b/>
            <w:sz w:val="24"/>
            <w:szCs w:val="24"/>
            <w:lang w:val="id-ID"/>
            <w:rPrChange w:id="75" w:author="Johnson H Marpaung" w:date="2015-11-11T15:54:00Z">
              <w:rPr>
                <w:rFonts w:ascii="Optima" w:hAnsi="Optima"/>
                <w:b/>
                <w:sz w:val="24"/>
                <w:szCs w:val="24"/>
                <w:lang w:val="sv-SE"/>
              </w:rPr>
            </w:rPrChange>
          </w:rPr>
          <w:delText xml:space="preserve"> </w:delText>
        </w:r>
      </w:del>
      <w:r w:rsidR="00940EC4" w:rsidRPr="00E83B33">
        <w:rPr>
          <w:rFonts w:ascii="Bookman Old Style" w:hAnsi="Bookman Old Style"/>
          <w:b/>
          <w:sz w:val="24"/>
          <w:szCs w:val="24"/>
          <w:lang w:val="id-ID"/>
          <w:rPrChange w:id="76" w:author="Johnson H Marpaung" w:date="2015-11-11T15:54:00Z">
            <w:rPr>
              <w:rFonts w:ascii="Optima" w:hAnsi="Optima"/>
              <w:b/>
              <w:sz w:val="24"/>
              <w:szCs w:val="24"/>
              <w:lang w:val="sv-SE"/>
            </w:rPr>
          </w:rPrChange>
        </w:rPr>
        <w:t>UAT  *</w:t>
      </w:r>
    </w:p>
    <w:p w14:paraId="18A5875F" w14:textId="77777777" w:rsidR="003D4BFD" w:rsidRDefault="002F0D0C">
      <w:pPr>
        <w:pStyle w:val="ListParagraph"/>
        <w:numPr>
          <w:ilvl w:val="0"/>
          <w:numId w:val="5"/>
        </w:numPr>
        <w:rPr>
          <w:ins w:id="77" w:author="user" w:date="2020-02-09T23:49:00Z"/>
          <w:rFonts w:ascii="Bookman Old Style" w:hAnsi="Bookman Old Style"/>
          <w:bCs/>
          <w:sz w:val="24"/>
          <w:szCs w:val="24"/>
        </w:rPr>
        <w:pPrChange w:id="78" w:author="user" w:date="2020-02-09T23:49:00Z">
          <w:pPr>
            <w:jc w:val="center"/>
          </w:pPr>
        </w:pPrChange>
      </w:pPr>
      <w:ins w:id="79" w:author="user" w:date="2020-02-09T23:17:00Z">
        <w:del w:id="80" w:author="Lievia" w:date="2020-02-11T00:53:00Z">
          <w:r w:rsidRPr="003D4BFD" w:rsidDel="00AF79DE">
            <w:rPr>
              <w:rFonts w:ascii="Bookman Old Style" w:hAnsi="Bookman Old Style"/>
              <w:bCs/>
              <w:sz w:val="24"/>
              <w:szCs w:val="24"/>
              <w:rPrChange w:id="81" w:author="user" w:date="2020-02-09T23:49:00Z">
                <w:rPr>
                  <w:rFonts w:ascii="Bookman Old Style" w:hAnsi="Bookman Old Style"/>
                  <w:b/>
                  <w:sz w:val="24"/>
                  <w:szCs w:val="24"/>
                </w:rPr>
              </w:rPrChange>
            </w:rPr>
            <w:delText>Dashboard</w:delText>
          </w:r>
        </w:del>
      </w:ins>
      <w:proofErr w:type="spellStart"/>
      <w:ins w:id="82" w:author="Lievia" w:date="2020-02-11T00:53:00Z">
        <w:r w:rsidR="00AF79DE">
          <w:rPr>
            <w:rFonts w:ascii="Bookman Old Style" w:hAnsi="Bookman Old Style"/>
            <w:bCs/>
            <w:sz w:val="24"/>
            <w:szCs w:val="24"/>
          </w:rPr>
          <w:t>Aplikasi</w:t>
        </w:r>
        <w:proofErr w:type="spellEnd"/>
        <w:r w:rsidR="00AF79DE">
          <w:rPr>
            <w:rFonts w:ascii="Bookman Old Style" w:hAnsi="Bookman Old Style"/>
            <w:bCs/>
            <w:sz w:val="24"/>
            <w:szCs w:val="24"/>
          </w:rPr>
          <w:t xml:space="preserve"> </w:t>
        </w:r>
      </w:ins>
      <w:ins w:id="83" w:author="Lievia" w:date="2020-02-11T00:54:00Z">
        <w:r w:rsidR="00AF79DE">
          <w:rPr>
            <w:rFonts w:ascii="Bookman Old Style" w:hAnsi="Bookman Old Style"/>
            <w:bCs/>
            <w:sz w:val="24"/>
            <w:szCs w:val="24"/>
          </w:rPr>
          <w:t>Mobile</w:t>
        </w:r>
      </w:ins>
      <w:ins w:id="84" w:author="Lievia" w:date="2020-02-11T00:53:00Z">
        <w:r w:rsidR="00AF79DE">
          <w:rPr>
            <w:rFonts w:ascii="Bookman Old Style" w:hAnsi="Bookman Old Style"/>
            <w:bCs/>
            <w:sz w:val="24"/>
            <w:szCs w:val="24"/>
          </w:rPr>
          <w:t xml:space="preserve"> (Android)</w:t>
        </w:r>
      </w:ins>
    </w:p>
    <w:p w14:paraId="21470F5F" w14:textId="77777777" w:rsidR="00615EDD" w:rsidRDefault="00B8389C">
      <w:pPr>
        <w:pStyle w:val="ListParagraph"/>
        <w:numPr>
          <w:ilvl w:val="0"/>
          <w:numId w:val="6"/>
        </w:numPr>
        <w:ind w:left="1530" w:hanging="450"/>
        <w:rPr>
          <w:ins w:id="85" w:author="user" w:date="2020-02-10T00:12:00Z"/>
          <w:rFonts w:ascii="Bookman Old Style" w:hAnsi="Bookman Old Style"/>
          <w:bCs/>
          <w:sz w:val="24"/>
          <w:szCs w:val="24"/>
        </w:rPr>
        <w:pPrChange w:id="86" w:author="user" w:date="2020-02-10T00:11:00Z">
          <w:pPr>
            <w:jc w:val="center"/>
          </w:pPr>
        </w:pPrChange>
      </w:pPr>
      <w:ins w:id="87" w:author="user" w:date="2020-02-10T00:30:00Z">
        <w:del w:id="88" w:author="Lievia" w:date="2020-02-11T00:53:00Z">
          <w:r w:rsidDel="00AF79DE">
            <w:rPr>
              <w:rFonts w:ascii="Bookman Old Style" w:hAnsi="Bookman Old Style"/>
              <w:bCs/>
              <w:sz w:val="24"/>
              <w:szCs w:val="24"/>
            </w:rPr>
            <w:delText>Modul</w:delText>
          </w:r>
        </w:del>
      </w:ins>
      <w:ins w:id="89" w:author="user" w:date="2020-02-10T00:11:00Z">
        <w:del w:id="90" w:author="Lievia" w:date="2020-02-11T00:53:00Z">
          <w:r w:rsidR="00615EDD" w:rsidDel="00AF79DE">
            <w:rPr>
              <w:rFonts w:ascii="Bookman Old Style" w:hAnsi="Bookman Old Style"/>
              <w:bCs/>
              <w:sz w:val="24"/>
              <w:szCs w:val="24"/>
            </w:rPr>
            <w:delText xml:space="preserve"> Dashboard</w:delText>
          </w:r>
        </w:del>
      </w:ins>
      <w:proofErr w:type="spellStart"/>
      <w:ins w:id="91" w:author="Lievia" w:date="2020-02-11T00:53:00Z">
        <w:r w:rsidR="00AF79DE">
          <w:rPr>
            <w:rFonts w:ascii="Bookman Old Style" w:hAnsi="Bookman Old Style"/>
            <w:bCs/>
            <w:sz w:val="24"/>
            <w:szCs w:val="24"/>
          </w:rPr>
          <w:t>Modul</w:t>
        </w:r>
        <w:proofErr w:type="spellEnd"/>
        <w:r w:rsidR="00AF79DE">
          <w:rPr>
            <w:rFonts w:ascii="Bookman Old Style" w:hAnsi="Bookman Old Style"/>
            <w:bCs/>
            <w:sz w:val="24"/>
            <w:szCs w:val="24"/>
          </w:rPr>
          <w:t xml:space="preserve"> </w:t>
        </w:r>
      </w:ins>
      <w:proofErr w:type="spellStart"/>
      <w:ins w:id="92" w:author="Lievia" w:date="2020-02-11T00:54:00Z">
        <w:r w:rsidR="00AF79DE">
          <w:rPr>
            <w:rFonts w:ascii="Bookman Old Style" w:hAnsi="Bookman Old Style"/>
            <w:bCs/>
            <w:sz w:val="24"/>
            <w:szCs w:val="24"/>
          </w:rPr>
          <w:t>Aplikasi</w:t>
        </w:r>
        <w:proofErr w:type="spellEnd"/>
        <w:r w:rsidR="00AF79DE">
          <w:rPr>
            <w:rFonts w:ascii="Bookman Old Style" w:hAnsi="Bookman Old Style"/>
            <w:bCs/>
            <w:sz w:val="24"/>
            <w:szCs w:val="24"/>
          </w:rPr>
          <w:t xml:space="preserve"> Mobile</w:t>
        </w:r>
      </w:ins>
    </w:p>
    <w:p w14:paraId="3E256A68" w14:textId="77777777" w:rsidR="00615EDD" w:rsidRPr="003F430D" w:rsidRDefault="00AF79DE">
      <w:pPr>
        <w:pStyle w:val="ListParagraph"/>
        <w:ind w:left="1530"/>
        <w:rPr>
          <w:ins w:id="93" w:author="user" w:date="2020-02-10T00:12:00Z"/>
          <w:rFonts w:ascii="Bookman Old Style" w:hAnsi="Bookman Old Style"/>
          <w:bCs/>
          <w:sz w:val="24"/>
          <w:szCs w:val="24"/>
        </w:rPr>
        <w:pPrChange w:id="94" w:author="user" w:date="2020-02-10T00:13:00Z">
          <w:pPr>
            <w:pStyle w:val="ListParagraph"/>
            <w:numPr>
              <w:numId w:val="6"/>
            </w:numPr>
            <w:ind w:left="1800" w:hanging="360"/>
          </w:pPr>
        </w:pPrChange>
      </w:pPr>
      <w:ins w:id="95" w:author="Lievia" w:date="2020-02-11T00:54:00Z">
        <w:r>
          <w:rPr>
            <w:rFonts w:ascii="Bookman Old Style" w:hAnsi="Bookman Old Style"/>
            <w:bCs/>
            <w:sz w:val="24"/>
            <w:szCs w:val="24"/>
          </w:rPr>
          <w:t xml:space="preserve">User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dapat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melihat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tampilan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dan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menu yang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terdapat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pada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aplikasi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android </w:t>
        </w:r>
      </w:ins>
      <w:ins w:id="96" w:author="user" w:date="2020-02-10T00:12:00Z">
        <w:del w:id="97" w:author="Lievia" w:date="2020-02-11T00:54:00Z">
          <w:r w:rsidR="00615EDD" w:rsidRPr="003F430D" w:rsidDel="00AF79DE">
            <w:rPr>
              <w:rFonts w:ascii="Bookman Old Style" w:hAnsi="Bookman Old Style"/>
              <w:bCs/>
              <w:sz w:val="24"/>
              <w:szCs w:val="24"/>
            </w:rPr>
            <w:delText>Admin dapat melihat tampilan dashboard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98" w:author="Lievia" w:date="2020-02-11T02:36:00Z">
          <w:tblPr>
            <w:tblpPr w:leftFromText="180" w:rightFromText="180" w:vertAnchor="text" w:horzAnchor="page" w:tblpX="3391" w:tblpY="10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807"/>
        <w:gridCol w:w="2865"/>
        <w:gridCol w:w="1917"/>
        <w:gridCol w:w="1325"/>
        <w:gridCol w:w="3108"/>
        <w:gridCol w:w="1212"/>
        <w:gridCol w:w="1401"/>
        <w:tblGridChange w:id="99">
          <w:tblGrid>
            <w:gridCol w:w="807"/>
            <w:gridCol w:w="2865"/>
            <w:gridCol w:w="1783"/>
            <w:gridCol w:w="134"/>
            <w:gridCol w:w="1191"/>
            <w:gridCol w:w="134"/>
            <w:gridCol w:w="2974"/>
            <w:gridCol w:w="134"/>
            <w:gridCol w:w="1078"/>
            <w:gridCol w:w="134"/>
            <w:gridCol w:w="1267"/>
            <w:gridCol w:w="134"/>
          </w:tblGrid>
        </w:tblGridChange>
      </w:tblGrid>
      <w:tr w:rsidR="00615EDD" w:rsidRPr="00E83B33" w14:paraId="7806A403" w14:textId="77777777" w:rsidTr="00AB056E">
        <w:trPr>
          <w:trHeight w:val="633"/>
          <w:ins w:id="100" w:author="user" w:date="2020-02-10T00:12:00Z"/>
          <w:trPrChange w:id="101" w:author="Lievia" w:date="2020-02-11T02:36:00Z">
            <w:trPr>
              <w:trHeight w:val="633"/>
            </w:trPr>
          </w:trPrChange>
        </w:trPr>
        <w:tc>
          <w:tcPr>
            <w:tcW w:w="807" w:type="dxa"/>
            <w:vAlign w:val="center"/>
            <w:tcPrChange w:id="102" w:author="Lievia" w:date="2020-02-11T02:36:00Z">
              <w:tcPr>
                <w:tcW w:w="807" w:type="dxa"/>
                <w:vAlign w:val="center"/>
              </w:tcPr>
            </w:tcPrChange>
          </w:tcPr>
          <w:p w14:paraId="3C6FE8C7" w14:textId="77777777" w:rsidR="00615EDD" w:rsidRPr="00D12A08" w:rsidRDefault="00615EDD" w:rsidP="008E136C">
            <w:pPr>
              <w:jc w:val="center"/>
              <w:rPr>
                <w:ins w:id="103" w:author="user" w:date="2020-02-10T00:12:00Z"/>
                <w:rFonts w:ascii="Bookman Old Style" w:eastAsia="MS Mincho" w:hAnsi="Bookman Old Style"/>
                <w:lang w:val="id-ID"/>
              </w:rPr>
            </w:pPr>
            <w:ins w:id="104" w:author="user" w:date="2020-02-10T00:12:00Z">
              <w:r w:rsidRPr="00D12A08">
                <w:rPr>
                  <w:rFonts w:ascii="Bookman Old Style" w:eastAsia="MS Mincho" w:hAnsi="Bookman Old Style"/>
                  <w:lang w:val="id-ID"/>
                </w:rPr>
                <w:t>No.</w:t>
              </w:r>
            </w:ins>
          </w:p>
        </w:tc>
        <w:tc>
          <w:tcPr>
            <w:tcW w:w="2865" w:type="dxa"/>
            <w:vAlign w:val="center"/>
            <w:tcPrChange w:id="105" w:author="Lievia" w:date="2020-02-11T02:36:00Z">
              <w:tcPr>
                <w:tcW w:w="2865" w:type="dxa"/>
                <w:vAlign w:val="center"/>
              </w:tcPr>
            </w:tcPrChange>
          </w:tcPr>
          <w:p w14:paraId="2C4201B2" w14:textId="77777777" w:rsidR="00615EDD" w:rsidRPr="00D12A08" w:rsidRDefault="00615EDD" w:rsidP="008E136C">
            <w:pPr>
              <w:jc w:val="center"/>
              <w:rPr>
                <w:ins w:id="106" w:author="user" w:date="2020-02-10T00:12:00Z"/>
                <w:rFonts w:ascii="Bookman Old Style" w:eastAsia="MS Mincho" w:hAnsi="Bookman Old Style"/>
                <w:lang w:val="id-ID"/>
              </w:rPr>
            </w:pPr>
            <w:ins w:id="107" w:author="user" w:date="2020-02-10T00:12:00Z">
              <w:r w:rsidRPr="00D12A08">
                <w:rPr>
                  <w:rFonts w:ascii="Bookman Old Style" w:eastAsia="MS Mincho" w:hAnsi="Bookman Old Style"/>
                  <w:lang w:val="id-ID"/>
                </w:rPr>
                <w:t>Skenario</w:t>
              </w:r>
            </w:ins>
          </w:p>
        </w:tc>
        <w:tc>
          <w:tcPr>
            <w:tcW w:w="1917" w:type="dxa"/>
            <w:vAlign w:val="center"/>
            <w:tcPrChange w:id="108" w:author="Lievia" w:date="2020-02-11T02:36:00Z">
              <w:tcPr>
                <w:tcW w:w="1783" w:type="dxa"/>
                <w:gridSpan w:val="2"/>
                <w:vAlign w:val="center"/>
              </w:tcPr>
            </w:tcPrChange>
          </w:tcPr>
          <w:p w14:paraId="7B47D69D" w14:textId="77777777" w:rsidR="00615EDD" w:rsidRPr="00D12A08" w:rsidRDefault="00615EDD" w:rsidP="008E136C">
            <w:pPr>
              <w:jc w:val="center"/>
              <w:rPr>
                <w:ins w:id="109" w:author="user" w:date="2020-02-10T00:12:00Z"/>
                <w:rFonts w:ascii="Bookman Old Style" w:eastAsia="MS Mincho" w:hAnsi="Bookman Old Style"/>
                <w:i/>
                <w:lang w:val="id-ID"/>
              </w:rPr>
            </w:pPr>
            <w:ins w:id="110" w:author="user" w:date="2020-02-10T00:12:00Z">
              <w:r w:rsidRPr="00D12A08">
                <w:rPr>
                  <w:rFonts w:ascii="Bookman Old Style" w:eastAsia="MS Mincho" w:hAnsi="Bookman Old Style"/>
                  <w:i/>
                  <w:lang w:val="id-ID"/>
                </w:rPr>
                <w:t>Test Cases</w:t>
              </w:r>
            </w:ins>
          </w:p>
        </w:tc>
        <w:tc>
          <w:tcPr>
            <w:tcW w:w="1325" w:type="dxa"/>
            <w:vAlign w:val="center"/>
            <w:tcPrChange w:id="111" w:author="Lievia" w:date="2020-02-11T02:36:00Z">
              <w:tcPr>
                <w:tcW w:w="1325" w:type="dxa"/>
                <w:gridSpan w:val="2"/>
                <w:vAlign w:val="center"/>
              </w:tcPr>
            </w:tcPrChange>
          </w:tcPr>
          <w:p w14:paraId="0E0133C8" w14:textId="77777777" w:rsidR="00615EDD" w:rsidRPr="00D12A08" w:rsidRDefault="00615EDD" w:rsidP="008E136C">
            <w:pPr>
              <w:jc w:val="center"/>
              <w:rPr>
                <w:ins w:id="112" w:author="user" w:date="2020-02-10T00:12:00Z"/>
                <w:rFonts w:ascii="Bookman Old Style" w:eastAsia="MS Mincho" w:hAnsi="Bookman Old Style"/>
                <w:lang w:val="id-ID"/>
              </w:rPr>
            </w:pPr>
            <w:ins w:id="113" w:author="user" w:date="2020-02-10T00:12:00Z">
              <w:r w:rsidRPr="00D12A08">
                <w:rPr>
                  <w:rFonts w:ascii="Bookman Old Style" w:eastAsia="MS Mincho" w:hAnsi="Bookman Old Style"/>
                  <w:lang w:val="id-ID"/>
                </w:rPr>
                <w:t>Data</w:t>
              </w:r>
            </w:ins>
          </w:p>
        </w:tc>
        <w:tc>
          <w:tcPr>
            <w:tcW w:w="3108" w:type="dxa"/>
            <w:vAlign w:val="center"/>
            <w:tcPrChange w:id="114" w:author="Lievia" w:date="2020-02-11T02:36:00Z">
              <w:tcPr>
                <w:tcW w:w="3108" w:type="dxa"/>
                <w:gridSpan w:val="2"/>
                <w:vAlign w:val="center"/>
              </w:tcPr>
            </w:tcPrChange>
          </w:tcPr>
          <w:p w14:paraId="5F2C451D" w14:textId="77777777" w:rsidR="00615EDD" w:rsidRPr="00D12A08" w:rsidRDefault="00615EDD" w:rsidP="008E136C">
            <w:pPr>
              <w:jc w:val="center"/>
              <w:rPr>
                <w:ins w:id="115" w:author="user" w:date="2020-02-10T00:12:00Z"/>
                <w:rFonts w:ascii="Bookman Old Style" w:eastAsia="MS Mincho" w:hAnsi="Bookman Old Style"/>
                <w:lang w:val="id-ID"/>
              </w:rPr>
            </w:pPr>
            <w:ins w:id="116" w:author="user" w:date="2020-02-10T00:12:00Z">
              <w:r w:rsidRPr="00D12A08">
                <w:rPr>
                  <w:rFonts w:ascii="Bookman Old Style" w:eastAsia="MS Mincho" w:hAnsi="Bookman Old Style"/>
                  <w:lang w:val="id-ID"/>
                </w:rPr>
                <w:t>Hasil Yang Diharapkan</w:t>
              </w:r>
            </w:ins>
          </w:p>
        </w:tc>
        <w:tc>
          <w:tcPr>
            <w:tcW w:w="1212" w:type="dxa"/>
            <w:vAlign w:val="center"/>
            <w:tcPrChange w:id="117" w:author="Lievia" w:date="2020-02-11T02:36:00Z">
              <w:tcPr>
                <w:tcW w:w="1212" w:type="dxa"/>
                <w:gridSpan w:val="2"/>
                <w:vAlign w:val="center"/>
              </w:tcPr>
            </w:tcPrChange>
          </w:tcPr>
          <w:p w14:paraId="406451FC" w14:textId="77777777" w:rsidR="00615EDD" w:rsidRPr="00D12A08" w:rsidRDefault="00615EDD" w:rsidP="008E136C">
            <w:pPr>
              <w:jc w:val="center"/>
              <w:rPr>
                <w:ins w:id="118" w:author="user" w:date="2020-02-10T00:12:00Z"/>
                <w:rFonts w:ascii="Bookman Old Style" w:eastAsia="MS Mincho" w:hAnsi="Bookman Old Style"/>
                <w:lang w:val="id-ID"/>
              </w:rPr>
            </w:pPr>
            <w:ins w:id="119" w:author="user" w:date="2020-02-10T00:12:00Z">
              <w:r w:rsidRPr="00D12A08">
                <w:rPr>
                  <w:rFonts w:ascii="Bookman Old Style" w:eastAsia="MS Mincho" w:hAnsi="Bookman Old Style"/>
                  <w:lang w:val="id-ID"/>
                </w:rPr>
                <w:t>Hasil Pengujian</w:t>
              </w:r>
            </w:ins>
          </w:p>
          <w:p w14:paraId="63AA1254" w14:textId="77777777" w:rsidR="00615EDD" w:rsidRPr="00D12A08" w:rsidRDefault="00615EDD" w:rsidP="008E136C">
            <w:pPr>
              <w:jc w:val="center"/>
              <w:rPr>
                <w:ins w:id="120" w:author="user" w:date="2020-02-10T00:12:00Z"/>
                <w:rFonts w:ascii="Bookman Old Style" w:eastAsia="MS Mincho" w:hAnsi="Bookman Old Style"/>
                <w:lang w:val="id-ID"/>
              </w:rPr>
            </w:pPr>
            <w:ins w:id="121" w:author="user" w:date="2020-02-10T00:12:00Z">
              <w:r w:rsidRPr="00D12A08">
                <w:rPr>
                  <w:rFonts w:ascii="Bookman Old Style" w:eastAsia="MS Mincho" w:hAnsi="Bookman Old Style"/>
                  <w:lang w:val="id-ID"/>
                </w:rPr>
                <w:t>(OK/NOK)</w:t>
              </w:r>
            </w:ins>
          </w:p>
        </w:tc>
        <w:tc>
          <w:tcPr>
            <w:tcW w:w="1401" w:type="dxa"/>
            <w:vAlign w:val="center"/>
            <w:tcPrChange w:id="122" w:author="Lievia" w:date="2020-02-11T02:36:00Z">
              <w:tcPr>
                <w:tcW w:w="1401" w:type="dxa"/>
                <w:gridSpan w:val="2"/>
                <w:vAlign w:val="center"/>
              </w:tcPr>
            </w:tcPrChange>
          </w:tcPr>
          <w:p w14:paraId="0E8DFBEE" w14:textId="77777777" w:rsidR="00615EDD" w:rsidRPr="00D12A08" w:rsidRDefault="00615EDD" w:rsidP="008E136C">
            <w:pPr>
              <w:jc w:val="center"/>
              <w:rPr>
                <w:ins w:id="123" w:author="user" w:date="2020-02-10T00:12:00Z"/>
                <w:rFonts w:ascii="Bookman Old Style" w:eastAsia="MS Mincho" w:hAnsi="Bookman Old Style"/>
                <w:lang w:val="id-ID"/>
              </w:rPr>
            </w:pPr>
            <w:ins w:id="124" w:author="user" w:date="2020-02-10T00:12:00Z">
              <w:r w:rsidRPr="00D12A08">
                <w:rPr>
                  <w:rFonts w:ascii="Bookman Old Style" w:eastAsia="MS Mincho" w:hAnsi="Bookman Old Style"/>
                  <w:lang w:val="id-ID"/>
                </w:rPr>
                <w:t xml:space="preserve">No. Ref Log </w:t>
              </w:r>
              <w:r w:rsidRPr="00D12A08">
                <w:rPr>
                  <w:rFonts w:ascii="Bookman Old Style" w:eastAsia="MS Mincho" w:hAnsi="Bookman Old Style"/>
                  <w:i/>
                  <w:lang w:val="id-ID"/>
                </w:rPr>
                <w:t>Error</w:t>
              </w:r>
            </w:ins>
          </w:p>
        </w:tc>
      </w:tr>
      <w:tr w:rsidR="00615EDD" w:rsidRPr="00E83B33" w14:paraId="2AAD87F3" w14:textId="77777777" w:rsidTr="00AB056E">
        <w:trPr>
          <w:trHeight w:val="389"/>
          <w:ins w:id="125" w:author="user" w:date="2020-02-10T00:12:00Z"/>
          <w:trPrChange w:id="126" w:author="Lievia" w:date="2020-02-11T02:36:00Z">
            <w:trPr>
              <w:gridAfter w:val="0"/>
              <w:trHeight w:val="389"/>
            </w:trPr>
          </w:trPrChange>
        </w:trPr>
        <w:tc>
          <w:tcPr>
            <w:tcW w:w="807" w:type="dxa"/>
            <w:vAlign w:val="center"/>
            <w:tcPrChange w:id="127" w:author="Lievia" w:date="2020-02-11T02:36:00Z">
              <w:tcPr>
                <w:tcW w:w="807" w:type="dxa"/>
              </w:tcPr>
            </w:tcPrChange>
          </w:tcPr>
          <w:p w14:paraId="31CEFD07" w14:textId="77777777" w:rsidR="00615EDD" w:rsidRPr="003F430D" w:rsidRDefault="00615EDD">
            <w:pPr>
              <w:jc w:val="center"/>
              <w:rPr>
                <w:ins w:id="128" w:author="user" w:date="2020-02-10T00:12:00Z"/>
                <w:rFonts w:ascii="Bookman Old Style" w:eastAsia="MS Mincho" w:hAnsi="Bookman Old Style"/>
              </w:rPr>
              <w:pPrChange w:id="129" w:author="user" w:date="2020-02-10T07:35:00Z">
                <w:pPr>
                  <w:framePr w:hSpace="180" w:wrap="around" w:vAnchor="text" w:hAnchor="page" w:x="3391" w:y="103"/>
                </w:pPr>
              </w:pPrChange>
            </w:pPr>
            <w:ins w:id="130" w:author="user" w:date="2020-02-10T00:12:00Z">
              <w:r>
                <w:rPr>
                  <w:rFonts w:ascii="Bookman Old Style" w:eastAsia="MS Mincho" w:hAnsi="Bookman Old Style"/>
                </w:rPr>
                <w:t>1</w:t>
              </w:r>
            </w:ins>
          </w:p>
        </w:tc>
        <w:tc>
          <w:tcPr>
            <w:tcW w:w="2865" w:type="dxa"/>
            <w:vAlign w:val="center"/>
            <w:tcPrChange w:id="131" w:author="Lievia" w:date="2020-02-11T02:36:00Z">
              <w:tcPr>
                <w:tcW w:w="2865" w:type="dxa"/>
                <w:vAlign w:val="center"/>
              </w:tcPr>
            </w:tcPrChange>
          </w:tcPr>
          <w:p w14:paraId="6CCDCBC8" w14:textId="77777777" w:rsidR="00615EDD" w:rsidRPr="003F430D" w:rsidRDefault="00894C39">
            <w:pPr>
              <w:rPr>
                <w:ins w:id="132" w:author="user" w:date="2020-02-10T00:12:00Z"/>
                <w:rFonts w:ascii="Bookman Old Style" w:eastAsia="MS Mincho" w:hAnsi="Bookman Old Style"/>
              </w:rPr>
              <w:pPrChange w:id="133" w:author="Lievia" w:date="2020-02-11T02:34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134" w:author="user" w:date="2020-02-10T00:12:00Z">
              <w:r>
                <w:rPr>
                  <w:rFonts w:ascii="Bookman Old Style" w:eastAsia="MS Mincho" w:hAnsi="Bookman Old Style"/>
                </w:rPr>
                <w:t>Mengklik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</w:ins>
            <w:ins w:id="135" w:author="user" w:date="2020-02-10T02:42:00Z">
              <w:del w:id="136" w:author="Lievia" w:date="2020-02-11T02:28:00Z">
                <w:r w:rsidDel="00AB056E">
                  <w:rPr>
                    <w:rFonts w:ascii="Bookman Old Style" w:eastAsia="MS Mincho" w:hAnsi="Bookman Old Style"/>
                  </w:rPr>
                  <w:delText>menu</w:delText>
                </w:r>
              </w:del>
            </w:ins>
            <w:ins w:id="137" w:author="user" w:date="2020-02-10T00:12:00Z">
              <w:del w:id="138" w:author="Lievia" w:date="2020-02-11T02:28:00Z">
                <w:r w:rsidR="00615EDD" w:rsidDel="00AB056E">
                  <w:rPr>
                    <w:rFonts w:ascii="Bookman Old Style" w:eastAsia="MS Mincho" w:hAnsi="Bookman Old Style"/>
                  </w:rPr>
                  <w:delText xml:space="preserve"> dashboard</w:delText>
                </w:r>
              </w:del>
            </w:ins>
            <w:proofErr w:type="spellStart"/>
            <w:ins w:id="139" w:author="Lievia" w:date="2020-02-11T02:34:00Z">
              <w:r w:rsidR="00AB056E">
                <w:rPr>
                  <w:rFonts w:ascii="Bookman Old Style" w:eastAsia="MS Mincho" w:hAnsi="Bookman Old Style"/>
                </w:rPr>
                <w:t>aplikasi</w:t>
              </w:r>
              <w:proofErr w:type="spellEnd"/>
              <w:r w:rsidR="00AB056E">
                <w:rPr>
                  <w:rFonts w:ascii="Bookman Old Style" w:eastAsia="MS Mincho" w:hAnsi="Bookman Old Style"/>
                </w:rPr>
                <w:t xml:space="preserve"> </w:t>
              </w:r>
            </w:ins>
            <w:ins w:id="140" w:author="Lievia" w:date="2020-02-11T02:35:00Z">
              <w:r w:rsidR="00AB056E">
                <w:rPr>
                  <w:rFonts w:ascii="Bookman Old Style" w:eastAsia="MS Mincho" w:hAnsi="Bookman Old Style"/>
                </w:rPr>
                <w:t>MAFLO</w:t>
              </w:r>
            </w:ins>
          </w:p>
        </w:tc>
        <w:tc>
          <w:tcPr>
            <w:tcW w:w="1917" w:type="dxa"/>
            <w:vAlign w:val="center"/>
            <w:tcPrChange w:id="141" w:author="Lievia" w:date="2020-02-11T02:36:00Z">
              <w:tcPr>
                <w:tcW w:w="1783" w:type="dxa"/>
                <w:vAlign w:val="center"/>
              </w:tcPr>
            </w:tcPrChange>
          </w:tcPr>
          <w:p w14:paraId="2E0FBA7C" w14:textId="77777777" w:rsidR="00615EDD" w:rsidRPr="003F430D" w:rsidRDefault="00615EDD">
            <w:pPr>
              <w:rPr>
                <w:ins w:id="142" w:author="user" w:date="2020-02-10T00:12:00Z"/>
                <w:rFonts w:ascii="Bookman Old Style" w:eastAsia="MS Mincho" w:hAnsi="Bookman Old Style"/>
                <w:i/>
                <w:iCs/>
              </w:rPr>
              <w:pPrChange w:id="143" w:author="Lievia" w:date="2020-02-11T02:35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144" w:author="user" w:date="2020-02-10T00:12:00Z">
              <w:r>
                <w:rPr>
                  <w:rFonts w:ascii="Bookman Old Style" w:eastAsia="MS Mincho" w:hAnsi="Bookman Old Style"/>
                  <w:i/>
                  <w:iCs/>
                </w:rPr>
                <w:t>Klik</w:t>
              </w:r>
            </w:ins>
            <w:proofErr w:type="spellEnd"/>
            <w:ins w:id="145" w:author="user" w:date="2020-02-10T02:43:00Z">
              <w:r w:rsidR="00894C39"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del w:id="146" w:author="Lievia" w:date="2020-02-11T02:35:00Z">
                <w:r w:rsidR="00894C39" w:rsidDel="00AB056E">
                  <w:rPr>
                    <w:rFonts w:ascii="Bookman Old Style" w:eastAsia="MS Mincho" w:hAnsi="Bookman Old Style"/>
                    <w:i/>
                    <w:iCs/>
                  </w:rPr>
                  <w:delText>menu</w:delText>
                </w:r>
              </w:del>
            </w:ins>
            <w:ins w:id="147" w:author="user" w:date="2020-02-10T00:12:00Z">
              <w:del w:id="148" w:author="Lievia" w:date="2020-02-11T02:35:00Z">
                <w:r w:rsidDel="00AB056E">
                  <w:rPr>
                    <w:rFonts w:ascii="Bookman Old Style" w:eastAsia="MS Mincho" w:hAnsi="Bookman Old Style"/>
                    <w:i/>
                    <w:iCs/>
                  </w:rPr>
                  <w:delText xml:space="preserve"> dahboard</w:delText>
                </w:r>
              </w:del>
            </w:ins>
            <w:proofErr w:type="spellStart"/>
            <w:ins w:id="149" w:author="Lievia" w:date="2020-02-11T02:35:00Z">
              <w:r w:rsidR="00AB056E">
                <w:rPr>
                  <w:rFonts w:ascii="Bookman Old Style" w:eastAsia="MS Mincho" w:hAnsi="Bookman Old Style"/>
                  <w:i/>
                  <w:iCs/>
                </w:rPr>
                <w:t>aplikasi</w:t>
              </w:r>
              <w:proofErr w:type="spellEnd"/>
              <w:r w:rsidR="00AB056E">
                <w:rPr>
                  <w:rFonts w:ascii="Bookman Old Style" w:eastAsia="MS Mincho" w:hAnsi="Bookman Old Style"/>
                  <w:i/>
                  <w:iCs/>
                </w:rPr>
                <w:t xml:space="preserve"> MAFLO</w:t>
              </w:r>
            </w:ins>
          </w:p>
        </w:tc>
        <w:tc>
          <w:tcPr>
            <w:tcW w:w="1325" w:type="dxa"/>
            <w:vAlign w:val="center"/>
            <w:tcPrChange w:id="150" w:author="Lievia" w:date="2020-02-11T02:36:00Z">
              <w:tcPr>
                <w:tcW w:w="1325" w:type="dxa"/>
                <w:gridSpan w:val="2"/>
                <w:vAlign w:val="center"/>
              </w:tcPr>
            </w:tcPrChange>
          </w:tcPr>
          <w:p w14:paraId="2C71E038" w14:textId="77777777" w:rsidR="00615EDD" w:rsidRPr="003F430D" w:rsidRDefault="00615EDD" w:rsidP="008E136C">
            <w:pPr>
              <w:rPr>
                <w:ins w:id="151" w:author="user" w:date="2020-02-10T00:12:00Z"/>
                <w:rFonts w:ascii="Bookman Old Style" w:eastAsia="MS Mincho" w:hAnsi="Bookman Old Style"/>
              </w:rPr>
            </w:pPr>
            <w:ins w:id="152" w:author="user" w:date="2020-02-10T00:12:00Z">
              <w:r>
                <w:rPr>
                  <w:rFonts w:ascii="Bookman Old Style" w:eastAsia="MS Mincho" w:hAnsi="Bookman Old Style"/>
                </w:rPr>
                <w:t>-</w:t>
              </w:r>
            </w:ins>
          </w:p>
        </w:tc>
        <w:tc>
          <w:tcPr>
            <w:tcW w:w="3108" w:type="dxa"/>
            <w:vAlign w:val="center"/>
            <w:tcPrChange w:id="153" w:author="Lievia" w:date="2020-02-11T02:36:00Z">
              <w:tcPr>
                <w:tcW w:w="3108" w:type="dxa"/>
                <w:gridSpan w:val="2"/>
                <w:vAlign w:val="center"/>
              </w:tcPr>
            </w:tcPrChange>
          </w:tcPr>
          <w:p w14:paraId="27B38E86" w14:textId="472F7B14" w:rsidR="00AB056E" w:rsidRPr="00AB056E" w:rsidRDefault="00AB056E">
            <w:pPr>
              <w:pStyle w:val="ListParagraph"/>
              <w:numPr>
                <w:ilvl w:val="0"/>
                <w:numId w:val="23"/>
              </w:numPr>
              <w:ind w:left="301"/>
              <w:rPr>
                <w:ins w:id="154" w:author="Lievia" w:date="2020-02-11T02:34:00Z"/>
                <w:rFonts w:ascii="Bookman Old Style" w:eastAsia="MS Mincho" w:hAnsi="Bookman Old Style"/>
                <w:rPrChange w:id="155" w:author="Lievia" w:date="2020-02-11T02:34:00Z">
                  <w:rPr>
                    <w:ins w:id="156" w:author="Lievia" w:date="2020-02-11T02:34:00Z"/>
                    <w:rFonts w:eastAsia="MS Mincho"/>
                  </w:rPr>
                </w:rPrChange>
              </w:rPr>
              <w:pPrChange w:id="157" w:author="Lievia" w:date="2020-02-11T02:34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158" w:author="Lievia" w:date="2020-02-11T02:30:00Z">
              <w:r w:rsidRPr="00AB056E">
                <w:rPr>
                  <w:rFonts w:ascii="Bookman Old Style" w:eastAsia="MS Mincho" w:hAnsi="Bookman Old Style"/>
                  <w:rPrChange w:id="159" w:author="Lievia" w:date="2020-02-11T02:34:00Z">
                    <w:rPr>
                      <w:rFonts w:eastAsia="MS Mincho"/>
                    </w:rPr>
                  </w:rPrChange>
                </w:rPr>
                <w:t>Ketika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160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161" w:author="Lievia" w:date="2020-02-11T02:34:00Z">
                    <w:rPr>
                      <w:rFonts w:eastAsia="MS Mincho"/>
                    </w:rPr>
                  </w:rPrChange>
                </w:rPr>
                <w:t>aplikasi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162" w:author="Lievia" w:date="2020-02-11T02:34:00Z">
                    <w:rPr>
                      <w:rFonts w:eastAsia="MS Mincho"/>
                    </w:rPr>
                  </w:rPrChange>
                </w:rPr>
                <w:t xml:space="preserve"> MAFLO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163" w:author="Lievia" w:date="2020-02-11T02:34:00Z">
                    <w:rPr>
                      <w:rFonts w:eastAsia="MS Mincho"/>
                    </w:rPr>
                  </w:rPrChange>
                </w:rPr>
                <w:t>sudah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164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165" w:author="Lievia" w:date="2020-02-11T02:34:00Z">
                    <w:rPr>
                      <w:rFonts w:eastAsia="MS Mincho"/>
                    </w:rPr>
                  </w:rPrChange>
                </w:rPr>
                <w:t>terinstal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166" w:author="Lievia" w:date="2020-02-11T02:34:00Z">
                    <w:rPr>
                      <w:rFonts w:eastAsia="MS Mincho"/>
                    </w:rPr>
                  </w:rPrChange>
                </w:rPr>
                <w:t xml:space="preserve"> di android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167" w:author="Lievia" w:date="2020-02-11T02:34:00Z">
                    <w:rPr>
                      <w:rFonts w:eastAsia="MS Mincho"/>
                    </w:rPr>
                  </w:rPrChange>
                </w:rPr>
                <w:t>ma</w:t>
              </w:r>
            </w:ins>
            <w:ins w:id="168" w:author="Lievia" w:date="2020-02-11T02:31:00Z">
              <w:r w:rsidRPr="00AB056E">
                <w:rPr>
                  <w:rFonts w:ascii="Bookman Old Style" w:eastAsia="MS Mincho" w:hAnsi="Bookman Old Style"/>
                  <w:rPrChange w:id="169" w:author="Lievia" w:date="2020-02-11T02:34:00Z">
                    <w:rPr>
                      <w:rFonts w:eastAsia="MS Mincho"/>
                    </w:rPr>
                  </w:rPrChange>
                </w:rPr>
                <w:t>ka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170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171" w:author="Lievia" w:date="2020-02-11T02:34:00Z">
                    <w:rPr>
                      <w:rFonts w:eastAsia="MS Mincho"/>
                    </w:rPr>
                  </w:rPrChange>
                </w:rPr>
                <w:t>ketika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172" w:author="Lievia" w:date="2020-02-11T02:34:00Z">
                    <w:rPr>
                      <w:rFonts w:eastAsia="MS Mincho"/>
                    </w:rPr>
                  </w:rPrChange>
                </w:rPr>
                <w:t xml:space="preserve"> di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173" w:author="Lievia" w:date="2020-02-11T02:34:00Z">
                    <w:rPr>
                      <w:rFonts w:eastAsia="MS Mincho"/>
                    </w:rPr>
                  </w:rPrChange>
                </w:rPr>
                <w:t>klik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174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AB056E">
                <w:rPr>
                  <w:rFonts w:ascii="Bookman Old Style" w:eastAsia="MS Mincho" w:hAnsi="Bookman Old Style"/>
                  <w:rPrChange w:id="175" w:author="Lievia" w:date="2020-02-11T02:34:00Z">
                    <w:rPr>
                      <w:rFonts w:eastAsia="MS Mincho"/>
                    </w:rPr>
                  </w:rPrChange>
                </w:rPr>
                <w:t>akan</w:t>
              </w:r>
            </w:ins>
            <w:proofErr w:type="spellEnd"/>
            <w:proofErr w:type="gramEnd"/>
            <w:ins w:id="176" w:author="Lievia" w:date="2020-02-11T02:32:00Z">
              <w:r w:rsidRPr="00AB056E">
                <w:rPr>
                  <w:rFonts w:ascii="Bookman Old Style" w:eastAsia="MS Mincho" w:hAnsi="Bookman Old Style"/>
                  <w:rPrChange w:id="177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</w:ins>
            <w:proofErr w:type="spellStart"/>
            <w:ins w:id="178" w:author="Lievia" w:date="2020-02-11T02:33:00Z">
              <w:r w:rsidRPr="00AB056E">
                <w:rPr>
                  <w:rFonts w:ascii="Bookman Old Style" w:eastAsia="MS Mincho" w:hAnsi="Bookman Old Style"/>
                  <w:rPrChange w:id="179" w:author="Lievia" w:date="2020-02-11T02:34:00Z">
                    <w:rPr>
                      <w:rFonts w:eastAsia="MS Mincho"/>
                    </w:rPr>
                  </w:rPrChange>
                </w:rPr>
                <w:t>mun</w:t>
              </w:r>
            </w:ins>
            <w:ins w:id="180" w:author="Lievia" w:date="2020-02-11T02:31:00Z">
              <w:r w:rsidRPr="00AB056E">
                <w:rPr>
                  <w:rFonts w:ascii="Bookman Old Style" w:eastAsia="MS Mincho" w:hAnsi="Bookman Old Style"/>
                  <w:rPrChange w:id="181" w:author="Lievia" w:date="2020-02-11T02:34:00Z">
                    <w:rPr>
                      <w:rFonts w:eastAsia="MS Mincho"/>
                    </w:rPr>
                  </w:rPrChange>
                </w:rPr>
                <w:t>cul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182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183" w:author="Lievia" w:date="2020-02-11T02:34:00Z">
                    <w:rPr>
                      <w:rFonts w:eastAsia="MS Mincho"/>
                    </w:rPr>
                  </w:rPrChange>
                </w:rPr>
                <w:t>halam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184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</w:ins>
            <w:proofErr w:type="spellStart"/>
            <w:ins w:id="185" w:author="Naca Nacu" w:date="2020-02-12T11:18:00Z">
              <w:r w:rsidR="004C4902" w:rsidRPr="004C4902">
                <w:rPr>
                  <w:rFonts w:ascii="Bookman Old Style" w:eastAsia="MS Mincho" w:hAnsi="Bookman Old Style"/>
                  <w:i/>
                  <w:iCs/>
                  <w:rPrChange w:id="186" w:author="Naca Nacu" w:date="2020-02-12T11:18:00Z">
                    <w:rPr>
                      <w:rFonts w:ascii="Bookman Old Style" w:eastAsia="MS Mincho" w:hAnsi="Bookman Old Style"/>
                    </w:rPr>
                  </w:rPrChange>
                </w:rPr>
                <w:t>splashscreen</w:t>
              </w:r>
            </w:ins>
            <w:proofErr w:type="spellEnd"/>
            <w:ins w:id="187" w:author="Lievia" w:date="2020-02-11T02:31:00Z">
              <w:del w:id="188" w:author="Naca Nacu" w:date="2020-02-12T11:18:00Z">
                <w:r w:rsidRPr="00AB056E" w:rsidDel="004C4902">
                  <w:rPr>
                    <w:rFonts w:ascii="Bookman Old Style" w:eastAsia="MS Mincho" w:hAnsi="Bookman Old Style"/>
                    <w:rPrChange w:id="189" w:author="Lievia" w:date="2020-02-11T02:34:00Z">
                      <w:rPr>
                        <w:rFonts w:eastAsia="MS Mincho"/>
                      </w:rPr>
                    </w:rPrChange>
                  </w:rPr>
                  <w:delText>login</w:delText>
                </w:r>
              </w:del>
            </w:ins>
            <w:ins w:id="190" w:author="Naca Nacu" w:date="2020-02-12T11:19:00Z">
              <w:r w:rsidR="004C4902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4C4902">
                <w:rPr>
                  <w:rFonts w:ascii="Bookman Old Style" w:eastAsia="MS Mincho" w:hAnsi="Bookman Old Style"/>
                </w:rPr>
                <w:t>beberapa</w:t>
              </w:r>
              <w:proofErr w:type="spellEnd"/>
              <w:r w:rsidR="004C4902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4C4902">
                <w:rPr>
                  <w:rFonts w:ascii="Bookman Old Style" w:eastAsia="MS Mincho" w:hAnsi="Bookman Old Style"/>
                </w:rPr>
                <w:t>detik</w:t>
              </w:r>
              <w:proofErr w:type="spellEnd"/>
              <w:r w:rsidR="004C4902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4C4902">
                <w:rPr>
                  <w:rFonts w:ascii="Bookman Old Style" w:eastAsia="MS Mincho" w:hAnsi="Bookman Old Style"/>
                </w:rPr>
                <w:t>lalu</w:t>
              </w:r>
              <w:proofErr w:type="spellEnd"/>
              <w:r w:rsidR="004C4902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4C4902">
                <w:rPr>
                  <w:rFonts w:ascii="Bookman Old Style" w:eastAsia="MS Mincho" w:hAnsi="Bookman Old Style"/>
                </w:rPr>
                <w:t>kemudian</w:t>
              </w:r>
              <w:proofErr w:type="spellEnd"/>
              <w:r w:rsidR="004C4902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4C4902">
                <w:rPr>
                  <w:rFonts w:ascii="Bookman Old Style" w:eastAsia="MS Mincho" w:hAnsi="Bookman Old Style"/>
                </w:rPr>
                <w:t>akan</w:t>
              </w:r>
              <w:proofErr w:type="spellEnd"/>
              <w:r w:rsidR="004C4902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4C4902">
                <w:rPr>
                  <w:rFonts w:ascii="Bookman Old Style" w:eastAsia="MS Mincho" w:hAnsi="Bookman Old Style"/>
                </w:rPr>
                <w:t>masuk</w:t>
              </w:r>
              <w:proofErr w:type="spellEnd"/>
              <w:r w:rsidR="004C4902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4C4902">
                <w:rPr>
                  <w:rFonts w:ascii="Bookman Old Style" w:eastAsia="MS Mincho" w:hAnsi="Bookman Old Style"/>
                </w:rPr>
                <w:t>ke</w:t>
              </w:r>
              <w:proofErr w:type="spellEnd"/>
              <w:r w:rsidR="004C4902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4C4902">
                <w:rPr>
                  <w:rFonts w:ascii="Bookman Old Style" w:eastAsia="MS Mincho" w:hAnsi="Bookman Old Style"/>
                </w:rPr>
                <w:t>halaman</w:t>
              </w:r>
              <w:proofErr w:type="spellEnd"/>
              <w:r w:rsidR="004C4902">
                <w:rPr>
                  <w:rFonts w:ascii="Bookman Old Style" w:eastAsia="MS Mincho" w:hAnsi="Bookman Old Style"/>
                </w:rPr>
                <w:t xml:space="preserve"> login.</w:t>
              </w:r>
            </w:ins>
            <w:ins w:id="191" w:author="Lievia" w:date="2020-02-11T02:31:00Z">
              <w:del w:id="192" w:author="Naca Nacu" w:date="2020-02-12T11:19:00Z">
                <w:r w:rsidRPr="00AB056E" w:rsidDel="004C4902">
                  <w:rPr>
                    <w:rFonts w:ascii="Bookman Old Style" w:eastAsia="MS Mincho" w:hAnsi="Bookman Old Style"/>
                    <w:rPrChange w:id="193" w:author="Lievia" w:date="2020-02-11T02:34:00Z">
                      <w:rPr>
                        <w:rFonts w:eastAsia="MS Mincho"/>
                      </w:rPr>
                    </w:rPrChange>
                  </w:rPr>
                  <w:delText xml:space="preserve">. </w:delText>
                </w:r>
              </w:del>
            </w:ins>
          </w:p>
          <w:p w14:paraId="2E6F7DC7" w14:textId="77777777" w:rsidR="00615EDD" w:rsidRPr="00AB056E" w:rsidRDefault="00AB056E">
            <w:pPr>
              <w:pStyle w:val="ListParagraph"/>
              <w:numPr>
                <w:ilvl w:val="0"/>
                <w:numId w:val="23"/>
              </w:numPr>
              <w:ind w:left="301"/>
              <w:rPr>
                <w:ins w:id="194" w:author="user" w:date="2020-02-10T00:12:00Z"/>
                <w:rFonts w:ascii="Bookman Old Style" w:eastAsia="MS Mincho" w:hAnsi="Bookman Old Style"/>
                <w:rPrChange w:id="195" w:author="Lievia" w:date="2020-02-11T02:34:00Z">
                  <w:rPr>
                    <w:ins w:id="196" w:author="user" w:date="2020-02-10T00:12:00Z"/>
                    <w:rFonts w:eastAsia="MS Mincho"/>
                  </w:rPr>
                </w:rPrChange>
              </w:rPr>
              <w:pPrChange w:id="197" w:author="Lievia" w:date="2020-02-11T02:34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198" w:author="Lievia" w:date="2020-02-11T02:31:00Z">
              <w:r w:rsidRPr="00AB056E">
                <w:rPr>
                  <w:rFonts w:ascii="Bookman Old Style" w:eastAsia="MS Mincho" w:hAnsi="Bookman Old Style"/>
                  <w:rPrChange w:id="199" w:author="Lievia" w:date="2020-02-11T02:34:00Z">
                    <w:rPr>
                      <w:rFonts w:eastAsia="MS Mincho"/>
                    </w:rPr>
                  </w:rPrChange>
                </w:rPr>
                <w:t>Jika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00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01" w:author="Lievia" w:date="2020-02-11T02:34:00Z">
                    <w:rPr>
                      <w:rFonts w:eastAsia="MS Mincho"/>
                    </w:rPr>
                  </w:rPrChange>
                </w:rPr>
                <w:t>sudah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02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03" w:author="Lievia" w:date="2020-02-11T02:34:00Z">
                    <w:rPr>
                      <w:rFonts w:eastAsia="MS Mincho"/>
                    </w:rPr>
                  </w:rPrChange>
                </w:rPr>
                <w:t>melakukan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04" w:author="Lievia" w:date="2020-02-11T02:34:00Z">
                    <w:rPr>
                      <w:rFonts w:eastAsia="MS Mincho"/>
                    </w:rPr>
                  </w:rPrChange>
                </w:rPr>
                <w:t xml:space="preserve"> login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05" w:author="Lievia" w:date="2020-02-11T02:34:00Z">
                    <w:rPr>
                      <w:rFonts w:eastAsia="MS Mincho"/>
                    </w:rPr>
                  </w:rPrChange>
                </w:rPr>
                <w:t>maka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06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07" w:author="Lievia" w:date="2020-02-11T02:34:00Z">
                    <w:rPr>
                      <w:rFonts w:eastAsia="MS Mincho"/>
                    </w:rPr>
                  </w:rPrChange>
                </w:rPr>
                <w:t>ketika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08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</w:ins>
            <w:proofErr w:type="spellStart"/>
            <w:ins w:id="209" w:author="Lievia" w:date="2020-02-11T02:32:00Z">
              <w:r w:rsidRPr="00AB056E">
                <w:rPr>
                  <w:rFonts w:ascii="Bookman Old Style" w:eastAsia="MS Mincho" w:hAnsi="Bookman Old Style"/>
                  <w:rPrChange w:id="210" w:author="Lievia" w:date="2020-02-11T02:34:00Z">
                    <w:rPr>
                      <w:rFonts w:eastAsia="MS Mincho"/>
                    </w:rPr>
                  </w:rPrChange>
                </w:rPr>
                <w:t>aplikasi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11" w:author="Lievia" w:date="2020-02-11T02:34:00Z">
                    <w:rPr>
                      <w:rFonts w:eastAsia="MS Mincho"/>
                    </w:rPr>
                  </w:rPrChange>
                </w:rPr>
                <w:t xml:space="preserve"> di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12" w:author="Lievia" w:date="2020-02-11T02:34:00Z">
                    <w:rPr>
                      <w:rFonts w:eastAsia="MS Mincho"/>
                    </w:rPr>
                  </w:rPrChange>
                </w:rPr>
                <w:t>klik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13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14" w:author="Lievia" w:date="2020-02-11T02:34:00Z">
                    <w:rPr>
                      <w:rFonts w:eastAsia="MS Mincho"/>
                    </w:rPr>
                  </w:rPrChange>
                </w:rPr>
                <w:t>akan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15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16" w:author="Lievia" w:date="2020-02-11T02:34:00Z">
                    <w:rPr>
                      <w:rFonts w:eastAsia="MS Mincho"/>
                    </w:rPr>
                  </w:rPrChange>
                </w:rPr>
                <w:t>muncul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17" w:author="Lievia" w:date="2020-02-11T02:34:00Z">
                    <w:rPr>
                      <w:rFonts w:eastAsia="MS Mincho"/>
                    </w:rPr>
                  </w:rPrChange>
                </w:rPr>
                <w:t xml:space="preserve"> menu 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18" w:author="Lievia" w:date="2020-02-11T02:34:00Z">
                    <w:rPr>
                      <w:rFonts w:eastAsia="MS Mincho"/>
                    </w:rPr>
                  </w:rPrChange>
                </w:rPr>
                <w:t>atau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19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20" w:author="Lievia" w:date="2020-02-11T02:34:00Z">
                    <w:rPr>
                      <w:rFonts w:eastAsia="MS Mincho"/>
                    </w:rPr>
                  </w:rPrChange>
                </w:rPr>
                <w:t>fitur</w:t>
              </w:r>
            </w:ins>
            <w:proofErr w:type="spellEnd"/>
            <w:ins w:id="221" w:author="Lievia" w:date="2020-02-11T02:33:00Z">
              <w:r w:rsidRPr="00AB056E">
                <w:rPr>
                  <w:rFonts w:ascii="Bookman Old Style" w:eastAsia="MS Mincho" w:hAnsi="Bookman Old Style"/>
                  <w:rPrChange w:id="222" w:author="Lievia" w:date="2020-02-11T02:34:00Z">
                    <w:rPr>
                      <w:rFonts w:eastAsia="MS Mincho"/>
                    </w:rPr>
                  </w:rPrChange>
                </w:rPr>
                <w:t xml:space="preserve"> yang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23" w:author="Lievia" w:date="2020-02-11T02:34:00Z">
                    <w:rPr>
                      <w:rFonts w:eastAsia="MS Mincho"/>
                    </w:rPr>
                  </w:rPrChange>
                </w:rPr>
                <w:t>terdapat</w:t>
              </w:r>
            </w:ins>
            <w:proofErr w:type="spellEnd"/>
            <w:ins w:id="224" w:author="Lievia" w:date="2020-02-11T02:32:00Z">
              <w:r w:rsidRPr="00AB056E">
                <w:rPr>
                  <w:rFonts w:ascii="Bookman Old Style" w:eastAsia="MS Mincho" w:hAnsi="Bookman Old Style"/>
                  <w:rPrChange w:id="225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26" w:author="Lievia" w:date="2020-02-11T02:34:00Z">
                    <w:rPr>
                      <w:rFonts w:eastAsia="MS Mincho"/>
                    </w:rPr>
                  </w:rPrChange>
                </w:rPr>
                <w:t>pada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27" w:author="Lievia" w:date="2020-02-11T02:34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AB056E">
                <w:rPr>
                  <w:rFonts w:ascii="Bookman Old Style" w:eastAsia="MS Mincho" w:hAnsi="Bookman Old Style"/>
                  <w:rPrChange w:id="228" w:author="Lievia" w:date="2020-02-11T02:34:00Z">
                    <w:rPr>
                      <w:rFonts w:eastAsia="MS Mincho"/>
                    </w:rPr>
                  </w:rPrChange>
                </w:rPr>
                <w:t>aplikasi</w:t>
              </w:r>
              <w:proofErr w:type="spellEnd"/>
              <w:r w:rsidRPr="00AB056E">
                <w:rPr>
                  <w:rFonts w:ascii="Bookman Old Style" w:eastAsia="MS Mincho" w:hAnsi="Bookman Old Style"/>
                  <w:rPrChange w:id="229" w:author="Lievia" w:date="2020-02-11T02:34:00Z">
                    <w:rPr>
                      <w:rFonts w:eastAsia="MS Mincho"/>
                    </w:rPr>
                  </w:rPrChange>
                </w:rPr>
                <w:t xml:space="preserve"> MAFLO </w:t>
              </w:r>
            </w:ins>
            <w:ins w:id="230" w:author="user" w:date="2020-02-10T00:12:00Z">
              <w:del w:id="231" w:author="Lievia" w:date="2020-02-11T02:30:00Z">
                <w:r w:rsidR="00615EDD" w:rsidRPr="00AB056E" w:rsidDel="00AB056E">
                  <w:rPr>
                    <w:rFonts w:ascii="Bookman Old Style" w:eastAsia="MS Mincho" w:hAnsi="Bookman Old Style"/>
                    <w:rPrChange w:id="232" w:author="Lievia" w:date="2020-02-11T02:34:00Z">
                      <w:rPr>
                        <w:rFonts w:eastAsia="MS Mincho"/>
                      </w:rPr>
                    </w:rPrChange>
                  </w:rPr>
                  <w:delText>dapat menampilkan halaman das</w:delText>
                </w:r>
                <w:r w:rsidR="00200ACE" w:rsidRPr="00AB056E" w:rsidDel="00AB056E">
                  <w:rPr>
                    <w:rFonts w:ascii="Bookman Old Style" w:eastAsia="MS Mincho" w:hAnsi="Bookman Old Style"/>
                    <w:rPrChange w:id="233" w:author="Lievia" w:date="2020-02-11T02:34:00Z">
                      <w:rPr>
                        <w:rFonts w:eastAsia="MS Mincho"/>
                      </w:rPr>
                    </w:rPrChange>
                  </w:rPr>
                  <w:delText xml:space="preserve">hboard dan menampilkan menu </w:delText>
                </w:r>
              </w:del>
            </w:ins>
            <w:ins w:id="234" w:author="user" w:date="2020-02-10T00:15:00Z">
              <w:del w:id="235" w:author="Lievia" w:date="2020-02-11T02:30:00Z">
                <w:r w:rsidR="00200ACE" w:rsidRPr="00AB056E" w:rsidDel="00AB056E">
                  <w:rPr>
                    <w:rFonts w:ascii="Bookman Old Style" w:eastAsia="MS Mincho" w:hAnsi="Bookman Old Style"/>
                    <w:rPrChange w:id="236" w:author="Lievia" w:date="2020-02-11T02:34:00Z">
                      <w:rPr>
                        <w:rFonts w:eastAsia="MS Mincho"/>
                      </w:rPr>
                    </w:rPrChange>
                  </w:rPr>
                  <w:delText xml:space="preserve">pujk, kategori fasilitas, fasilitas keuangan, produk/layanan lvl 1, produk/layanan lvl 2, hit </w:delText>
                </w:r>
              </w:del>
            </w:ins>
            <w:ins w:id="237" w:author="user" w:date="2020-02-10T00:16:00Z">
              <w:del w:id="238" w:author="Lievia" w:date="2020-02-11T02:30:00Z">
                <w:r w:rsidR="00200ACE" w:rsidRPr="00AB056E" w:rsidDel="00AB056E">
                  <w:rPr>
                    <w:rFonts w:ascii="Bookman Old Style" w:eastAsia="MS Mincho" w:hAnsi="Bookman Old Style"/>
                    <w:rPrChange w:id="239" w:author="Lievia" w:date="2020-02-11T02:34:00Z">
                      <w:rPr>
                        <w:rFonts w:eastAsia="MS Mincho"/>
                      </w:rPr>
                    </w:rPrChange>
                  </w:rPr>
                  <w:delText>counter</w:delText>
                </w:r>
              </w:del>
            </w:ins>
            <w:ins w:id="240" w:author="user" w:date="2020-02-10T00:15:00Z">
              <w:del w:id="241" w:author="Lievia" w:date="2020-02-11T02:30:00Z">
                <w:r w:rsidR="00200ACE" w:rsidRPr="00AB056E" w:rsidDel="00AB056E">
                  <w:rPr>
                    <w:rFonts w:ascii="Bookman Old Style" w:eastAsia="MS Mincho" w:hAnsi="Bookman Old Style"/>
                    <w:rPrChange w:id="242" w:author="Lievia" w:date="2020-02-11T02:34:00Z">
                      <w:rPr>
                        <w:rFonts w:eastAsia="MS Mincho"/>
                      </w:rPr>
                    </w:rPrChange>
                  </w:rPr>
                  <w:delText xml:space="preserve"> </w:delText>
                </w:r>
              </w:del>
            </w:ins>
            <w:ins w:id="243" w:author="user" w:date="2020-02-10T00:16:00Z">
              <w:del w:id="244" w:author="Lievia" w:date="2020-02-11T02:30:00Z">
                <w:r w:rsidR="00200ACE" w:rsidRPr="00AB056E" w:rsidDel="00AB056E">
                  <w:rPr>
                    <w:rFonts w:ascii="Bookman Old Style" w:eastAsia="MS Mincho" w:hAnsi="Bookman Old Style"/>
                    <w:rPrChange w:id="245" w:author="Lievia" w:date="2020-02-11T02:34:00Z">
                      <w:rPr>
                        <w:rFonts w:eastAsia="MS Mincho"/>
                      </w:rPr>
                    </w:rPrChange>
                  </w:rPr>
                  <w:delText>PUJK, hit counter Fasilitas keuangan</w:delText>
                </w:r>
              </w:del>
            </w:ins>
            <w:ins w:id="246" w:author="user" w:date="2020-02-10T00:17:00Z">
              <w:del w:id="247" w:author="Lievia" w:date="2020-02-11T02:30:00Z">
                <w:r w:rsidR="00200ACE" w:rsidRPr="00AB056E" w:rsidDel="00AB056E">
                  <w:rPr>
                    <w:rFonts w:ascii="Bookman Old Style" w:eastAsia="MS Mincho" w:hAnsi="Bookman Old Style"/>
                    <w:rPrChange w:id="248" w:author="Lievia" w:date="2020-02-11T02:34:00Z">
                      <w:rPr>
                        <w:rFonts w:eastAsia="MS Mincho"/>
                      </w:rPr>
                    </w:rPrChange>
                  </w:rPr>
                  <w:delText xml:space="preserve">, </w:delText>
                </w:r>
              </w:del>
            </w:ins>
            <w:ins w:id="249" w:author="user" w:date="2020-02-10T00:12:00Z">
              <w:del w:id="250" w:author="Lievia" w:date="2020-02-11T02:30:00Z">
                <w:r w:rsidR="00615EDD" w:rsidRPr="00AB056E" w:rsidDel="00AB056E">
                  <w:rPr>
                    <w:rFonts w:ascii="Bookman Old Style" w:eastAsia="MS Mincho" w:hAnsi="Bookman Old Style"/>
                    <w:rPrChange w:id="251" w:author="Lievia" w:date="2020-02-11T02:34:00Z">
                      <w:rPr>
                        <w:rFonts w:eastAsia="MS Mincho"/>
                      </w:rPr>
                    </w:rPrChange>
                  </w:rPr>
                  <w:delText>yang bisa diakses oleh admin</w:delText>
                </w:r>
              </w:del>
            </w:ins>
          </w:p>
        </w:tc>
        <w:tc>
          <w:tcPr>
            <w:tcW w:w="1212" w:type="dxa"/>
            <w:vAlign w:val="center"/>
            <w:tcPrChange w:id="252" w:author="Lievia" w:date="2020-02-11T02:36:00Z">
              <w:tcPr>
                <w:tcW w:w="1212" w:type="dxa"/>
                <w:gridSpan w:val="2"/>
                <w:vAlign w:val="center"/>
              </w:tcPr>
            </w:tcPrChange>
          </w:tcPr>
          <w:p w14:paraId="0638FFA2" w14:textId="77777777" w:rsidR="00615EDD" w:rsidRPr="003F430D" w:rsidRDefault="00615EDD">
            <w:pPr>
              <w:jc w:val="center"/>
              <w:rPr>
                <w:ins w:id="253" w:author="user" w:date="2020-02-10T00:12:00Z"/>
                <w:rFonts w:ascii="Bookman Old Style" w:eastAsia="MS Mincho" w:hAnsi="Bookman Old Style"/>
              </w:rPr>
              <w:pPrChange w:id="254" w:author="user" w:date="2020-02-10T07:35:00Z">
                <w:pPr>
                  <w:framePr w:hSpace="180" w:wrap="around" w:vAnchor="text" w:hAnchor="page" w:x="3391" w:y="103"/>
                </w:pPr>
              </w:pPrChange>
            </w:pPr>
            <w:ins w:id="255" w:author="user" w:date="2020-02-10T00:12:00Z">
              <w:r>
                <w:rPr>
                  <w:rFonts w:ascii="Bookman Old Style" w:eastAsia="MS Mincho" w:hAnsi="Bookman Old Style"/>
                </w:rPr>
                <w:t>OK</w:t>
              </w:r>
            </w:ins>
          </w:p>
        </w:tc>
        <w:tc>
          <w:tcPr>
            <w:tcW w:w="1401" w:type="dxa"/>
            <w:vAlign w:val="center"/>
            <w:tcPrChange w:id="256" w:author="Lievia" w:date="2020-02-11T02:36:00Z">
              <w:tcPr>
                <w:tcW w:w="1401" w:type="dxa"/>
                <w:gridSpan w:val="2"/>
                <w:vAlign w:val="center"/>
              </w:tcPr>
            </w:tcPrChange>
          </w:tcPr>
          <w:p w14:paraId="53B39024" w14:textId="77777777" w:rsidR="00615EDD" w:rsidRPr="00D12A08" w:rsidRDefault="00615EDD" w:rsidP="008E136C">
            <w:pPr>
              <w:rPr>
                <w:ins w:id="257" w:author="user" w:date="2020-02-10T00:12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5E454B12" w14:textId="77777777" w:rsidR="00615EDD" w:rsidRPr="00615EDD" w:rsidRDefault="00615EDD">
      <w:pPr>
        <w:pStyle w:val="ListParagraph"/>
        <w:ind w:left="1800"/>
        <w:rPr>
          <w:ins w:id="258" w:author="user" w:date="2020-02-10T00:12:00Z"/>
          <w:rFonts w:ascii="Bookman Old Style" w:hAnsi="Bookman Old Style"/>
          <w:b/>
          <w:sz w:val="24"/>
          <w:szCs w:val="24"/>
          <w:lang w:val="id-ID"/>
          <w:rPrChange w:id="259" w:author="user" w:date="2020-02-10T00:13:00Z">
            <w:rPr>
              <w:ins w:id="260" w:author="user" w:date="2020-02-10T00:12:00Z"/>
            </w:rPr>
          </w:rPrChange>
        </w:rPr>
        <w:pPrChange w:id="261" w:author="user" w:date="2020-02-10T00:13:00Z">
          <w:pPr>
            <w:jc w:val="center"/>
          </w:pPr>
        </w:pPrChange>
      </w:pPr>
    </w:p>
    <w:p w14:paraId="235DCA8E" w14:textId="77777777" w:rsidR="00615EDD" w:rsidDel="00AF79DE" w:rsidRDefault="00B8389C">
      <w:pPr>
        <w:pStyle w:val="ListParagraph"/>
        <w:numPr>
          <w:ilvl w:val="0"/>
          <w:numId w:val="6"/>
        </w:numPr>
        <w:ind w:left="1530" w:hanging="450"/>
        <w:rPr>
          <w:ins w:id="262" w:author="user" w:date="2020-02-10T00:13:00Z"/>
          <w:del w:id="263" w:author="Lievia" w:date="2020-02-11T00:52:00Z"/>
          <w:rFonts w:ascii="Bookman Old Style" w:hAnsi="Bookman Old Style"/>
          <w:bCs/>
          <w:sz w:val="24"/>
          <w:szCs w:val="24"/>
        </w:rPr>
        <w:pPrChange w:id="264" w:author="user" w:date="2020-02-10T00:11:00Z">
          <w:pPr>
            <w:jc w:val="center"/>
          </w:pPr>
        </w:pPrChange>
      </w:pPr>
      <w:ins w:id="265" w:author="user" w:date="2020-02-10T00:30:00Z">
        <w:del w:id="266" w:author="Lievia" w:date="2020-02-11T00:52:00Z">
          <w:r w:rsidDel="00AF79DE">
            <w:rPr>
              <w:rFonts w:ascii="Bookman Old Style" w:hAnsi="Bookman Old Style"/>
              <w:bCs/>
              <w:sz w:val="24"/>
              <w:szCs w:val="24"/>
            </w:rPr>
            <w:delText>Modul</w:delText>
          </w:r>
        </w:del>
      </w:ins>
      <w:ins w:id="267" w:author="user" w:date="2020-02-10T00:12:00Z">
        <w:del w:id="268" w:author="Lievia" w:date="2020-02-11T00:52:00Z">
          <w:r w:rsidR="00615EDD" w:rsidDel="00AF79DE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</w:del>
      </w:ins>
      <w:ins w:id="269" w:author="user" w:date="2020-02-10T00:14:00Z">
        <w:del w:id="270" w:author="Lievia" w:date="2020-02-11T00:52:00Z">
          <w:r w:rsidR="00615EDD" w:rsidDel="00AF79DE">
            <w:rPr>
              <w:rFonts w:ascii="Bookman Old Style" w:hAnsi="Bookman Old Style"/>
              <w:bCs/>
              <w:sz w:val="24"/>
              <w:szCs w:val="24"/>
            </w:rPr>
            <w:delText>PUJK</w:delText>
          </w:r>
        </w:del>
      </w:ins>
    </w:p>
    <w:p w14:paraId="60307B55" w14:textId="77777777" w:rsidR="00615EDD" w:rsidRPr="003F430D" w:rsidDel="00AF79DE" w:rsidRDefault="00615EDD">
      <w:pPr>
        <w:pStyle w:val="ListParagraph"/>
        <w:ind w:left="1620" w:hanging="90"/>
        <w:rPr>
          <w:ins w:id="271" w:author="user" w:date="2020-02-10T00:13:00Z"/>
          <w:del w:id="272" w:author="Lievia" w:date="2020-02-11T00:52:00Z"/>
          <w:rFonts w:ascii="Bookman Old Style" w:hAnsi="Bookman Old Style"/>
          <w:bCs/>
          <w:sz w:val="24"/>
          <w:szCs w:val="24"/>
        </w:rPr>
        <w:pPrChange w:id="273" w:author="user" w:date="2020-02-10T00:18:00Z">
          <w:pPr>
            <w:pStyle w:val="ListParagraph"/>
            <w:numPr>
              <w:numId w:val="6"/>
            </w:numPr>
            <w:ind w:left="1800" w:hanging="360"/>
          </w:pPr>
        </w:pPrChange>
      </w:pPr>
      <w:ins w:id="274" w:author="user" w:date="2020-02-10T00:13:00Z">
        <w:del w:id="275" w:author="Lievia" w:date="2020-02-11T00:52:00Z">
          <w:r w:rsidRPr="003F430D" w:rsidDel="00AF79DE">
            <w:rPr>
              <w:rFonts w:ascii="Bookman Old Style" w:hAnsi="Bookman Old Style"/>
              <w:bCs/>
              <w:sz w:val="24"/>
              <w:szCs w:val="24"/>
            </w:rPr>
            <w:delText xml:space="preserve">Admin dapat melihat tampilan </w:delText>
          </w:r>
        </w:del>
      </w:ins>
      <w:ins w:id="276" w:author="user" w:date="2020-02-10T00:18:00Z">
        <w:del w:id="277" w:author="Lievia" w:date="2020-02-11T00:52:00Z">
          <w:r w:rsidR="00200ACE" w:rsidDel="00AF79DE">
            <w:rPr>
              <w:rFonts w:ascii="Bookman Old Style" w:hAnsi="Bookman Old Style"/>
              <w:bCs/>
              <w:sz w:val="24"/>
              <w:szCs w:val="24"/>
            </w:rPr>
            <w:delText>PUJK(Pelaku Usaha Jasa keuangan)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278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615EDD" w:rsidRPr="00E83B33" w:rsidDel="00AF79DE" w14:paraId="514531BD" w14:textId="77777777" w:rsidTr="008E136C">
        <w:trPr>
          <w:trHeight w:val="633"/>
          <w:ins w:id="279" w:author="user" w:date="2020-02-10T00:13:00Z"/>
          <w:del w:id="280" w:author="Lievia" w:date="2020-02-11T00:52:00Z"/>
        </w:trPr>
        <w:tc>
          <w:tcPr>
            <w:tcW w:w="807" w:type="dxa"/>
            <w:vAlign w:val="center"/>
          </w:tcPr>
          <w:p w14:paraId="3EF84C3D" w14:textId="77777777" w:rsidR="00615EDD" w:rsidRPr="00D12A08" w:rsidDel="00AF79DE" w:rsidRDefault="00615EDD" w:rsidP="008E136C">
            <w:pPr>
              <w:jc w:val="center"/>
              <w:rPr>
                <w:ins w:id="281" w:author="user" w:date="2020-02-10T00:13:00Z"/>
                <w:del w:id="282" w:author="Lievia" w:date="2020-02-11T00:52:00Z"/>
                <w:rFonts w:ascii="Bookman Old Style" w:eastAsia="MS Mincho" w:hAnsi="Bookman Old Style"/>
                <w:lang w:val="id-ID"/>
              </w:rPr>
            </w:pPr>
            <w:ins w:id="283" w:author="user" w:date="2020-02-10T00:13:00Z">
              <w:del w:id="284" w:author="Lievia" w:date="2020-02-11T00:52:00Z">
                <w:r w:rsidRPr="00D12A08" w:rsidDel="00AF79DE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56918A43" w14:textId="77777777" w:rsidR="00615EDD" w:rsidRPr="00D12A08" w:rsidDel="00AF79DE" w:rsidRDefault="00615EDD" w:rsidP="008E136C">
            <w:pPr>
              <w:jc w:val="center"/>
              <w:rPr>
                <w:ins w:id="285" w:author="user" w:date="2020-02-10T00:13:00Z"/>
                <w:del w:id="286" w:author="Lievia" w:date="2020-02-11T00:52:00Z"/>
                <w:rFonts w:ascii="Bookman Old Style" w:eastAsia="MS Mincho" w:hAnsi="Bookman Old Style"/>
                <w:lang w:val="id-ID"/>
              </w:rPr>
            </w:pPr>
            <w:ins w:id="287" w:author="user" w:date="2020-02-10T00:13:00Z">
              <w:del w:id="288" w:author="Lievia" w:date="2020-02-11T00:52:00Z">
                <w:r w:rsidRPr="00D12A08" w:rsidDel="00AF79DE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28721ED5" w14:textId="77777777" w:rsidR="00615EDD" w:rsidRPr="00D12A08" w:rsidDel="00AF79DE" w:rsidRDefault="00615EDD" w:rsidP="008E136C">
            <w:pPr>
              <w:jc w:val="center"/>
              <w:rPr>
                <w:ins w:id="289" w:author="user" w:date="2020-02-10T00:13:00Z"/>
                <w:del w:id="290" w:author="Lievia" w:date="2020-02-11T00:52:00Z"/>
                <w:rFonts w:ascii="Bookman Old Style" w:eastAsia="MS Mincho" w:hAnsi="Bookman Old Style"/>
                <w:i/>
                <w:lang w:val="id-ID"/>
              </w:rPr>
            </w:pPr>
            <w:ins w:id="291" w:author="user" w:date="2020-02-10T00:13:00Z">
              <w:del w:id="292" w:author="Lievia" w:date="2020-02-11T00:52:00Z">
                <w:r w:rsidRPr="00D12A08" w:rsidDel="00AF79DE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3D1599D6" w14:textId="77777777" w:rsidR="00615EDD" w:rsidRPr="00D12A08" w:rsidDel="00AF79DE" w:rsidRDefault="00615EDD" w:rsidP="008E136C">
            <w:pPr>
              <w:jc w:val="center"/>
              <w:rPr>
                <w:ins w:id="293" w:author="user" w:date="2020-02-10T00:13:00Z"/>
                <w:del w:id="294" w:author="Lievia" w:date="2020-02-11T00:52:00Z"/>
                <w:rFonts w:ascii="Bookman Old Style" w:eastAsia="MS Mincho" w:hAnsi="Bookman Old Style"/>
                <w:lang w:val="id-ID"/>
              </w:rPr>
            </w:pPr>
            <w:ins w:id="295" w:author="user" w:date="2020-02-10T00:13:00Z">
              <w:del w:id="296" w:author="Lievia" w:date="2020-02-11T00:52:00Z">
                <w:r w:rsidRPr="00D12A08" w:rsidDel="00AF79DE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00BB7306" w14:textId="77777777" w:rsidR="00615EDD" w:rsidRPr="00D12A08" w:rsidDel="00AF79DE" w:rsidRDefault="00615EDD" w:rsidP="008E136C">
            <w:pPr>
              <w:jc w:val="center"/>
              <w:rPr>
                <w:ins w:id="297" w:author="user" w:date="2020-02-10T00:13:00Z"/>
                <w:del w:id="298" w:author="Lievia" w:date="2020-02-11T00:52:00Z"/>
                <w:rFonts w:ascii="Bookman Old Style" w:eastAsia="MS Mincho" w:hAnsi="Bookman Old Style"/>
                <w:lang w:val="id-ID"/>
              </w:rPr>
            </w:pPr>
            <w:ins w:id="299" w:author="user" w:date="2020-02-10T00:13:00Z">
              <w:del w:id="300" w:author="Lievia" w:date="2020-02-11T00:52:00Z">
                <w:r w:rsidRPr="00D12A08" w:rsidDel="00AF79DE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32385D36" w14:textId="77777777" w:rsidR="00615EDD" w:rsidRPr="00D12A08" w:rsidDel="00AF79DE" w:rsidRDefault="00615EDD" w:rsidP="008E136C">
            <w:pPr>
              <w:jc w:val="center"/>
              <w:rPr>
                <w:ins w:id="301" w:author="user" w:date="2020-02-10T00:13:00Z"/>
                <w:del w:id="302" w:author="Lievia" w:date="2020-02-11T00:52:00Z"/>
                <w:rFonts w:ascii="Bookman Old Style" w:eastAsia="MS Mincho" w:hAnsi="Bookman Old Style"/>
                <w:lang w:val="id-ID"/>
              </w:rPr>
            </w:pPr>
            <w:ins w:id="303" w:author="user" w:date="2020-02-10T00:13:00Z">
              <w:del w:id="304" w:author="Lievia" w:date="2020-02-11T00:52:00Z">
                <w:r w:rsidRPr="00D12A08" w:rsidDel="00AF79DE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375CA4A7" w14:textId="77777777" w:rsidR="00615EDD" w:rsidRPr="00D12A08" w:rsidDel="00AF79DE" w:rsidRDefault="00615EDD" w:rsidP="008E136C">
            <w:pPr>
              <w:jc w:val="center"/>
              <w:rPr>
                <w:ins w:id="305" w:author="user" w:date="2020-02-10T00:13:00Z"/>
                <w:del w:id="306" w:author="Lievia" w:date="2020-02-11T00:52:00Z"/>
                <w:rFonts w:ascii="Bookman Old Style" w:eastAsia="MS Mincho" w:hAnsi="Bookman Old Style"/>
                <w:lang w:val="id-ID"/>
              </w:rPr>
            </w:pPr>
            <w:ins w:id="307" w:author="user" w:date="2020-02-10T00:13:00Z">
              <w:del w:id="308" w:author="Lievia" w:date="2020-02-11T00:52:00Z">
                <w:r w:rsidRPr="00D12A08" w:rsidDel="00AF79DE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78257D4F" w14:textId="77777777" w:rsidR="00615EDD" w:rsidRPr="00D12A08" w:rsidDel="00AF79DE" w:rsidRDefault="00615EDD" w:rsidP="008E136C">
            <w:pPr>
              <w:jc w:val="center"/>
              <w:rPr>
                <w:ins w:id="309" w:author="user" w:date="2020-02-10T00:13:00Z"/>
                <w:del w:id="310" w:author="Lievia" w:date="2020-02-11T00:52:00Z"/>
                <w:rFonts w:ascii="Bookman Old Style" w:eastAsia="MS Mincho" w:hAnsi="Bookman Old Style"/>
                <w:lang w:val="id-ID"/>
              </w:rPr>
            </w:pPr>
            <w:ins w:id="311" w:author="user" w:date="2020-02-10T00:13:00Z">
              <w:del w:id="312" w:author="Lievia" w:date="2020-02-11T00:52:00Z">
                <w:r w:rsidRPr="00D12A08" w:rsidDel="00AF79DE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AF79DE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615EDD" w:rsidRPr="00E83B33" w:rsidDel="00AF79DE" w14:paraId="425B8EC2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313" w:author="user" w:date="2020-02-10T07:3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314" w:author="user" w:date="2020-02-10T00:13:00Z"/>
          <w:del w:id="315" w:author="Lievia" w:date="2020-02-11T00:52:00Z"/>
          <w:trPrChange w:id="316" w:author="user" w:date="2020-02-10T07:35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317" w:author="user" w:date="2020-02-10T07:35:00Z">
              <w:tcPr>
                <w:tcW w:w="807" w:type="dxa"/>
              </w:tcPr>
            </w:tcPrChange>
          </w:tcPr>
          <w:p w14:paraId="66920B2E" w14:textId="77777777" w:rsidR="00615EDD" w:rsidRPr="003F430D" w:rsidDel="00AF79DE" w:rsidRDefault="00615EDD">
            <w:pPr>
              <w:jc w:val="center"/>
              <w:rPr>
                <w:ins w:id="318" w:author="user" w:date="2020-02-10T00:13:00Z"/>
                <w:del w:id="319" w:author="Lievia" w:date="2020-02-11T00:52:00Z"/>
                <w:rFonts w:ascii="Bookman Old Style" w:eastAsia="MS Mincho" w:hAnsi="Bookman Old Style"/>
              </w:rPr>
              <w:pPrChange w:id="320" w:author="user" w:date="2020-02-10T07:35:00Z">
                <w:pPr>
                  <w:framePr w:hSpace="180" w:wrap="around" w:vAnchor="text" w:hAnchor="page" w:x="3391" w:y="103"/>
                </w:pPr>
              </w:pPrChange>
            </w:pPr>
            <w:ins w:id="321" w:author="user" w:date="2020-02-10T00:13:00Z">
              <w:del w:id="322" w:author="Lievia" w:date="2020-02-11T00:52:00Z">
                <w:r w:rsidDel="00AF79DE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323" w:author="user" w:date="2020-02-10T07:35:00Z">
              <w:tcPr>
                <w:tcW w:w="2865" w:type="dxa"/>
                <w:vAlign w:val="center"/>
              </w:tcPr>
            </w:tcPrChange>
          </w:tcPr>
          <w:p w14:paraId="0BC3D6A8" w14:textId="77777777" w:rsidR="00615EDD" w:rsidRPr="003F430D" w:rsidDel="00AF79DE" w:rsidRDefault="00615EDD">
            <w:pPr>
              <w:rPr>
                <w:ins w:id="324" w:author="user" w:date="2020-02-10T00:13:00Z"/>
                <w:del w:id="325" w:author="Lievia" w:date="2020-02-11T00:52:00Z"/>
                <w:rFonts w:ascii="Bookman Old Style" w:eastAsia="MS Mincho" w:hAnsi="Bookman Old Style"/>
              </w:rPr>
              <w:pPrChange w:id="326" w:author="user" w:date="2020-02-10T02:42:00Z">
                <w:pPr>
                  <w:framePr w:hSpace="180" w:wrap="around" w:vAnchor="text" w:hAnchor="page" w:x="3391" w:y="103"/>
                </w:pPr>
              </w:pPrChange>
            </w:pPr>
            <w:ins w:id="327" w:author="user" w:date="2020-02-10T00:13:00Z">
              <w:del w:id="328" w:author="Lievia" w:date="2020-02-11T00:52:00Z">
                <w:r w:rsidDel="00AF79DE">
                  <w:rPr>
                    <w:rFonts w:ascii="Bookman Old Style" w:eastAsia="MS Mincho" w:hAnsi="Bookman Old Style"/>
                  </w:rPr>
                  <w:delText xml:space="preserve">Mengklik </w:delText>
                </w:r>
              </w:del>
            </w:ins>
            <w:ins w:id="329" w:author="user" w:date="2020-02-10T02:42:00Z">
              <w:del w:id="330" w:author="Lievia" w:date="2020-02-11T00:52:00Z">
                <w:r w:rsidR="00894C39" w:rsidDel="00AF79DE">
                  <w:rPr>
                    <w:rFonts w:ascii="Bookman Old Style" w:eastAsia="MS Mincho" w:hAnsi="Bookman Old Style"/>
                  </w:rPr>
                  <w:delText>menu</w:delText>
                </w:r>
              </w:del>
            </w:ins>
            <w:ins w:id="331" w:author="user" w:date="2020-02-10T00:13:00Z">
              <w:del w:id="332" w:author="Lievia" w:date="2020-02-11T00:52:00Z">
                <w:r w:rsidDel="00AF79DE">
                  <w:rPr>
                    <w:rFonts w:ascii="Bookman Old Style" w:eastAsia="MS Mincho" w:hAnsi="Bookman Old Style"/>
                  </w:rPr>
                  <w:delText xml:space="preserve"> </w:delText>
                </w:r>
              </w:del>
            </w:ins>
            <w:ins w:id="333" w:author="user" w:date="2020-02-10T00:18:00Z">
              <w:del w:id="334" w:author="Lievia" w:date="2020-02-11T00:52:00Z">
                <w:r w:rsidR="00200ACE" w:rsidDel="00AF79DE">
                  <w:rPr>
                    <w:rFonts w:ascii="Bookman Old Style" w:eastAsia="MS Mincho" w:hAnsi="Bookman Old Style"/>
                  </w:rPr>
                  <w:delText>PUJK</w:delText>
                </w:r>
              </w:del>
            </w:ins>
          </w:p>
        </w:tc>
        <w:tc>
          <w:tcPr>
            <w:tcW w:w="1783" w:type="dxa"/>
            <w:vAlign w:val="center"/>
            <w:tcPrChange w:id="335" w:author="user" w:date="2020-02-10T07:35:00Z">
              <w:tcPr>
                <w:tcW w:w="1783" w:type="dxa"/>
                <w:vAlign w:val="center"/>
              </w:tcPr>
            </w:tcPrChange>
          </w:tcPr>
          <w:p w14:paraId="730E9091" w14:textId="77777777" w:rsidR="00615EDD" w:rsidRPr="003F430D" w:rsidDel="00AF79DE" w:rsidRDefault="00615EDD" w:rsidP="008E136C">
            <w:pPr>
              <w:rPr>
                <w:ins w:id="336" w:author="user" w:date="2020-02-10T00:13:00Z"/>
                <w:del w:id="337" w:author="Lievia" w:date="2020-02-11T00:52:00Z"/>
                <w:rFonts w:ascii="Bookman Old Style" w:eastAsia="MS Mincho" w:hAnsi="Bookman Old Style"/>
                <w:i/>
                <w:iCs/>
              </w:rPr>
            </w:pPr>
            <w:ins w:id="338" w:author="user" w:date="2020-02-10T00:13:00Z">
              <w:del w:id="339" w:author="Lievia" w:date="2020-02-11T00:52:00Z">
                <w:r w:rsidDel="00AF79DE">
                  <w:rPr>
                    <w:rFonts w:ascii="Bookman Old Style" w:eastAsia="MS Mincho" w:hAnsi="Bookman Old Style"/>
                    <w:i/>
                    <w:iCs/>
                  </w:rPr>
                  <w:delText>Klik</w:delText>
                </w:r>
              </w:del>
            </w:ins>
            <w:ins w:id="340" w:author="user" w:date="2020-02-10T02:43:00Z">
              <w:del w:id="341" w:author="Lievia" w:date="2020-02-11T00:52:00Z">
                <w:r w:rsidR="00894C39" w:rsidDel="00AF79DE">
                  <w:rPr>
                    <w:rFonts w:ascii="Bookman Old Style" w:eastAsia="MS Mincho" w:hAnsi="Bookman Old Style"/>
                    <w:i/>
                    <w:iCs/>
                  </w:rPr>
                  <w:delText xml:space="preserve"> menu</w:delText>
                </w:r>
              </w:del>
            </w:ins>
            <w:ins w:id="342" w:author="user" w:date="2020-02-10T00:13:00Z">
              <w:del w:id="343" w:author="Lievia" w:date="2020-02-11T00:52:00Z">
                <w:r w:rsidDel="00AF79DE">
                  <w:rPr>
                    <w:rFonts w:ascii="Bookman Old Style" w:eastAsia="MS Mincho" w:hAnsi="Bookman Old Style"/>
                    <w:i/>
                    <w:iCs/>
                  </w:rPr>
                  <w:delText xml:space="preserve"> </w:delText>
                </w:r>
              </w:del>
            </w:ins>
            <w:ins w:id="344" w:author="user" w:date="2020-02-10T00:18:00Z">
              <w:del w:id="345" w:author="Lievia" w:date="2020-02-11T00:52:00Z">
                <w:r w:rsidR="00200ACE" w:rsidDel="00AF79DE">
                  <w:rPr>
                    <w:rFonts w:ascii="Bookman Old Style" w:eastAsia="MS Mincho" w:hAnsi="Bookman Old Style"/>
                    <w:i/>
                    <w:iCs/>
                  </w:rPr>
                  <w:delText>PUJK</w:delText>
                </w:r>
              </w:del>
            </w:ins>
          </w:p>
        </w:tc>
        <w:tc>
          <w:tcPr>
            <w:tcW w:w="1325" w:type="dxa"/>
            <w:vAlign w:val="center"/>
            <w:tcPrChange w:id="346" w:author="user" w:date="2020-02-10T07:35:00Z">
              <w:tcPr>
                <w:tcW w:w="1325" w:type="dxa"/>
                <w:vAlign w:val="center"/>
              </w:tcPr>
            </w:tcPrChange>
          </w:tcPr>
          <w:p w14:paraId="10CD0AF5" w14:textId="77777777" w:rsidR="00615EDD" w:rsidRPr="003F430D" w:rsidDel="00AF79DE" w:rsidRDefault="00615EDD" w:rsidP="008E136C">
            <w:pPr>
              <w:rPr>
                <w:ins w:id="347" w:author="user" w:date="2020-02-10T00:13:00Z"/>
                <w:del w:id="348" w:author="Lievia" w:date="2020-02-11T00:52:00Z"/>
                <w:rFonts w:ascii="Bookman Old Style" w:eastAsia="MS Mincho" w:hAnsi="Bookman Old Style"/>
              </w:rPr>
            </w:pPr>
            <w:ins w:id="349" w:author="user" w:date="2020-02-10T00:13:00Z">
              <w:del w:id="350" w:author="Lievia" w:date="2020-02-11T00:52:00Z">
                <w:r w:rsidDel="00AF79DE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351" w:author="user" w:date="2020-02-10T07:35:00Z">
              <w:tcPr>
                <w:tcW w:w="3108" w:type="dxa"/>
                <w:vAlign w:val="center"/>
              </w:tcPr>
            </w:tcPrChange>
          </w:tcPr>
          <w:p w14:paraId="252A0B48" w14:textId="77777777" w:rsidR="00615EDD" w:rsidRPr="003F430D" w:rsidDel="00AF79DE" w:rsidRDefault="00200ACE">
            <w:pPr>
              <w:rPr>
                <w:ins w:id="352" w:author="user" w:date="2020-02-10T00:13:00Z"/>
                <w:del w:id="353" w:author="Lievia" w:date="2020-02-11T00:52:00Z"/>
                <w:rFonts w:ascii="Bookman Old Style" w:eastAsia="MS Mincho" w:hAnsi="Bookman Old Style"/>
              </w:rPr>
              <w:pPrChange w:id="354" w:author="user" w:date="2020-02-10T00:19:00Z">
                <w:pPr>
                  <w:framePr w:hSpace="180" w:wrap="around" w:vAnchor="text" w:hAnchor="page" w:x="3391" w:y="103"/>
                </w:pPr>
              </w:pPrChange>
            </w:pPr>
            <w:ins w:id="355" w:author="user" w:date="2020-02-10T00:20:00Z">
              <w:del w:id="356" w:author="Lievia" w:date="2020-02-11T00:52:00Z">
                <w:r w:rsidDel="00AF79DE">
                  <w:rPr>
                    <w:rFonts w:ascii="Bookman Old Style" w:eastAsia="MS Mincho" w:hAnsi="Bookman Old Style"/>
                  </w:rPr>
                  <w:delText>D</w:delText>
                </w:r>
              </w:del>
            </w:ins>
            <w:ins w:id="357" w:author="user" w:date="2020-02-10T00:13:00Z">
              <w:del w:id="358" w:author="Lievia" w:date="2020-02-11T00:52:00Z">
                <w:r w:rsidR="00615EDD" w:rsidDel="00AF79DE">
                  <w:rPr>
                    <w:rFonts w:ascii="Bookman Old Style" w:eastAsia="MS Mincho" w:hAnsi="Bookman Old Style"/>
                  </w:rPr>
                  <w:delText xml:space="preserve">apat menampilkan halaman </w:delText>
                </w:r>
              </w:del>
            </w:ins>
            <w:ins w:id="359" w:author="user" w:date="2020-02-10T00:19:00Z">
              <w:del w:id="360" w:author="Lievia" w:date="2020-02-11T00:52:00Z">
                <w:r w:rsidDel="00AF79DE">
                  <w:rPr>
                    <w:rFonts w:ascii="Bookman Old Style" w:eastAsia="MS Mincho" w:hAnsi="Bookman Old Style"/>
                  </w:rPr>
                  <w:delText>PUJK dalam bentuk list tabel data pelaku usaha jasa keuangan</w:delText>
                </w:r>
              </w:del>
            </w:ins>
          </w:p>
        </w:tc>
        <w:tc>
          <w:tcPr>
            <w:tcW w:w="1212" w:type="dxa"/>
            <w:vAlign w:val="center"/>
            <w:tcPrChange w:id="361" w:author="user" w:date="2020-02-10T07:35:00Z">
              <w:tcPr>
                <w:tcW w:w="1212" w:type="dxa"/>
                <w:vAlign w:val="center"/>
              </w:tcPr>
            </w:tcPrChange>
          </w:tcPr>
          <w:p w14:paraId="58FF9E6C" w14:textId="77777777" w:rsidR="00615EDD" w:rsidRPr="003F430D" w:rsidDel="00AF79DE" w:rsidRDefault="00615EDD">
            <w:pPr>
              <w:jc w:val="center"/>
              <w:rPr>
                <w:ins w:id="362" w:author="user" w:date="2020-02-10T00:13:00Z"/>
                <w:del w:id="363" w:author="Lievia" w:date="2020-02-11T00:52:00Z"/>
                <w:rFonts w:ascii="Bookman Old Style" w:eastAsia="MS Mincho" w:hAnsi="Bookman Old Style"/>
              </w:rPr>
              <w:pPrChange w:id="364" w:author="user" w:date="2020-02-10T07:35:00Z">
                <w:pPr>
                  <w:framePr w:hSpace="180" w:wrap="around" w:vAnchor="text" w:hAnchor="page" w:x="3391" w:y="103"/>
                </w:pPr>
              </w:pPrChange>
            </w:pPr>
            <w:ins w:id="365" w:author="user" w:date="2020-02-10T00:13:00Z">
              <w:del w:id="366" w:author="Lievia" w:date="2020-02-11T00:52:00Z">
                <w:r w:rsidDel="00AF79DE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367" w:author="user" w:date="2020-02-10T07:35:00Z">
              <w:tcPr>
                <w:tcW w:w="1401" w:type="dxa"/>
                <w:vAlign w:val="center"/>
              </w:tcPr>
            </w:tcPrChange>
          </w:tcPr>
          <w:p w14:paraId="616D8A32" w14:textId="77777777" w:rsidR="00615EDD" w:rsidRPr="00D12A08" w:rsidDel="00AF79DE" w:rsidRDefault="00615EDD" w:rsidP="008E136C">
            <w:pPr>
              <w:rPr>
                <w:ins w:id="368" w:author="user" w:date="2020-02-10T00:13:00Z"/>
                <w:del w:id="369" w:author="Lievia" w:date="2020-02-11T00:52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4D808636" w14:textId="77777777" w:rsidR="00615EDD" w:rsidRPr="00615EDD" w:rsidDel="00AF79DE" w:rsidRDefault="00615EDD">
      <w:pPr>
        <w:rPr>
          <w:ins w:id="370" w:author="user" w:date="2020-02-10T00:13:00Z"/>
          <w:del w:id="371" w:author="Lievia" w:date="2020-02-11T00:52:00Z"/>
          <w:rFonts w:ascii="Bookman Old Style" w:hAnsi="Bookman Old Style"/>
          <w:b/>
          <w:sz w:val="24"/>
          <w:szCs w:val="24"/>
          <w:lang w:val="id-ID"/>
          <w:rPrChange w:id="372" w:author="user" w:date="2020-02-10T00:13:00Z">
            <w:rPr>
              <w:ins w:id="373" w:author="user" w:date="2020-02-10T00:13:00Z"/>
              <w:del w:id="374" w:author="Lievia" w:date="2020-02-11T00:52:00Z"/>
            </w:rPr>
          </w:rPrChange>
        </w:rPr>
        <w:pPrChange w:id="375" w:author="user" w:date="2020-02-10T00:13:00Z">
          <w:pPr>
            <w:jc w:val="center"/>
          </w:pPr>
        </w:pPrChange>
      </w:pPr>
    </w:p>
    <w:p w14:paraId="56A9A85F" w14:textId="77777777" w:rsidR="00200ACE" w:rsidDel="00AF79DE" w:rsidRDefault="00200ACE">
      <w:pPr>
        <w:rPr>
          <w:ins w:id="376" w:author="user" w:date="2020-02-10T00:22:00Z"/>
          <w:del w:id="377" w:author="Lievia" w:date="2020-02-11T00:52:00Z"/>
          <w:rFonts w:ascii="Bookman Old Style" w:hAnsi="Bookman Old Style"/>
          <w:bCs/>
          <w:sz w:val="24"/>
          <w:szCs w:val="24"/>
        </w:rPr>
        <w:pPrChange w:id="378" w:author="user" w:date="2020-02-10T00:22:00Z">
          <w:pPr>
            <w:jc w:val="center"/>
          </w:pPr>
        </w:pPrChange>
      </w:pPr>
    </w:p>
    <w:p w14:paraId="45AD2DC9" w14:textId="77777777" w:rsidR="00200ACE" w:rsidDel="00AF79DE" w:rsidRDefault="00200ACE">
      <w:pPr>
        <w:rPr>
          <w:ins w:id="379" w:author="user" w:date="2020-02-10T00:22:00Z"/>
          <w:del w:id="380" w:author="Lievia" w:date="2020-02-11T00:52:00Z"/>
          <w:rFonts w:ascii="Bookman Old Style" w:hAnsi="Bookman Old Style"/>
          <w:bCs/>
          <w:sz w:val="24"/>
          <w:szCs w:val="24"/>
        </w:rPr>
        <w:pPrChange w:id="381" w:author="user" w:date="2020-02-10T00:22:00Z">
          <w:pPr>
            <w:jc w:val="center"/>
          </w:pPr>
        </w:pPrChange>
      </w:pPr>
    </w:p>
    <w:p w14:paraId="1FC259BA" w14:textId="77777777" w:rsidR="00200ACE" w:rsidDel="00AF79DE" w:rsidRDefault="00200ACE">
      <w:pPr>
        <w:rPr>
          <w:ins w:id="382" w:author="user" w:date="2020-02-10T00:22:00Z"/>
          <w:del w:id="383" w:author="Lievia" w:date="2020-02-11T00:52:00Z"/>
          <w:rFonts w:ascii="Bookman Old Style" w:hAnsi="Bookman Old Style"/>
          <w:bCs/>
          <w:sz w:val="24"/>
          <w:szCs w:val="24"/>
        </w:rPr>
        <w:pPrChange w:id="384" w:author="user" w:date="2020-02-10T00:22:00Z">
          <w:pPr>
            <w:jc w:val="center"/>
          </w:pPr>
        </w:pPrChange>
      </w:pPr>
    </w:p>
    <w:p w14:paraId="7DF90903" w14:textId="77777777" w:rsidR="00200ACE" w:rsidDel="00AF79DE" w:rsidRDefault="00200ACE">
      <w:pPr>
        <w:rPr>
          <w:ins w:id="385" w:author="user" w:date="2020-02-10T00:22:00Z"/>
          <w:del w:id="386" w:author="Lievia" w:date="2020-02-11T00:52:00Z"/>
          <w:rFonts w:ascii="Bookman Old Style" w:hAnsi="Bookman Old Style"/>
          <w:bCs/>
          <w:sz w:val="24"/>
          <w:szCs w:val="24"/>
        </w:rPr>
        <w:pPrChange w:id="387" w:author="user" w:date="2020-02-10T00:22:00Z">
          <w:pPr>
            <w:jc w:val="center"/>
          </w:pPr>
        </w:pPrChange>
      </w:pPr>
    </w:p>
    <w:p w14:paraId="55DBAD20" w14:textId="77777777" w:rsidR="00200ACE" w:rsidDel="00AF79DE" w:rsidRDefault="00200ACE">
      <w:pPr>
        <w:rPr>
          <w:ins w:id="388" w:author="user" w:date="2020-02-10T00:22:00Z"/>
          <w:del w:id="389" w:author="Lievia" w:date="2020-02-11T00:52:00Z"/>
          <w:rFonts w:ascii="Bookman Old Style" w:hAnsi="Bookman Old Style"/>
          <w:bCs/>
          <w:sz w:val="24"/>
          <w:szCs w:val="24"/>
        </w:rPr>
        <w:pPrChange w:id="390" w:author="user" w:date="2020-02-10T00:22:00Z">
          <w:pPr>
            <w:jc w:val="center"/>
          </w:pPr>
        </w:pPrChange>
      </w:pPr>
    </w:p>
    <w:p w14:paraId="678D9A56" w14:textId="77777777" w:rsidR="00200ACE" w:rsidRDefault="00200ACE">
      <w:pPr>
        <w:rPr>
          <w:ins w:id="391" w:author="user" w:date="2020-02-10T00:22:00Z"/>
          <w:rFonts w:ascii="Bookman Old Style" w:hAnsi="Bookman Old Style"/>
          <w:bCs/>
          <w:sz w:val="24"/>
          <w:szCs w:val="24"/>
        </w:rPr>
        <w:pPrChange w:id="392" w:author="user" w:date="2020-02-10T00:22:00Z">
          <w:pPr>
            <w:jc w:val="center"/>
          </w:pPr>
        </w:pPrChange>
      </w:pPr>
    </w:p>
    <w:p w14:paraId="3E66BCCB" w14:textId="77777777" w:rsidR="00200ACE" w:rsidRPr="00200ACE" w:rsidRDefault="00200ACE">
      <w:pPr>
        <w:rPr>
          <w:ins w:id="393" w:author="user" w:date="2020-02-10T00:22:00Z"/>
          <w:rFonts w:ascii="Bookman Old Style" w:hAnsi="Bookman Old Style"/>
          <w:bCs/>
          <w:sz w:val="24"/>
          <w:szCs w:val="24"/>
          <w:rPrChange w:id="394" w:author="user" w:date="2020-02-10T00:22:00Z">
            <w:rPr>
              <w:ins w:id="395" w:author="user" w:date="2020-02-10T00:22:00Z"/>
            </w:rPr>
          </w:rPrChange>
        </w:rPr>
        <w:pPrChange w:id="396" w:author="user" w:date="2020-02-10T00:22:00Z">
          <w:pPr>
            <w:jc w:val="center"/>
          </w:pPr>
        </w:pPrChange>
      </w:pPr>
    </w:p>
    <w:p w14:paraId="066592A3" w14:textId="77777777" w:rsidR="00200ACE" w:rsidRDefault="00B8389C">
      <w:pPr>
        <w:pStyle w:val="ListParagraph"/>
        <w:numPr>
          <w:ilvl w:val="0"/>
          <w:numId w:val="9"/>
        </w:numPr>
        <w:rPr>
          <w:ins w:id="397" w:author="user" w:date="2020-02-10T00:30:00Z"/>
          <w:rFonts w:ascii="Bookman Old Style" w:hAnsi="Bookman Old Style"/>
          <w:bCs/>
          <w:sz w:val="24"/>
          <w:szCs w:val="24"/>
        </w:rPr>
        <w:pPrChange w:id="398" w:author="user" w:date="2020-02-10T00:25:00Z">
          <w:pPr>
            <w:jc w:val="center"/>
          </w:pPr>
        </w:pPrChange>
      </w:pPr>
      <w:proofErr w:type="spellStart"/>
      <w:ins w:id="399" w:author="user" w:date="2020-02-10T00:30:00Z">
        <w:r>
          <w:rPr>
            <w:rFonts w:ascii="Bookman Old Style" w:hAnsi="Bookman Old Style"/>
            <w:bCs/>
            <w:sz w:val="24"/>
            <w:szCs w:val="24"/>
          </w:rPr>
          <w:t>Modul</w:t>
        </w:r>
      </w:ins>
      <w:proofErr w:type="spellEnd"/>
      <w:ins w:id="400" w:author="user" w:date="2020-02-10T00:25:00Z"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</w:ins>
      <w:ins w:id="401" w:author="Lievia" w:date="2020-02-11T00:59:00Z">
        <w:r w:rsidR="000C1B33">
          <w:rPr>
            <w:rFonts w:ascii="Bookman Old Style" w:hAnsi="Bookman Old Style"/>
            <w:bCs/>
            <w:sz w:val="24"/>
            <w:szCs w:val="24"/>
          </w:rPr>
          <w:t>Login</w:t>
        </w:r>
      </w:ins>
      <w:ins w:id="402" w:author="user" w:date="2020-02-10T00:25:00Z">
        <w:del w:id="403" w:author="Lievia" w:date="2020-02-11T00:59:00Z">
          <w:r w:rsidDel="000C1B33">
            <w:rPr>
              <w:rFonts w:ascii="Bookman Old Style" w:hAnsi="Bookman Old Style"/>
              <w:bCs/>
              <w:sz w:val="24"/>
              <w:szCs w:val="24"/>
            </w:rPr>
            <w:delText xml:space="preserve">Show entries </w:delText>
          </w:r>
        </w:del>
      </w:ins>
      <w:ins w:id="404" w:author="user" w:date="2020-02-10T00:26:00Z">
        <w:del w:id="405" w:author="Lievia" w:date="2020-02-11T00:59:00Z">
          <w:r w:rsidDel="000C1B33">
            <w:rPr>
              <w:rFonts w:ascii="Bookman Old Style" w:hAnsi="Bookman Old Style"/>
              <w:bCs/>
              <w:sz w:val="24"/>
              <w:szCs w:val="24"/>
            </w:rPr>
            <w:delText>(PUJK)</w:delText>
          </w:r>
        </w:del>
      </w:ins>
    </w:p>
    <w:p w14:paraId="01B7375C" w14:textId="77777777" w:rsidR="00B8389C" w:rsidRPr="003F430D" w:rsidRDefault="000C1B33">
      <w:pPr>
        <w:pStyle w:val="ListParagraph"/>
        <w:ind w:left="1890"/>
        <w:rPr>
          <w:ins w:id="406" w:author="user" w:date="2020-02-10T00:31:00Z"/>
          <w:rFonts w:ascii="Bookman Old Style" w:hAnsi="Bookman Old Style"/>
          <w:bCs/>
          <w:sz w:val="24"/>
          <w:szCs w:val="24"/>
        </w:rPr>
        <w:pPrChange w:id="407" w:author="user" w:date="2020-02-10T00:56:00Z">
          <w:pPr>
            <w:pStyle w:val="ListParagraph"/>
            <w:numPr>
              <w:numId w:val="9"/>
            </w:numPr>
            <w:ind w:left="1890" w:hanging="360"/>
          </w:pPr>
        </w:pPrChange>
      </w:pPr>
      <w:ins w:id="408" w:author="Lievia" w:date="2020-02-11T00:59:00Z">
        <w:r>
          <w:rPr>
            <w:rFonts w:ascii="Bookman Old Style" w:hAnsi="Bookman Old Style"/>
            <w:bCs/>
            <w:sz w:val="24"/>
            <w:szCs w:val="24"/>
          </w:rPr>
          <w:t xml:space="preserve">User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dapat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melihat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tampilan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dari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Login</w:t>
        </w:r>
      </w:ins>
      <w:ins w:id="409" w:author="user" w:date="2020-02-10T00:31:00Z">
        <w:del w:id="410" w:author="Lievia" w:date="2020-02-11T00:59:00Z">
          <w:r w:rsidR="00B8389C" w:rsidRPr="003F430D" w:rsidDel="000C1B33">
            <w:rPr>
              <w:rFonts w:ascii="Bookman Old Style" w:hAnsi="Bookman Old Style"/>
              <w:bCs/>
              <w:sz w:val="24"/>
              <w:szCs w:val="24"/>
            </w:rPr>
            <w:delText xml:space="preserve">Admin dapat melihat </w:delText>
          </w:r>
          <w:r w:rsidR="00B8389C" w:rsidDel="000C1B33">
            <w:rPr>
              <w:rFonts w:ascii="Bookman Old Style" w:hAnsi="Bookman Old Style"/>
              <w:bCs/>
              <w:sz w:val="24"/>
              <w:szCs w:val="24"/>
            </w:rPr>
            <w:delText xml:space="preserve">PUJK(Pelaku Usaha Jasa keuangan) dengan jumlah baris tampilan berdasarkan </w:delText>
          </w:r>
        </w:del>
      </w:ins>
      <w:ins w:id="411" w:author="user" w:date="2020-02-10T00:56:00Z">
        <w:del w:id="412" w:author="Lievia" w:date="2020-02-11T00:59:00Z">
          <w:r w:rsidR="00886430" w:rsidDel="000C1B33">
            <w:rPr>
              <w:rFonts w:ascii="Bookman Old Style" w:hAnsi="Bookman Old Style"/>
              <w:bCs/>
              <w:sz w:val="24"/>
              <w:szCs w:val="24"/>
            </w:rPr>
            <w:delText xml:space="preserve">pilihan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413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B8389C" w:rsidRPr="00E83B33" w14:paraId="4A537105" w14:textId="77777777" w:rsidTr="008E136C">
        <w:trPr>
          <w:trHeight w:val="633"/>
          <w:ins w:id="414" w:author="user" w:date="2020-02-10T00:31:00Z"/>
        </w:trPr>
        <w:tc>
          <w:tcPr>
            <w:tcW w:w="807" w:type="dxa"/>
            <w:vAlign w:val="center"/>
          </w:tcPr>
          <w:p w14:paraId="6CD3641D" w14:textId="77777777" w:rsidR="00B8389C" w:rsidRPr="00D12A08" w:rsidRDefault="00B8389C" w:rsidP="008E136C">
            <w:pPr>
              <w:jc w:val="center"/>
              <w:rPr>
                <w:ins w:id="415" w:author="user" w:date="2020-02-10T00:31:00Z"/>
                <w:rFonts w:ascii="Bookman Old Style" w:eastAsia="MS Mincho" w:hAnsi="Bookman Old Style"/>
                <w:lang w:val="id-ID"/>
              </w:rPr>
            </w:pPr>
            <w:ins w:id="416" w:author="user" w:date="2020-02-10T00:31:00Z">
              <w:r w:rsidRPr="00D12A08">
                <w:rPr>
                  <w:rFonts w:ascii="Bookman Old Style" w:eastAsia="MS Mincho" w:hAnsi="Bookman Old Style"/>
                  <w:lang w:val="id-ID"/>
                </w:rPr>
                <w:t>No.</w:t>
              </w:r>
            </w:ins>
          </w:p>
        </w:tc>
        <w:tc>
          <w:tcPr>
            <w:tcW w:w="2865" w:type="dxa"/>
            <w:vAlign w:val="center"/>
          </w:tcPr>
          <w:p w14:paraId="04B4A660" w14:textId="77777777" w:rsidR="00B8389C" w:rsidRPr="00D12A08" w:rsidRDefault="00B8389C" w:rsidP="008E136C">
            <w:pPr>
              <w:jc w:val="center"/>
              <w:rPr>
                <w:ins w:id="417" w:author="user" w:date="2020-02-10T00:31:00Z"/>
                <w:rFonts w:ascii="Bookman Old Style" w:eastAsia="MS Mincho" w:hAnsi="Bookman Old Style"/>
                <w:lang w:val="id-ID"/>
              </w:rPr>
            </w:pPr>
            <w:ins w:id="418" w:author="user" w:date="2020-02-10T00:31:00Z">
              <w:r w:rsidRPr="00D12A08">
                <w:rPr>
                  <w:rFonts w:ascii="Bookman Old Style" w:eastAsia="MS Mincho" w:hAnsi="Bookman Old Style"/>
                  <w:lang w:val="id-ID"/>
                </w:rPr>
                <w:t>Skenario</w:t>
              </w:r>
            </w:ins>
          </w:p>
        </w:tc>
        <w:tc>
          <w:tcPr>
            <w:tcW w:w="1783" w:type="dxa"/>
            <w:vAlign w:val="center"/>
          </w:tcPr>
          <w:p w14:paraId="215F6268" w14:textId="77777777" w:rsidR="00B8389C" w:rsidRPr="00D12A08" w:rsidRDefault="00B8389C" w:rsidP="008E136C">
            <w:pPr>
              <w:jc w:val="center"/>
              <w:rPr>
                <w:ins w:id="419" w:author="user" w:date="2020-02-10T00:31:00Z"/>
                <w:rFonts w:ascii="Bookman Old Style" w:eastAsia="MS Mincho" w:hAnsi="Bookman Old Style"/>
                <w:i/>
                <w:lang w:val="id-ID"/>
              </w:rPr>
            </w:pPr>
            <w:ins w:id="420" w:author="user" w:date="2020-02-10T00:31:00Z">
              <w:r w:rsidRPr="00D12A08">
                <w:rPr>
                  <w:rFonts w:ascii="Bookman Old Style" w:eastAsia="MS Mincho" w:hAnsi="Bookman Old Style"/>
                  <w:i/>
                  <w:lang w:val="id-ID"/>
                </w:rPr>
                <w:t>Test Cases</w:t>
              </w:r>
            </w:ins>
          </w:p>
        </w:tc>
        <w:tc>
          <w:tcPr>
            <w:tcW w:w="1325" w:type="dxa"/>
            <w:vAlign w:val="center"/>
          </w:tcPr>
          <w:p w14:paraId="634EE5BA" w14:textId="77777777" w:rsidR="00B8389C" w:rsidRPr="00D12A08" w:rsidRDefault="00B8389C" w:rsidP="008E136C">
            <w:pPr>
              <w:jc w:val="center"/>
              <w:rPr>
                <w:ins w:id="421" w:author="user" w:date="2020-02-10T00:31:00Z"/>
                <w:rFonts w:ascii="Bookman Old Style" w:eastAsia="MS Mincho" w:hAnsi="Bookman Old Style"/>
                <w:lang w:val="id-ID"/>
              </w:rPr>
            </w:pPr>
            <w:ins w:id="422" w:author="user" w:date="2020-02-10T00:31:00Z">
              <w:r w:rsidRPr="00D12A08">
                <w:rPr>
                  <w:rFonts w:ascii="Bookman Old Style" w:eastAsia="MS Mincho" w:hAnsi="Bookman Old Style"/>
                  <w:lang w:val="id-ID"/>
                </w:rPr>
                <w:t>Data</w:t>
              </w:r>
            </w:ins>
          </w:p>
        </w:tc>
        <w:tc>
          <w:tcPr>
            <w:tcW w:w="3108" w:type="dxa"/>
            <w:vAlign w:val="center"/>
          </w:tcPr>
          <w:p w14:paraId="64D00861" w14:textId="77777777" w:rsidR="00B8389C" w:rsidRPr="00D12A08" w:rsidRDefault="00B8389C" w:rsidP="008E136C">
            <w:pPr>
              <w:jc w:val="center"/>
              <w:rPr>
                <w:ins w:id="423" w:author="user" w:date="2020-02-10T00:31:00Z"/>
                <w:rFonts w:ascii="Bookman Old Style" w:eastAsia="MS Mincho" w:hAnsi="Bookman Old Style"/>
                <w:lang w:val="id-ID"/>
              </w:rPr>
            </w:pPr>
            <w:ins w:id="424" w:author="user" w:date="2020-02-10T00:31:00Z">
              <w:r w:rsidRPr="00D12A08">
                <w:rPr>
                  <w:rFonts w:ascii="Bookman Old Style" w:eastAsia="MS Mincho" w:hAnsi="Bookman Old Style"/>
                  <w:lang w:val="id-ID"/>
                </w:rPr>
                <w:t>Hasil Yang Diharapkan</w:t>
              </w:r>
            </w:ins>
          </w:p>
        </w:tc>
        <w:tc>
          <w:tcPr>
            <w:tcW w:w="1212" w:type="dxa"/>
            <w:vAlign w:val="center"/>
          </w:tcPr>
          <w:p w14:paraId="1BDE5C17" w14:textId="77777777" w:rsidR="00B8389C" w:rsidRPr="00D12A08" w:rsidRDefault="00B8389C" w:rsidP="008E136C">
            <w:pPr>
              <w:jc w:val="center"/>
              <w:rPr>
                <w:ins w:id="425" w:author="user" w:date="2020-02-10T00:31:00Z"/>
                <w:rFonts w:ascii="Bookman Old Style" w:eastAsia="MS Mincho" w:hAnsi="Bookman Old Style"/>
                <w:lang w:val="id-ID"/>
              </w:rPr>
            </w:pPr>
            <w:ins w:id="426" w:author="user" w:date="2020-02-10T00:31:00Z">
              <w:r w:rsidRPr="00D12A08">
                <w:rPr>
                  <w:rFonts w:ascii="Bookman Old Style" w:eastAsia="MS Mincho" w:hAnsi="Bookman Old Style"/>
                  <w:lang w:val="id-ID"/>
                </w:rPr>
                <w:t>Hasil Pengujian</w:t>
              </w:r>
            </w:ins>
          </w:p>
          <w:p w14:paraId="3C7F9295" w14:textId="77777777" w:rsidR="00B8389C" w:rsidRPr="00D12A08" w:rsidRDefault="00B8389C" w:rsidP="008E136C">
            <w:pPr>
              <w:jc w:val="center"/>
              <w:rPr>
                <w:ins w:id="427" w:author="user" w:date="2020-02-10T00:31:00Z"/>
                <w:rFonts w:ascii="Bookman Old Style" w:eastAsia="MS Mincho" w:hAnsi="Bookman Old Style"/>
                <w:lang w:val="id-ID"/>
              </w:rPr>
            </w:pPr>
            <w:ins w:id="428" w:author="user" w:date="2020-02-10T00:31:00Z">
              <w:r w:rsidRPr="00D12A08">
                <w:rPr>
                  <w:rFonts w:ascii="Bookman Old Style" w:eastAsia="MS Mincho" w:hAnsi="Bookman Old Style"/>
                  <w:lang w:val="id-ID"/>
                </w:rPr>
                <w:t>(OK/NOK)</w:t>
              </w:r>
            </w:ins>
          </w:p>
        </w:tc>
        <w:tc>
          <w:tcPr>
            <w:tcW w:w="1401" w:type="dxa"/>
            <w:vAlign w:val="center"/>
          </w:tcPr>
          <w:p w14:paraId="052728C3" w14:textId="77777777" w:rsidR="00B8389C" w:rsidRPr="00D12A08" w:rsidRDefault="00B8389C" w:rsidP="008E136C">
            <w:pPr>
              <w:jc w:val="center"/>
              <w:rPr>
                <w:ins w:id="429" w:author="user" w:date="2020-02-10T00:31:00Z"/>
                <w:rFonts w:ascii="Bookman Old Style" w:eastAsia="MS Mincho" w:hAnsi="Bookman Old Style"/>
                <w:lang w:val="id-ID"/>
              </w:rPr>
            </w:pPr>
            <w:ins w:id="430" w:author="user" w:date="2020-02-10T00:31:00Z">
              <w:r w:rsidRPr="00D12A08">
                <w:rPr>
                  <w:rFonts w:ascii="Bookman Old Style" w:eastAsia="MS Mincho" w:hAnsi="Bookman Old Style"/>
                  <w:lang w:val="id-ID"/>
                </w:rPr>
                <w:t xml:space="preserve">No. Ref Log </w:t>
              </w:r>
              <w:r w:rsidRPr="00D12A08">
                <w:rPr>
                  <w:rFonts w:ascii="Bookman Old Style" w:eastAsia="MS Mincho" w:hAnsi="Bookman Old Style"/>
                  <w:i/>
                  <w:lang w:val="id-ID"/>
                </w:rPr>
                <w:t>Error</w:t>
              </w:r>
            </w:ins>
          </w:p>
        </w:tc>
      </w:tr>
      <w:tr w:rsidR="00B8389C" w:rsidRPr="00E83B33" w14:paraId="6E43072A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31" w:author="user" w:date="2020-02-10T07:3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432" w:author="user" w:date="2020-02-10T00:31:00Z"/>
          <w:trPrChange w:id="433" w:author="user" w:date="2020-02-10T07:35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34" w:author="user" w:date="2020-02-10T07:35:00Z">
              <w:tcPr>
                <w:tcW w:w="807" w:type="dxa"/>
              </w:tcPr>
            </w:tcPrChange>
          </w:tcPr>
          <w:p w14:paraId="7E239EC9" w14:textId="77777777" w:rsidR="00B8389C" w:rsidRPr="003F430D" w:rsidRDefault="00B8389C">
            <w:pPr>
              <w:jc w:val="center"/>
              <w:rPr>
                <w:ins w:id="435" w:author="user" w:date="2020-02-10T00:31:00Z"/>
                <w:rFonts w:ascii="Bookman Old Style" w:eastAsia="MS Mincho" w:hAnsi="Bookman Old Style"/>
              </w:rPr>
              <w:pPrChange w:id="436" w:author="user" w:date="2020-02-10T07:35:00Z">
                <w:pPr>
                  <w:framePr w:hSpace="180" w:wrap="around" w:vAnchor="text" w:hAnchor="page" w:x="3391" w:y="103"/>
                </w:pPr>
              </w:pPrChange>
            </w:pPr>
            <w:ins w:id="437" w:author="user" w:date="2020-02-10T00:31:00Z">
              <w:r>
                <w:rPr>
                  <w:rFonts w:ascii="Bookman Old Style" w:eastAsia="MS Mincho" w:hAnsi="Bookman Old Style"/>
                </w:rPr>
                <w:t>1</w:t>
              </w:r>
            </w:ins>
          </w:p>
        </w:tc>
        <w:tc>
          <w:tcPr>
            <w:tcW w:w="2865" w:type="dxa"/>
            <w:vAlign w:val="center"/>
            <w:tcPrChange w:id="438" w:author="user" w:date="2020-02-10T07:35:00Z">
              <w:tcPr>
                <w:tcW w:w="2865" w:type="dxa"/>
                <w:vAlign w:val="center"/>
              </w:tcPr>
            </w:tcPrChange>
          </w:tcPr>
          <w:p w14:paraId="378F7A48" w14:textId="77777777" w:rsidR="00B8389C" w:rsidRPr="003F430D" w:rsidRDefault="000C1B33" w:rsidP="008E136C">
            <w:pPr>
              <w:rPr>
                <w:ins w:id="439" w:author="user" w:date="2020-02-10T00:31:00Z"/>
                <w:rFonts w:ascii="Bookman Old Style" w:eastAsia="MS Mincho" w:hAnsi="Bookman Old Style"/>
              </w:rPr>
            </w:pPr>
            <w:proofErr w:type="spellStart"/>
            <w:ins w:id="440" w:author="Lievia" w:date="2020-02-11T01:08:00Z">
              <w:r>
                <w:rPr>
                  <w:rFonts w:ascii="Bookman Old Style" w:eastAsia="MS Mincho" w:hAnsi="Bookman Old Style"/>
                </w:rPr>
                <w:t>Masuk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menggunakan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akun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baru</w:t>
              </w:r>
            </w:ins>
            <w:proofErr w:type="spellEnd"/>
            <w:ins w:id="441" w:author="user" w:date="2020-02-10T00:31:00Z">
              <w:del w:id="442" w:author="Lievia" w:date="2020-02-11T01:01:00Z">
                <w:r w:rsidR="00B8389C" w:rsidDel="000C1B33">
                  <w:rPr>
                    <w:rFonts w:ascii="Bookman Old Style" w:eastAsia="MS Mincho" w:hAnsi="Bookman Old Style"/>
                  </w:rPr>
                  <w:delText>M</w:delText>
                </w:r>
                <w:r w:rsidR="00886430" w:rsidDel="000C1B33">
                  <w:rPr>
                    <w:rFonts w:ascii="Bookman Old Style" w:eastAsia="MS Mincho" w:hAnsi="Bookman Old Style"/>
                  </w:rPr>
                  <w:delText>e</w:delText>
                </w:r>
              </w:del>
            </w:ins>
            <w:ins w:id="443" w:author="user" w:date="2020-02-10T00:57:00Z">
              <w:del w:id="444" w:author="Lievia" w:date="2020-02-11T01:01:00Z">
                <w:r w:rsidR="00886430" w:rsidDel="000C1B33">
                  <w:rPr>
                    <w:rFonts w:ascii="Bookman Old Style" w:eastAsia="MS Mincho" w:hAnsi="Bookman Old Style"/>
                  </w:rPr>
                  <w:delText xml:space="preserve">milih salah satu </w:delText>
                </w:r>
              </w:del>
            </w:ins>
            <w:ins w:id="445" w:author="user" w:date="2020-02-10T00:59:00Z">
              <w:del w:id="446" w:author="Lievia" w:date="2020-02-11T01:01:00Z">
                <w:r w:rsidR="00886430" w:rsidDel="000C1B33">
                  <w:rPr>
                    <w:rFonts w:ascii="Bookman Old Style" w:eastAsia="MS Mincho" w:hAnsi="Bookman Old Style"/>
                  </w:rPr>
                  <w:delText xml:space="preserve">tampilan </w:delText>
                </w:r>
              </w:del>
            </w:ins>
            <w:ins w:id="447" w:author="user" w:date="2020-02-10T00:57:00Z">
              <w:del w:id="448" w:author="Lievia" w:date="2020-02-11T01:01:00Z">
                <w:r w:rsidR="00886430" w:rsidDel="000C1B33">
                  <w:rPr>
                    <w:rFonts w:ascii="Bookman Old Style" w:eastAsia="MS Mincho" w:hAnsi="Bookman Old Style"/>
                  </w:rPr>
                  <w:delText xml:space="preserve">entries data </w:delText>
                </w:r>
              </w:del>
            </w:ins>
            <w:ins w:id="449" w:author="user" w:date="2020-02-10T01:00:00Z">
              <w:del w:id="450" w:author="Lievia" w:date="2020-02-11T01:01:00Z">
                <w:r w:rsidR="00886430" w:rsidDel="000C1B33">
                  <w:rPr>
                    <w:rFonts w:ascii="Bookman Old Style" w:eastAsia="MS Mincho" w:hAnsi="Bookman Old Style"/>
                  </w:rPr>
                  <w:delText xml:space="preserve">di drop down </w:delText>
                </w:r>
              </w:del>
            </w:ins>
            <w:ins w:id="451" w:author="user" w:date="2020-02-10T01:01:00Z">
              <w:del w:id="452" w:author="Lievia" w:date="2020-02-11T01:01:00Z">
                <w:r w:rsidR="006651B4" w:rsidDel="000C1B33">
                  <w:rPr>
                    <w:rFonts w:ascii="Bookman Old Style" w:eastAsia="MS Mincho" w:hAnsi="Bookman Old Style"/>
                  </w:rPr>
                  <w:delText>“</w:delText>
                </w:r>
              </w:del>
            </w:ins>
            <w:ins w:id="453" w:author="user" w:date="2020-02-10T01:00:00Z">
              <w:del w:id="454" w:author="Lievia" w:date="2020-02-11T01:01:00Z">
                <w:r w:rsidR="00886430" w:rsidDel="000C1B33">
                  <w:rPr>
                    <w:rFonts w:ascii="Bookman Old Style" w:eastAsia="MS Mincho" w:hAnsi="Bookman Old Style"/>
                  </w:rPr>
                  <w:delText>show entries</w:delText>
                </w:r>
              </w:del>
            </w:ins>
            <w:ins w:id="455" w:author="user" w:date="2020-02-10T01:01:00Z">
              <w:del w:id="456" w:author="Lievia" w:date="2020-02-11T01:01:00Z">
                <w:r w:rsidR="006651B4" w:rsidDel="000C1B33">
                  <w:rPr>
                    <w:rFonts w:ascii="Bookman Old Style" w:eastAsia="MS Mincho" w:hAnsi="Bookman Old Style"/>
                  </w:rPr>
                  <w:delText>” pada tampilan</w:delText>
                </w:r>
              </w:del>
            </w:ins>
            <w:ins w:id="457" w:author="user" w:date="2020-02-10T00:31:00Z">
              <w:del w:id="458" w:author="Lievia" w:date="2020-02-11T01:01:00Z">
                <w:r w:rsidR="00B8389C" w:rsidDel="000C1B33">
                  <w:rPr>
                    <w:rFonts w:ascii="Bookman Old Style" w:eastAsia="MS Mincho" w:hAnsi="Bookman Old Style"/>
                  </w:rPr>
                  <w:delText xml:space="preserve"> PUJK</w:delText>
                </w:r>
              </w:del>
            </w:ins>
          </w:p>
        </w:tc>
        <w:tc>
          <w:tcPr>
            <w:tcW w:w="1783" w:type="dxa"/>
            <w:vAlign w:val="center"/>
            <w:tcPrChange w:id="459" w:author="user" w:date="2020-02-10T07:35:00Z">
              <w:tcPr>
                <w:tcW w:w="1783" w:type="dxa"/>
                <w:vAlign w:val="center"/>
              </w:tcPr>
            </w:tcPrChange>
          </w:tcPr>
          <w:p w14:paraId="16530057" w14:textId="77777777" w:rsidR="00B8389C" w:rsidRPr="003F430D" w:rsidRDefault="000C1B33" w:rsidP="008E136C">
            <w:pPr>
              <w:rPr>
                <w:ins w:id="460" w:author="user" w:date="2020-02-10T00:31:00Z"/>
                <w:rFonts w:ascii="Bookman Old Style" w:eastAsia="MS Mincho" w:hAnsi="Bookman Old Style"/>
                <w:i/>
                <w:iCs/>
              </w:rPr>
            </w:pPr>
            <w:proofErr w:type="spellStart"/>
            <w:ins w:id="461" w:author="Lievia" w:date="2020-02-11T01:09:00Z">
              <w:r>
                <w:rPr>
                  <w:rFonts w:ascii="Bookman Old Style" w:eastAsia="MS Mincho" w:hAnsi="Bookman Old Style"/>
                  <w:i/>
                  <w:iCs/>
                </w:rPr>
                <w:t>Klik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tombol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masuk</w:t>
              </w:r>
            </w:ins>
            <w:proofErr w:type="spellEnd"/>
            <w:ins w:id="462" w:author="user" w:date="2020-02-10T00:31:00Z">
              <w:del w:id="463" w:author="Lievia" w:date="2020-02-11T01:02:00Z">
                <w:r w:rsidR="00B8389C" w:rsidDel="000C1B33">
                  <w:rPr>
                    <w:rFonts w:ascii="Bookman Old Style" w:eastAsia="MS Mincho" w:hAnsi="Bookman Old Style"/>
                    <w:i/>
                    <w:iCs/>
                  </w:rPr>
                  <w:delText>Klik</w:delText>
                </w:r>
              </w:del>
            </w:ins>
            <w:ins w:id="464" w:author="user" w:date="2020-02-10T01:04:00Z">
              <w:del w:id="465" w:author="Lievia" w:date="2020-02-11T01:02:00Z">
                <w:r w:rsidR="006651B4" w:rsidDel="000C1B33">
                  <w:rPr>
                    <w:rFonts w:ascii="Bookman Old Style" w:eastAsia="MS Mincho" w:hAnsi="Bookman Old Style"/>
                    <w:i/>
                    <w:iCs/>
                  </w:rPr>
                  <w:delText xml:space="preserve"> </w:delText>
                </w:r>
              </w:del>
            </w:ins>
            <w:ins w:id="466" w:author="user" w:date="2020-02-10T01:06:00Z">
              <w:del w:id="467" w:author="Lievia" w:date="2020-02-11T01:02:00Z">
                <w:r w:rsidR="006651B4" w:rsidDel="000C1B33">
                  <w:rPr>
                    <w:rFonts w:ascii="Bookman Old Style" w:eastAsia="MS Mincho" w:hAnsi="Bookman Old Style"/>
                    <w:i/>
                    <w:iCs/>
                  </w:rPr>
                  <w:delText>All</w:delText>
                </w:r>
              </w:del>
            </w:ins>
            <w:ins w:id="468" w:author="user" w:date="2020-02-10T01:05:00Z">
              <w:del w:id="469" w:author="Lievia" w:date="2020-02-11T01:02:00Z">
                <w:r w:rsidR="006651B4" w:rsidDel="000C1B33">
                  <w:rPr>
                    <w:rFonts w:ascii="Bookman Old Style" w:eastAsia="MS Mincho" w:hAnsi="Bookman Old Style"/>
                    <w:i/>
                    <w:iCs/>
                  </w:rPr>
                  <w:delText xml:space="preserve"> pada drop down show entries</w:delText>
                </w:r>
              </w:del>
            </w:ins>
          </w:p>
        </w:tc>
        <w:tc>
          <w:tcPr>
            <w:tcW w:w="1325" w:type="dxa"/>
            <w:vAlign w:val="center"/>
            <w:tcPrChange w:id="470" w:author="user" w:date="2020-02-10T07:35:00Z">
              <w:tcPr>
                <w:tcW w:w="1325" w:type="dxa"/>
                <w:vAlign w:val="center"/>
              </w:tcPr>
            </w:tcPrChange>
          </w:tcPr>
          <w:p w14:paraId="0940B777" w14:textId="77777777" w:rsidR="00B8389C" w:rsidRPr="003F430D" w:rsidRDefault="00B8389C" w:rsidP="008E136C">
            <w:pPr>
              <w:rPr>
                <w:ins w:id="471" w:author="user" w:date="2020-02-10T00:31:00Z"/>
                <w:rFonts w:ascii="Bookman Old Style" w:eastAsia="MS Mincho" w:hAnsi="Bookman Old Style"/>
              </w:rPr>
            </w:pPr>
            <w:ins w:id="472" w:author="user" w:date="2020-02-10T00:31:00Z">
              <w:r>
                <w:rPr>
                  <w:rFonts w:ascii="Bookman Old Style" w:eastAsia="MS Mincho" w:hAnsi="Bookman Old Style"/>
                </w:rPr>
                <w:t>-</w:t>
              </w:r>
            </w:ins>
          </w:p>
        </w:tc>
        <w:tc>
          <w:tcPr>
            <w:tcW w:w="3108" w:type="dxa"/>
            <w:vAlign w:val="center"/>
            <w:tcPrChange w:id="473" w:author="user" w:date="2020-02-10T07:35:00Z">
              <w:tcPr>
                <w:tcW w:w="3108" w:type="dxa"/>
                <w:vAlign w:val="center"/>
              </w:tcPr>
            </w:tcPrChange>
          </w:tcPr>
          <w:p w14:paraId="12CB0A01" w14:textId="3F79488D" w:rsidR="00B8389C" w:rsidRPr="003F430D" w:rsidRDefault="000C1B33">
            <w:pPr>
              <w:rPr>
                <w:ins w:id="474" w:author="user" w:date="2020-02-10T00:31:00Z"/>
                <w:rFonts w:ascii="Bookman Old Style" w:eastAsia="MS Mincho" w:hAnsi="Bookman Old Style"/>
              </w:rPr>
              <w:pPrChange w:id="475" w:author="Lievia" w:date="2020-02-11T02:27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476" w:author="Lievia" w:date="2020-02-11T01:09:00Z">
              <w:r>
                <w:rPr>
                  <w:rFonts w:ascii="Bookman Old Style" w:eastAsia="MS Mincho" w:hAnsi="Bookman Old Style"/>
                </w:rPr>
                <w:t>Ketika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user </w:t>
              </w:r>
              <w:proofErr w:type="spellStart"/>
              <w:r>
                <w:rPr>
                  <w:rFonts w:ascii="Bookman Old Style" w:eastAsia="MS Mincho" w:hAnsi="Bookman Old Style"/>
                </w:rPr>
                <w:t>telah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memasukan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email </w:t>
              </w:r>
              <w:proofErr w:type="spellStart"/>
              <w:r>
                <w:rPr>
                  <w:rFonts w:ascii="Bookman Old Style" w:eastAsia="MS Mincho" w:hAnsi="Bookman Old Style"/>
                </w:rPr>
                <w:t>dan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kata </w:t>
              </w:r>
              <w:proofErr w:type="spellStart"/>
              <w:r>
                <w:rPr>
                  <w:rFonts w:ascii="Bookman Old Style" w:eastAsia="MS Mincho" w:hAnsi="Bookman Old Style"/>
                </w:rPr>
                <w:lastRenderedPageBreak/>
                <w:t>sandi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yang </w:t>
              </w:r>
              <w:proofErr w:type="spellStart"/>
              <w:r>
                <w:rPr>
                  <w:rFonts w:ascii="Bookman Old Style" w:eastAsia="MS Mincho" w:hAnsi="Bookman Old Style"/>
                </w:rPr>
                <w:t>telah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terda</w:t>
              </w:r>
            </w:ins>
            <w:ins w:id="477" w:author="Naca Nacu" w:date="2020-02-12T11:29:00Z">
              <w:r w:rsidR="002459E1">
                <w:rPr>
                  <w:rFonts w:ascii="Bookman Old Style" w:eastAsia="MS Mincho" w:hAnsi="Bookman Old Style"/>
                </w:rPr>
                <w:t>f</w:t>
              </w:r>
            </w:ins>
            <w:ins w:id="478" w:author="Lievia" w:date="2020-02-11T01:09:00Z">
              <w:del w:id="479" w:author="Naca Nacu" w:date="2020-02-12T11:29:00Z">
                <w:r w:rsidR="00AA52D4" w:rsidDel="002459E1">
                  <w:rPr>
                    <w:rFonts w:ascii="Bookman Old Style" w:eastAsia="MS Mincho" w:hAnsi="Bookman Old Style"/>
                  </w:rPr>
                  <w:delText>p</w:delText>
                </w:r>
              </w:del>
              <w:r w:rsidR="00AA52D4">
                <w:rPr>
                  <w:rFonts w:ascii="Bookman Old Style" w:eastAsia="MS Mincho" w:hAnsi="Bookman Old Style"/>
                </w:rPr>
                <w:t>tar</w:t>
              </w:r>
              <w:proofErr w:type="spellEnd"/>
              <w:r w:rsidR="00AA52D4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AA52D4">
                <w:rPr>
                  <w:rFonts w:ascii="Bookman Old Style" w:eastAsia="MS Mincho" w:hAnsi="Bookman Old Style"/>
                </w:rPr>
                <w:t>pada</w:t>
              </w:r>
              <w:proofErr w:type="spellEnd"/>
              <w:r w:rsidR="00AA52D4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AA52D4">
                <w:rPr>
                  <w:rFonts w:ascii="Bookman Old Style" w:eastAsia="MS Mincho" w:hAnsi="Bookman Old Style"/>
                </w:rPr>
                <w:t>aplikasi</w:t>
              </w:r>
              <w:proofErr w:type="spellEnd"/>
              <w:r w:rsidR="00AA52D4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AA52D4">
                <w:rPr>
                  <w:rFonts w:ascii="Bookman Old Style" w:eastAsia="MS Mincho" w:hAnsi="Bookman Old Style"/>
                </w:rPr>
                <w:t>maka</w:t>
              </w:r>
              <w:proofErr w:type="spellEnd"/>
              <w:r w:rsidR="00AA52D4">
                <w:rPr>
                  <w:rFonts w:ascii="Bookman Old Style" w:eastAsia="MS Mincho" w:hAnsi="Bookman Old Style"/>
                </w:rPr>
                <w:t xml:space="preserve"> user </w:t>
              </w:r>
              <w:proofErr w:type="spellStart"/>
              <w:r w:rsidR="00AA52D4">
                <w:rPr>
                  <w:rFonts w:ascii="Bookman Old Style" w:eastAsia="MS Mincho" w:hAnsi="Bookman Old Style"/>
                </w:rPr>
                <w:t>akan</w:t>
              </w:r>
              <w:proofErr w:type="spellEnd"/>
              <w:r w:rsidR="00AA52D4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AA52D4">
                <w:rPr>
                  <w:rFonts w:ascii="Bookman Old Style" w:eastAsia="MS Mincho" w:hAnsi="Bookman Old Style"/>
                </w:rPr>
                <w:t>masuk</w:t>
              </w:r>
              <w:proofErr w:type="spellEnd"/>
              <w:r w:rsidR="00AA52D4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AA52D4">
                <w:rPr>
                  <w:rFonts w:ascii="Bookman Old Style" w:eastAsia="MS Mincho" w:hAnsi="Bookman Old Style"/>
                </w:rPr>
                <w:t>kepada</w:t>
              </w:r>
              <w:proofErr w:type="spellEnd"/>
              <w:r w:rsidR="00AA52D4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AA52D4">
                <w:rPr>
                  <w:rFonts w:ascii="Bookman Old Style" w:eastAsia="MS Mincho" w:hAnsi="Bookman Old Style"/>
                </w:rPr>
                <w:t>halaman</w:t>
              </w:r>
              <w:proofErr w:type="spellEnd"/>
              <w:r w:rsidR="00AA52D4">
                <w:rPr>
                  <w:rFonts w:ascii="Bookman Old Style" w:eastAsia="MS Mincho" w:hAnsi="Bookman Old Style"/>
                </w:rPr>
                <w:t xml:space="preserve"> yang </w:t>
              </w:r>
              <w:proofErr w:type="spellStart"/>
              <w:r w:rsidR="00AA52D4">
                <w:rPr>
                  <w:rFonts w:ascii="Bookman Old Style" w:eastAsia="MS Mincho" w:hAnsi="Bookman Old Style"/>
                </w:rPr>
                <w:t>menampilkan</w:t>
              </w:r>
              <w:proofErr w:type="spellEnd"/>
              <w:r w:rsidR="00AA52D4">
                <w:rPr>
                  <w:rFonts w:ascii="Bookman Old Style" w:eastAsia="MS Mincho" w:hAnsi="Bookman Old Style"/>
                </w:rPr>
                <w:t xml:space="preserve"> </w:t>
              </w:r>
              <w:del w:id="480" w:author="Naca Nacu" w:date="2020-02-12T11:30:00Z">
                <w:r w:rsidR="00AA52D4" w:rsidDel="002459E1">
                  <w:rPr>
                    <w:rFonts w:ascii="Bookman Old Style" w:eastAsia="MS Mincho" w:hAnsi="Bookman Old Style"/>
                  </w:rPr>
                  <w:delText>menu</w:delText>
                </w:r>
              </w:del>
            </w:ins>
            <w:proofErr w:type="spellStart"/>
            <w:ins w:id="481" w:author="Naca Nacu" w:date="2020-02-12T11:30:00Z">
              <w:r w:rsidR="002459E1">
                <w:rPr>
                  <w:rFonts w:ascii="Bookman Old Style" w:eastAsia="MS Mincho" w:hAnsi="Bookman Old Style"/>
                </w:rPr>
                <w:t>halaman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utama</w:t>
              </w:r>
            </w:ins>
            <w:proofErr w:type="spellEnd"/>
            <w:ins w:id="482" w:author="Lievia" w:date="2020-02-11T01:09:00Z">
              <w:r w:rsidR="00AA52D4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AA52D4">
                <w:rPr>
                  <w:rFonts w:ascii="Bookman Old Style" w:eastAsia="MS Mincho" w:hAnsi="Bookman Old Style"/>
                </w:rPr>
                <w:t>dari</w:t>
              </w:r>
              <w:proofErr w:type="spellEnd"/>
              <w:r w:rsidR="00AA52D4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AA52D4">
                <w:rPr>
                  <w:rFonts w:ascii="Bookman Old Style" w:eastAsia="MS Mincho" w:hAnsi="Bookman Old Style"/>
                </w:rPr>
                <w:t>aplikasi</w:t>
              </w:r>
              <w:proofErr w:type="spellEnd"/>
              <w:r w:rsidR="00AA52D4">
                <w:rPr>
                  <w:rFonts w:ascii="Bookman Old Style" w:eastAsia="MS Mincho" w:hAnsi="Bookman Old Style"/>
                </w:rPr>
                <w:t xml:space="preserve"> </w:t>
              </w:r>
            </w:ins>
            <w:ins w:id="483" w:author="Lievia" w:date="2020-02-11T01:10:00Z">
              <w:r w:rsidR="00AA52D4">
                <w:rPr>
                  <w:rFonts w:ascii="Bookman Old Style" w:eastAsia="MS Mincho" w:hAnsi="Bookman Old Style"/>
                </w:rPr>
                <w:t>MAFLO</w:t>
              </w:r>
            </w:ins>
            <w:ins w:id="484" w:author="user" w:date="2020-02-10T00:31:00Z">
              <w:del w:id="485" w:author="Lievia" w:date="2020-02-11T01:09:00Z">
                <w:r w:rsidR="00B8389C" w:rsidDel="000C1B33">
                  <w:rPr>
                    <w:rFonts w:ascii="Bookman Old Style" w:eastAsia="MS Mincho" w:hAnsi="Bookman Old Style"/>
                  </w:rPr>
                  <w:delText xml:space="preserve">Dapat menampilkan </w:delText>
                </w:r>
              </w:del>
            </w:ins>
            <w:ins w:id="486" w:author="user" w:date="2020-02-10T01:07:00Z">
              <w:del w:id="487" w:author="Lievia" w:date="2020-02-11T01:09:00Z">
                <w:r w:rsidR="006651B4" w:rsidDel="000C1B33">
                  <w:rPr>
                    <w:rFonts w:ascii="Bookman Old Style" w:eastAsia="MS Mincho" w:hAnsi="Bookman Old Style"/>
                  </w:rPr>
                  <w:delText>semua data</w:delText>
                </w:r>
              </w:del>
            </w:ins>
            <w:ins w:id="488" w:author="user" w:date="2020-02-10T01:06:00Z">
              <w:del w:id="489" w:author="Lievia" w:date="2020-02-11T01:09:00Z">
                <w:r w:rsidR="006651B4" w:rsidDel="000C1B33">
                  <w:rPr>
                    <w:rFonts w:ascii="Bookman Old Style" w:eastAsia="MS Mincho" w:hAnsi="Bookman Old Style"/>
                  </w:rPr>
                  <w:delText xml:space="preserve"> </w:delText>
                </w:r>
              </w:del>
            </w:ins>
            <w:ins w:id="490" w:author="user" w:date="2020-02-10T00:31:00Z">
              <w:del w:id="491" w:author="Lievia" w:date="2020-02-11T01:09:00Z">
                <w:r w:rsidR="00B8389C" w:rsidDel="000C1B33">
                  <w:rPr>
                    <w:rFonts w:ascii="Bookman Old Style" w:eastAsia="MS Mincho" w:hAnsi="Bookman Old Style"/>
                  </w:rPr>
                  <w:delText xml:space="preserve">PUJK dalam bentuk list tabel </w:delText>
                </w:r>
              </w:del>
            </w:ins>
          </w:p>
        </w:tc>
        <w:tc>
          <w:tcPr>
            <w:tcW w:w="1212" w:type="dxa"/>
            <w:vAlign w:val="center"/>
            <w:tcPrChange w:id="492" w:author="user" w:date="2020-02-10T07:35:00Z">
              <w:tcPr>
                <w:tcW w:w="1212" w:type="dxa"/>
                <w:vAlign w:val="center"/>
              </w:tcPr>
            </w:tcPrChange>
          </w:tcPr>
          <w:p w14:paraId="124B7D91" w14:textId="77777777" w:rsidR="00B8389C" w:rsidRPr="003F430D" w:rsidRDefault="00B8389C">
            <w:pPr>
              <w:jc w:val="center"/>
              <w:rPr>
                <w:ins w:id="493" w:author="user" w:date="2020-02-10T00:31:00Z"/>
                <w:rFonts w:ascii="Bookman Old Style" w:eastAsia="MS Mincho" w:hAnsi="Bookman Old Style"/>
              </w:rPr>
              <w:pPrChange w:id="494" w:author="user" w:date="2020-02-10T07:35:00Z">
                <w:pPr>
                  <w:framePr w:hSpace="180" w:wrap="around" w:vAnchor="text" w:hAnchor="page" w:x="3391" w:y="103"/>
                </w:pPr>
              </w:pPrChange>
            </w:pPr>
            <w:ins w:id="495" w:author="user" w:date="2020-02-10T00:31:00Z">
              <w:r>
                <w:rPr>
                  <w:rFonts w:ascii="Bookman Old Style" w:eastAsia="MS Mincho" w:hAnsi="Bookman Old Style"/>
                </w:rPr>
                <w:lastRenderedPageBreak/>
                <w:t>OK</w:t>
              </w:r>
            </w:ins>
          </w:p>
        </w:tc>
        <w:tc>
          <w:tcPr>
            <w:tcW w:w="1401" w:type="dxa"/>
            <w:vAlign w:val="center"/>
            <w:tcPrChange w:id="496" w:author="user" w:date="2020-02-10T07:35:00Z">
              <w:tcPr>
                <w:tcW w:w="1401" w:type="dxa"/>
                <w:vAlign w:val="center"/>
              </w:tcPr>
            </w:tcPrChange>
          </w:tcPr>
          <w:p w14:paraId="751CD5CD" w14:textId="77777777" w:rsidR="00B8389C" w:rsidRPr="00D12A08" w:rsidRDefault="00B8389C" w:rsidP="008E136C">
            <w:pPr>
              <w:rPr>
                <w:ins w:id="497" w:author="user" w:date="2020-02-10T00:31:00Z"/>
                <w:rFonts w:ascii="Bookman Old Style" w:eastAsia="MS Mincho" w:hAnsi="Bookman Old Style"/>
                <w:lang w:val="id-ID"/>
              </w:rPr>
            </w:pPr>
          </w:p>
        </w:tc>
      </w:tr>
      <w:tr w:rsidR="00AA52D4" w:rsidRPr="00E83B33" w14:paraId="6B3538DE" w14:textId="77777777" w:rsidTr="00BC0474">
        <w:trPr>
          <w:trHeight w:val="389"/>
          <w:ins w:id="498" w:author="Lievia" w:date="2020-02-11T01:10:00Z"/>
        </w:trPr>
        <w:tc>
          <w:tcPr>
            <w:tcW w:w="807" w:type="dxa"/>
            <w:vAlign w:val="center"/>
          </w:tcPr>
          <w:p w14:paraId="1C76D377" w14:textId="77777777" w:rsidR="00AA52D4" w:rsidRDefault="00AA52D4">
            <w:pPr>
              <w:jc w:val="center"/>
              <w:rPr>
                <w:ins w:id="499" w:author="Lievia" w:date="2020-02-11T01:10:00Z"/>
                <w:rFonts w:ascii="Bookman Old Style" w:eastAsia="MS Mincho" w:hAnsi="Bookman Old Style"/>
              </w:rPr>
            </w:pPr>
            <w:ins w:id="500" w:author="Lievia" w:date="2020-02-11T01:11:00Z">
              <w:r>
                <w:rPr>
                  <w:rFonts w:ascii="Bookman Old Style" w:eastAsia="MS Mincho" w:hAnsi="Bookman Old Style"/>
                </w:rPr>
                <w:t>2</w:t>
              </w:r>
            </w:ins>
          </w:p>
        </w:tc>
        <w:tc>
          <w:tcPr>
            <w:tcW w:w="2865" w:type="dxa"/>
            <w:vAlign w:val="center"/>
          </w:tcPr>
          <w:p w14:paraId="159B43CA" w14:textId="77777777" w:rsidR="00AA52D4" w:rsidRDefault="00AA52D4" w:rsidP="008E136C">
            <w:pPr>
              <w:rPr>
                <w:ins w:id="501" w:author="Lievia" w:date="2020-02-11T01:10:00Z"/>
                <w:rFonts w:ascii="Bookman Old Style" w:eastAsia="MS Mincho" w:hAnsi="Bookman Old Style"/>
              </w:rPr>
            </w:pPr>
            <w:proofErr w:type="spellStart"/>
            <w:ins w:id="502" w:author="Lievia" w:date="2020-02-11T01:11:00Z">
              <w:r>
                <w:rPr>
                  <w:rFonts w:ascii="Bookman Old Style" w:eastAsia="MS Mincho" w:hAnsi="Bookman Old Style"/>
                </w:rPr>
                <w:t>Masuk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mengunakan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Google</w:t>
              </w:r>
            </w:ins>
          </w:p>
        </w:tc>
        <w:tc>
          <w:tcPr>
            <w:tcW w:w="1783" w:type="dxa"/>
            <w:vAlign w:val="center"/>
          </w:tcPr>
          <w:p w14:paraId="008461C5" w14:textId="77777777" w:rsidR="00AA52D4" w:rsidRDefault="00AA52D4" w:rsidP="008E136C">
            <w:pPr>
              <w:rPr>
                <w:ins w:id="503" w:author="Lievia" w:date="2020-02-11T01:10:00Z"/>
                <w:rFonts w:ascii="Bookman Old Style" w:eastAsia="MS Mincho" w:hAnsi="Bookman Old Style"/>
                <w:i/>
                <w:iCs/>
              </w:rPr>
            </w:pPr>
            <w:proofErr w:type="spellStart"/>
            <w:ins w:id="504" w:author="Lievia" w:date="2020-02-11T01:11:00Z">
              <w:r>
                <w:rPr>
                  <w:rFonts w:ascii="Bookman Old Style" w:eastAsia="MS Mincho" w:hAnsi="Bookman Old Style"/>
                  <w:i/>
                  <w:iCs/>
                </w:rPr>
                <w:t>Klik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tombol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masuk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dengan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google</w:t>
              </w:r>
            </w:ins>
          </w:p>
        </w:tc>
        <w:tc>
          <w:tcPr>
            <w:tcW w:w="1325" w:type="dxa"/>
            <w:vAlign w:val="center"/>
          </w:tcPr>
          <w:p w14:paraId="71A77DAF" w14:textId="77777777" w:rsidR="00AA52D4" w:rsidRDefault="00AA52D4" w:rsidP="008E136C">
            <w:pPr>
              <w:rPr>
                <w:ins w:id="505" w:author="Lievia" w:date="2020-02-11T01:10:00Z"/>
                <w:rFonts w:ascii="Bookman Old Style" w:eastAsia="MS Mincho" w:hAnsi="Bookman Old Style"/>
              </w:rPr>
            </w:pPr>
            <w:ins w:id="506" w:author="Lievia" w:date="2020-02-11T01:12:00Z">
              <w:r>
                <w:rPr>
                  <w:rFonts w:ascii="Bookman Old Style" w:eastAsia="MS Mincho" w:hAnsi="Bookman Old Style"/>
                </w:rPr>
                <w:t>-</w:t>
              </w:r>
            </w:ins>
          </w:p>
        </w:tc>
        <w:tc>
          <w:tcPr>
            <w:tcW w:w="3108" w:type="dxa"/>
            <w:vAlign w:val="center"/>
          </w:tcPr>
          <w:p w14:paraId="418D887A" w14:textId="777A7EC4" w:rsidR="00AA52D4" w:rsidRPr="00D545A6" w:rsidRDefault="00AA52D4">
            <w:pPr>
              <w:pStyle w:val="ListParagraph"/>
              <w:numPr>
                <w:ilvl w:val="0"/>
                <w:numId w:val="19"/>
              </w:numPr>
              <w:ind w:left="301"/>
              <w:rPr>
                <w:ins w:id="507" w:author="Lievia" w:date="2020-02-11T01:19:00Z"/>
                <w:rFonts w:ascii="Bookman Old Style" w:eastAsia="MS Mincho" w:hAnsi="Bookman Old Style"/>
                <w:rPrChange w:id="508" w:author="Lievia" w:date="2020-02-11T01:21:00Z">
                  <w:rPr>
                    <w:ins w:id="509" w:author="Lievia" w:date="2020-02-11T01:19:00Z"/>
                    <w:rFonts w:eastAsia="MS Mincho"/>
                  </w:rPr>
                </w:rPrChange>
              </w:rPr>
              <w:pPrChange w:id="510" w:author="Lievia" w:date="2020-02-11T01:26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511" w:author="Lievia" w:date="2020-02-11T01:12:00Z">
              <w:r w:rsidRPr="00D545A6">
                <w:rPr>
                  <w:rFonts w:ascii="Bookman Old Style" w:eastAsia="MS Mincho" w:hAnsi="Bookman Old Style"/>
                  <w:rPrChange w:id="512" w:author="Lievia" w:date="2020-02-11T01:21:00Z">
                    <w:rPr>
                      <w:rFonts w:eastAsia="MS Mincho"/>
                    </w:rPr>
                  </w:rPrChange>
                </w:rPr>
                <w:t>Ketika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13" w:author="Lievia" w:date="2020-02-11T01:21:00Z">
                    <w:rPr>
                      <w:rFonts w:eastAsia="MS Mincho"/>
                    </w:rPr>
                  </w:rPrChange>
                </w:rPr>
                <w:t xml:space="preserve"> user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14" w:author="Lievia" w:date="2020-02-11T01:21:00Z">
                    <w:rPr>
                      <w:rFonts w:eastAsia="MS Mincho"/>
                    </w:rPr>
                  </w:rPrChange>
                </w:rPr>
                <w:t>memilih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15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16" w:author="Lievia" w:date="2020-02-11T01:21:00Z">
                    <w:rPr>
                      <w:rFonts w:eastAsia="MS Mincho"/>
                    </w:rPr>
                  </w:rPrChange>
                </w:rPr>
                <w:t>masuk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17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18" w:author="Lievia" w:date="2020-02-11T01:21:00Z">
                    <w:rPr>
                      <w:rFonts w:eastAsia="MS Mincho"/>
                    </w:rPr>
                  </w:rPrChange>
                </w:rPr>
                <w:t>dengan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19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</w:ins>
            <w:ins w:id="520" w:author="Lievia" w:date="2020-02-11T01:17:00Z">
              <w:r w:rsidRPr="00D545A6">
                <w:rPr>
                  <w:rFonts w:ascii="Bookman Old Style" w:eastAsia="MS Mincho" w:hAnsi="Bookman Old Style"/>
                  <w:rPrChange w:id="521" w:author="Lievia" w:date="2020-02-11T01:21:00Z">
                    <w:rPr>
                      <w:rFonts w:eastAsia="MS Mincho"/>
                    </w:rPr>
                  </w:rPrChange>
                </w:rPr>
                <w:t>G</w:t>
              </w:r>
            </w:ins>
            <w:ins w:id="522" w:author="Lievia" w:date="2020-02-11T01:12:00Z">
              <w:r w:rsidRPr="00D545A6">
                <w:rPr>
                  <w:rFonts w:ascii="Bookman Old Style" w:eastAsia="MS Mincho" w:hAnsi="Bookman Old Style"/>
                  <w:rPrChange w:id="523" w:author="Lievia" w:date="2020-02-11T01:21:00Z">
                    <w:rPr>
                      <w:rFonts w:eastAsia="MS Mincho"/>
                    </w:rPr>
                  </w:rPrChange>
                </w:rPr>
                <w:t xml:space="preserve">oogle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24" w:author="Lievia" w:date="2020-02-11T01:21:00Z">
                    <w:rPr>
                      <w:rFonts w:eastAsia="MS Mincho"/>
                    </w:rPr>
                  </w:rPrChange>
                </w:rPr>
                <w:t>maka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25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D545A6">
                <w:rPr>
                  <w:rFonts w:ascii="Bookman Old Style" w:eastAsia="MS Mincho" w:hAnsi="Bookman Old Style"/>
                  <w:rPrChange w:id="526" w:author="Lievia" w:date="2020-02-11T01:21:00Z">
                    <w:rPr>
                      <w:rFonts w:eastAsia="MS Mincho"/>
                    </w:rPr>
                  </w:rPrChange>
                </w:rPr>
                <w:t>akan</w:t>
              </w:r>
              <w:proofErr w:type="spellEnd"/>
              <w:proofErr w:type="gramEnd"/>
              <w:r w:rsidRPr="00D545A6">
                <w:rPr>
                  <w:rFonts w:ascii="Bookman Old Style" w:eastAsia="MS Mincho" w:hAnsi="Bookman Old Style"/>
                  <w:rPrChange w:id="527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28" w:author="Lievia" w:date="2020-02-11T01:21:00Z">
                    <w:rPr>
                      <w:rFonts w:eastAsia="MS Mincho"/>
                    </w:rPr>
                  </w:rPrChange>
                </w:rPr>
                <w:t>menampilkan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29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30" w:author="Lievia" w:date="2020-02-11T01:21:00Z">
                    <w:rPr>
                      <w:rFonts w:eastAsia="MS Mincho"/>
                    </w:rPr>
                  </w:rPrChange>
                </w:rPr>
                <w:t>halaman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31" w:author="Lievia" w:date="2020-02-11T01:21:00Z">
                    <w:rPr>
                      <w:rFonts w:eastAsia="MS Mincho"/>
                    </w:rPr>
                  </w:rPrChange>
                </w:rPr>
                <w:t xml:space="preserve"> login google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32" w:author="Lievia" w:date="2020-02-11T01:21:00Z">
                    <w:rPr>
                      <w:rFonts w:eastAsia="MS Mincho"/>
                    </w:rPr>
                  </w:rPrChange>
                </w:rPr>
                <w:t>jika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33" w:author="Lievia" w:date="2020-02-11T01:21:00Z">
                    <w:rPr>
                      <w:rFonts w:eastAsia="MS Mincho"/>
                    </w:rPr>
                  </w:rPrChange>
                </w:rPr>
                <w:t xml:space="preserve"> user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34" w:author="Lievia" w:date="2020-02-11T01:21:00Z">
                    <w:rPr>
                      <w:rFonts w:eastAsia="MS Mincho"/>
                    </w:rPr>
                  </w:rPrChange>
                </w:rPr>
                <w:t>belum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35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  <w:del w:id="536" w:author="Naca Nacu" w:date="2020-02-12T11:30:00Z">
                <w:r w:rsidRPr="00D545A6" w:rsidDel="002459E1">
                  <w:rPr>
                    <w:rFonts w:ascii="Bookman Old Style" w:eastAsia="MS Mincho" w:hAnsi="Bookman Old Style"/>
                    <w:rPrChange w:id="537" w:author="Lievia" w:date="2020-02-11T01:21:00Z">
                      <w:rPr>
                        <w:rFonts w:eastAsia="MS Mincho"/>
                      </w:rPr>
                    </w:rPrChange>
                  </w:rPr>
                  <w:delText xml:space="preserve">meloginkan </w:delText>
                </w:r>
              </w:del>
            </w:ins>
            <w:ins w:id="538" w:author="Naca Nacu" w:date="2020-02-12T11:30:00Z">
              <w:r w:rsidR="002459E1">
                <w:rPr>
                  <w:rFonts w:ascii="Bookman Old Style" w:eastAsia="MS Mincho" w:hAnsi="Bookman Old Style"/>
                </w:rPr>
                <w:t xml:space="preserve">login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dengan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</w:ins>
            <w:proofErr w:type="spellStart"/>
            <w:ins w:id="539" w:author="Lievia" w:date="2020-02-11T01:12:00Z">
              <w:r w:rsidRPr="00D545A6">
                <w:rPr>
                  <w:rFonts w:ascii="Bookman Old Style" w:eastAsia="MS Mincho" w:hAnsi="Bookman Old Style"/>
                  <w:rPrChange w:id="540" w:author="Lievia" w:date="2020-02-11T01:21:00Z">
                    <w:rPr>
                      <w:rFonts w:eastAsia="MS Mincho"/>
                    </w:rPr>
                  </w:rPrChange>
                </w:rPr>
                <w:t>akunnya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41" w:author="Lievia" w:date="2020-02-11T01:21:00Z">
                    <w:rPr>
                      <w:rFonts w:eastAsia="MS Mincho"/>
                    </w:rPr>
                  </w:rPrChange>
                </w:rPr>
                <w:t xml:space="preserve">. </w:t>
              </w:r>
            </w:ins>
          </w:p>
          <w:p w14:paraId="6DB996E5" w14:textId="41FD1992" w:rsidR="00AA52D4" w:rsidRPr="00D545A6" w:rsidRDefault="00AA52D4">
            <w:pPr>
              <w:pStyle w:val="ListParagraph"/>
              <w:numPr>
                <w:ilvl w:val="0"/>
                <w:numId w:val="19"/>
              </w:numPr>
              <w:ind w:left="301"/>
              <w:rPr>
                <w:ins w:id="542" w:author="Lievia" w:date="2020-02-11T01:10:00Z"/>
                <w:rFonts w:ascii="Bookman Old Style" w:eastAsia="MS Mincho" w:hAnsi="Bookman Old Style"/>
                <w:rPrChange w:id="543" w:author="Lievia" w:date="2020-02-11T01:21:00Z">
                  <w:rPr>
                    <w:ins w:id="544" w:author="Lievia" w:date="2020-02-11T01:10:00Z"/>
                    <w:rFonts w:eastAsia="MS Mincho"/>
                  </w:rPr>
                </w:rPrChange>
              </w:rPr>
              <w:pPrChange w:id="545" w:author="Lievia" w:date="2020-02-11T01:26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546" w:author="Lievia" w:date="2020-02-11T01:19:00Z">
              <w:r w:rsidRPr="00D545A6">
                <w:rPr>
                  <w:rFonts w:ascii="Bookman Old Style" w:eastAsia="MS Mincho" w:hAnsi="Bookman Old Style"/>
                  <w:rPrChange w:id="547" w:author="Lievia" w:date="2020-02-11T01:21:00Z">
                    <w:rPr>
                      <w:rFonts w:eastAsia="MS Mincho"/>
                    </w:rPr>
                  </w:rPrChange>
                </w:rPr>
                <w:t>Ketika</w:t>
              </w:r>
            </w:ins>
            <w:proofErr w:type="spellEnd"/>
            <w:ins w:id="548" w:author="Lievia" w:date="2020-02-11T01:12:00Z">
              <w:r w:rsidRPr="00D545A6">
                <w:rPr>
                  <w:rFonts w:ascii="Bookman Old Style" w:eastAsia="MS Mincho" w:hAnsi="Bookman Old Style"/>
                  <w:rPrChange w:id="549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</w:ins>
            <w:ins w:id="550" w:author="Lievia" w:date="2020-02-11T01:13:00Z">
              <w:r w:rsidRPr="00D545A6">
                <w:rPr>
                  <w:rFonts w:ascii="Bookman Old Style" w:eastAsia="MS Mincho" w:hAnsi="Bookman Old Style"/>
                  <w:rPrChange w:id="551" w:author="Lievia" w:date="2020-02-11T01:21:00Z">
                    <w:rPr>
                      <w:rFonts w:eastAsia="MS Mincho"/>
                    </w:rPr>
                  </w:rPrChange>
                </w:rPr>
                <w:t xml:space="preserve">user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52" w:author="Lievia" w:date="2020-02-11T01:21:00Z">
                    <w:rPr>
                      <w:rFonts w:eastAsia="MS Mincho"/>
                    </w:rPr>
                  </w:rPrChange>
                </w:rPr>
                <w:t>sudah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53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  <w:del w:id="554" w:author="Naca Nacu" w:date="2020-02-12T11:30:00Z">
                <w:r w:rsidRPr="00D545A6" w:rsidDel="002459E1">
                  <w:rPr>
                    <w:rFonts w:ascii="Bookman Old Style" w:eastAsia="MS Mincho" w:hAnsi="Bookman Old Style"/>
                    <w:rPrChange w:id="555" w:author="Lievia" w:date="2020-02-11T01:21:00Z">
                      <w:rPr>
                        <w:rFonts w:eastAsia="MS Mincho"/>
                      </w:rPr>
                    </w:rPrChange>
                  </w:rPr>
                  <w:delText>mengloginkan</w:delText>
                </w:r>
              </w:del>
            </w:ins>
            <w:ins w:id="556" w:author="Naca Nacu" w:date="2020-02-12T11:30:00Z">
              <w:r w:rsidR="002459E1">
                <w:rPr>
                  <w:rFonts w:ascii="Bookman Old Style" w:eastAsia="MS Mincho" w:hAnsi="Bookman Old Style"/>
                </w:rPr>
                <w:t xml:space="preserve">login </w:t>
              </w:r>
            </w:ins>
            <w:ins w:id="557" w:author="Lievia" w:date="2020-02-11T01:13:00Z">
              <w:del w:id="558" w:author="Naca Nacu" w:date="2020-02-12T11:30:00Z">
                <w:r w:rsidRPr="00D545A6" w:rsidDel="002459E1">
                  <w:rPr>
                    <w:rFonts w:ascii="Bookman Old Style" w:eastAsia="MS Mincho" w:hAnsi="Bookman Old Style"/>
                    <w:rPrChange w:id="559" w:author="Lievia" w:date="2020-02-11T01:21:00Z">
                      <w:rPr>
                        <w:rFonts w:eastAsia="MS Mincho"/>
                      </w:rPr>
                    </w:rPrChange>
                  </w:rPr>
                  <w:delText xml:space="preserve"> akunnya</w:delText>
                </w:r>
              </w:del>
            </w:ins>
            <w:proofErr w:type="spellStart"/>
            <w:ins w:id="560" w:author="Naca Nacu" w:date="2020-02-12T11:30:00Z">
              <w:r w:rsidR="002459E1">
                <w:rPr>
                  <w:rFonts w:ascii="Bookman Old Style" w:eastAsia="MS Mincho" w:hAnsi="Bookman Old Style"/>
                </w:rPr>
                <w:t>den</w:t>
              </w:r>
            </w:ins>
            <w:ins w:id="561" w:author="Naca Nacu" w:date="2020-02-12T11:31:00Z">
              <w:r w:rsidR="002459E1">
                <w:rPr>
                  <w:rFonts w:ascii="Bookman Old Style" w:eastAsia="MS Mincho" w:hAnsi="Bookman Old Style"/>
                </w:rPr>
                <w:t>gan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akun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googlenya</w:t>
              </w:r>
            </w:ins>
            <w:proofErr w:type="spellEnd"/>
            <w:ins w:id="562" w:author="Lievia" w:date="2020-02-11T01:13:00Z">
              <w:r w:rsidRPr="00D545A6">
                <w:rPr>
                  <w:rFonts w:ascii="Bookman Old Style" w:eastAsia="MS Mincho" w:hAnsi="Bookman Old Style"/>
                  <w:rPrChange w:id="563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64" w:author="Lievia" w:date="2020-02-11T01:21:00Z">
                    <w:rPr>
                      <w:rFonts w:eastAsia="MS Mincho"/>
                    </w:rPr>
                  </w:rPrChange>
                </w:rPr>
                <w:t>maka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65" w:author="Lievia" w:date="2020-02-11T01:21:00Z">
                    <w:rPr>
                      <w:rFonts w:eastAsia="MS Mincho"/>
                    </w:rPr>
                  </w:rPrChange>
                </w:rPr>
                <w:t xml:space="preserve"> user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66" w:author="Lievia" w:date="2020-02-11T01:21:00Z">
                    <w:rPr>
                      <w:rFonts w:eastAsia="MS Mincho"/>
                    </w:rPr>
                  </w:rPrChange>
                </w:rPr>
                <w:t>akan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67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68" w:author="Lievia" w:date="2020-02-11T01:21:00Z">
                    <w:rPr>
                      <w:rFonts w:eastAsia="MS Mincho"/>
                    </w:rPr>
                  </w:rPrChange>
                </w:rPr>
                <w:t>masuk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69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70" w:author="Lievia" w:date="2020-02-11T01:21:00Z">
                    <w:rPr>
                      <w:rFonts w:eastAsia="MS Mincho"/>
                    </w:rPr>
                  </w:rPrChange>
                </w:rPr>
                <w:t>kepada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71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72" w:author="Lievia" w:date="2020-02-11T01:21:00Z">
                    <w:rPr>
                      <w:rFonts w:eastAsia="MS Mincho"/>
                    </w:rPr>
                  </w:rPrChange>
                </w:rPr>
                <w:t>halaman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73" w:author="Lievia" w:date="2020-02-11T01:21:00Z">
                    <w:rPr>
                      <w:rFonts w:eastAsia="MS Mincho"/>
                    </w:rPr>
                  </w:rPrChange>
                </w:rPr>
                <w:t xml:space="preserve"> yang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574" w:author="Lievia" w:date="2020-02-11T01:21:00Z">
                    <w:rPr>
                      <w:rFonts w:eastAsia="MS Mincho"/>
                    </w:rPr>
                  </w:rPrChange>
                </w:rPr>
                <w:t>menampilkan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75" w:author="Lievia" w:date="2020-02-11T01:21:00Z">
                    <w:rPr>
                      <w:rFonts w:eastAsia="MS Mincho"/>
                    </w:rPr>
                  </w:rPrChange>
                </w:rPr>
                <w:t xml:space="preserve"> menu </w:t>
              </w:r>
            </w:ins>
            <w:proofErr w:type="spellStart"/>
            <w:ins w:id="576" w:author="Naca Nacu" w:date="2020-02-12T11:31:00Z">
              <w:r w:rsidR="002459E1">
                <w:rPr>
                  <w:rFonts w:ascii="Bookman Old Style" w:eastAsia="MS Mincho" w:hAnsi="Bookman Old Style"/>
                </w:rPr>
                <w:t>utama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</w:ins>
            <w:proofErr w:type="spellStart"/>
            <w:ins w:id="577" w:author="Lievia" w:date="2020-02-11T01:13:00Z">
              <w:r w:rsidRPr="00D545A6">
                <w:rPr>
                  <w:rFonts w:ascii="Bookman Old Style" w:eastAsia="MS Mincho" w:hAnsi="Bookman Old Style"/>
                  <w:rPrChange w:id="578" w:author="Lievia" w:date="2020-02-11T01:21:00Z">
                    <w:rPr>
                      <w:rFonts w:eastAsia="MS Mincho"/>
                    </w:rPr>
                  </w:rPrChange>
                </w:rPr>
                <w:t>aplikasi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579" w:author="Lievia" w:date="2020-02-11T01:21:00Z">
                    <w:rPr>
                      <w:rFonts w:eastAsia="MS Mincho"/>
                    </w:rPr>
                  </w:rPrChange>
                </w:rPr>
                <w:t xml:space="preserve"> </w:t>
              </w:r>
            </w:ins>
            <w:ins w:id="580" w:author="Lievia" w:date="2020-02-11T01:14:00Z">
              <w:r w:rsidRPr="00D545A6">
                <w:rPr>
                  <w:rFonts w:ascii="Bookman Old Style" w:eastAsia="MS Mincho" w:hAnsi="Bookman Old Style"/>
                  <w:rPrChange w:id="581" w:author="Lievia" w:date="2020-02-11T01:21:00Z">
                    <w:rPr>
                      <w:rFonts w:eastAsia="MS Mincho"/>
                    </w:rPr>
                  </w:rPrChange>
                </w:rPr>
                <w:t>MAFLO</w:t>
              </w:r>
            </w:ins>
          </w:p>
        </w:tc>
        <w:tc>
          <w:tcPr>
            <w:tcW w:w="1212" w:type="dxa"/>
            <w:vAlign w:val="center"/>
          </w:tcPr>
          <w:p w14:paraId="03DEC296" w14:textId="77777777" w:rsidR="00AA52D4" w:rsidRDefault="00AA52D4">
            <w:pPr>
              <w:jc w:val="center"/>
              <w:rPr>
                <w:ins w:id="582" w:author="Lievia" w:date="2020-02-11T01:10:00Z"/>
                <w:rFonts w:ascii="Bookman Old Style" w:eastAsia="MS Mincho" w:hAnsi="Bookman Old Style"/>
              </w:rPr>
            </w:pPr>
            <w:ins w:id="583" w:author="Lievia" w:date="2020-02-11T01:15:00Z">
              <w:r>
                <w:rPr>
                  <w:rFonts w:ascii="Bookman Old Style" w:eastAsia="MS Mincho" w:hAnsi="Bookman Old Style"/>
                </w:rPr>
                <w:t>NOK</w:t>
              </w:r>
            </w:ins>
          </w:p>
        </w:tc>
        <w:tc>
          <w:tcPr>
            <w:tcW w:w="1401" w:type="dxa"/>
            <w:vAlign w:val="center"/>
          </w:tcPr>
          <w:p w14:paraId="2E082DCF" w14:textId="3A674719" w:rsidR="00514020" w:rsidRDefault="00514020" w:rsidP="00514020">
            <w:pPr>
              <w:jc w:val="both"/>
              <w:rPr>
                <w:ins w:id="584" w:author="Lievia" w:date="2020-02-13T20:10:00Z"/>
                <w:rFonts w:ascii="Bookman Old Style" w:eastAsia="MS Mincho" w:hAnsi="Bookman Old Style"/>
              </w:rPr>
            </w:pPr>
            <w:ins w:id="585" w:author="Lievia" w:date="2020-02-13T20:10:00Z">
              <w:r>
                <w:rPr>
                  <w:rFonts w:ascii="Bookman Old Style" w:eastAsia="MS Mincho" w:hAnsi="Bookman Old Style"/>
                </w:rPr>
                <w:t>M.1.A</w:t>
              </w:r>
            </w:ins>
          </w:p>
          <w:p w14:paraId="13DB9D7B" w14:textId="24A66F9A" w:rsidR="00AA52D4" w:rsidRPr="00D12A08" w:rsidRDefault="00514020" w:rsidP="00514020">
            <w:pPr>
              <w:rPr>
                <w:ins w:id="586" w:author="Lievia" w:date="2020-02-11T01:10:00Z"/>
                <w:rFonts w:ascii="Bookman Old Style" w:eastAsia="MS Mincho" w:hAnsi="Bookman Old Style"/>
                <w:lang w:val="id-ID"/>
              </w:rPr>
            </w:pPr>
            <w:ins w:id="587" w:author="Lievia" w:date="2020-02-13T20:10:00Z">
              <w:r>
                <w:rPr>
                  <w:rFonts w:ascii="Bookman Old Style" w:eastAsia="MS Mincho" w:hAnsi="Bookman Old Style"/>
                </w:rPr>
                <w:t>2</w:t>
              </w:r>
            </w:ins>
          </w:p>
        </w:tc>
      </w:tr>
      <w:tr w:rsidR="00AA52D4" w:rsidRPr="00E83B33" w14:paraId="5B7E37A4" w14:textId="77777777" w:rsidTr="00BC0474">
        <w:trPr>
          <w:trHeight w:val="389"/>
          <w:ins w:id="588" w:author="Lievia" w:date="2020-02-11T01:15:00Z"/>
        </w:trPr>
        <w:tc>
          <w:tcPr>
            <w:tcW w:w="807" w:type="dxa"/>
            <w:vAlign w:val="center"/>
          </w:tcPr>
          <w:p w14:paraId="73D39DE6" w14:textId="77777777" w:rsidR="00AA52D4" w:rsidRDefault="00AA52D4" w:rsidP="00AA52D4">
            <w:pPr>
              <w:jc w:val="center"/>
              <w:rPr>
                <w:ins w:id="589" w:author="Lievia" w:date="2020-02-11T01:15:00Z"/>
                <w:rFonts w:ascii="Bookman Old Style" w:eastAsia="MS Mincho" w:hAnsi="Bookman Old Style"/>
              </w:rPr>
            </w:pPr>
            <w:ins w:id="590" w:author="Lievia" w:date="2020-02-11T01:16:00Z">
              <w:r>
                <w:rPr>
                  <w:rFonts w:ascii="Bookman Old Style" w:eastAsia="MS Mincho" w:hAnsi="Bookman Old Style"/>
                </w:rPr>
                <w:t>3</w:t>
              </w:r>
            </w:ins>
          </w:p>
        </w:tc>
        <w:tc>
          <w:tcPr>
            <w:tcW w:w="2865" w:type="dxa"/>
            <w:vAlign w:val="center"/>
          </w:tcPr>
          <w:p w14:paraId="185D6722" w14:textId="77777777" w:rsidR="00AA52D4" w:rsidRDefault="00AA52D4" w:rsidP="00AA52D4">
            <w:pPr>
              <w:rPr>
                <w:ins w:id="591" w:author="Lievia" w:date="2020-02-11T01:15:00Z"/>
                <w:rFonts w:ascii="Bookman Old Style" w:eastAsia="MS Mincho" w:hAnsi="Bookman Old Style"/>
              </w:rPr>
            </w:pPr>
            <w:ins w:id="592" w:author="Lievia" w:date="2020-02-11T01:16:00Z"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Masuk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menggunakan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Facebook</w:t>
              </w:r>
            </w:ins>
          </w:p>
        </w:tc>
        <w:tc>
          <w:tcPr>
            <w:tcW w:w="1783" w:type="dxa"/>
            <w:vAlign w:val="center"/>
          </w:tcPr>
          <w:p w14:paraId="524A5074" w14:textId="77777777" w:rsidR="00AA52D4" w:rsidRDefault="00AA52D4" w:rsidP="00AA52D4">
            <w:pPr>
              <w:rPr>
                <w:ins w:id="593" w:author="Lievia" w:date="2020-02-11T01:15:00Z"/>
                <w:rFonts w:ascii="Bookman Old Style" w:eastAsia="MS Mincho" w:hAnsi="Bookman Old Style"/>
                <w:i/>
                <w:iCs/>
              </w:rPr>
            </w:pPr>
            <w:proofErr w:type="spellStart"/>
            <w:ins w:id="594" w:author="Lievia" w:date="2020-02-11T01:16:00Z">
              <w:r>
                <w:rPr>
                  <w:rFonts w:ascii="Bookman Old Style" w:eastAsia="MS Mincho" w:hAnsi="Bookman Old Style"/>
                  <w:i/>
                  <w:iCs/>
                </w:rPr>
                <w:t>Klik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tombol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masuk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dengan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Facebook</w:t>
              </w:r>
            </w:ins>
          </w:p>
        </w:tc>
        <w:tc>
          <w:tcPr>
            <w:tcW w:w="1325" w:type="dxa"/>
            <w:vAlign w:val="center"/>
          </w:tcPr>
          <w:p w14:paraId="07FD4876" w14:textId="77777777" w:rsidR="00AA52D4" w:rsidRDefault="007B3544" w:rsidP="00AA52D4">
            <w:pPr>
              <w:rPr>
                <w:ins w:id="595" w:author="Lievia" w:date="2020-02-11T01:15:00Z"/>
                <w:rFonts w:ascii="Bookman Old Style" w:eastAsia="MS Mincho" w:hAnsi="Bookman Old Style"/>
              </w:rPr>
            </w:pPr>
            <w:ins w:id="596" w:author="Lievia" w:date="2020-02-11T02:38:00Z">
              <w:r>
                <w:rPr>
                  <w:rFonts w:ascii="Bookman Old Style" w:eastAsia="MS Mincho" w:hAnsi="Bookman Old Style"/>
                </w:rPr>
                <w:t>-</w:t>
              </w:r>
            </w:ins>
          </w:p>
        </w:tc>
        <w:tc>
          <w:tcPr>
            <w:tcW w:w="3108" w:type="dxa"/>
            <w:vAlign w:val="center"/>
          </w:tcPr>
          <w:p w14:paraId="1AD193F0" w14:textId="431D0D62" w:rsidR="00D545A6" w:rsidRPr="00D545A6" w:rsidRDefault="00AA52D4">
            <w:pPr>
              <w:pStyle w:val="ListParagraph"/>
              <w:numPr>
                <w:ilvl w:val="0"/>
                <w:numId w:val="20"/>
              </w:numPr>
              <w:ind w:left="301"/>
              <w:rPr>
                <w:ins w:id="597" w:author="Lievia" w:date="2020-02-11T01:22:00Z"/>
                <w:rFonts w:ascii="Bookman Old Style" w:eastAsia="MS Mincho" w:hAnsi="Bookman Old Style"/>
                <w:rPrChange w:id="598" w:author="Lievia" w:date="2020-02-11T01:22:00Z">
                  <w:rPr>
                    <w:ins w:id="599" w:author="Lievia" w:date="2020-02-11T01:22:00Z"/>
                    <w:rFonts w:eastAsia="MS Mincho"/>
                  </w:rPr>
                </w:rPrChange>
              </w:rPr>
              <w:pPrChange w:id="600" w:author="Lievia" w:date="2020-02-11T01:26:00Z">
                <w:pPr>
                  <w:framePr w:hSpace="180" w:wrap="around" w:vAnchor="text" w:hAnchor="page" w:x="3391" w:y="103"/>
                  <w:jc w:val="both"/>
                </w:pPr>
              </w:pPrChange>
            </w:pPr>
            <w:proofErr w:type="spellStart"/>
            <w:ins w:id="601" w:author="Lievia" w:date="2020-02-11T01:17:00Z">
              <w:r w:rsidRPr="00D545A6">
                <w:rPr>
                  <w:rFonts w:ascii="Bookman Old Style" w:eastAsia="MS Mincho" w:hAnsi="Bookman Old Style"/>
                  <w:rPrChange w:id="602" w:author="Lievia" w:date="2020-02-11T01:22:00Z">
                    <w:rPr>
                      <w:rFonts w:eastAsia="MS Mincho"/>
                    </w:rPr>
                  </w:rPrChange>
                </w:rPr>
                <w:t>Ketika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03" w:author="Lievia" w:date="2020-02-11T01:22:00Z">
                    <w:rPr>
                      <w:rFonts w:eastAsia="MS Mincho"/>
                    </w:rPr>
                  </w:rPrChange>
                </w:rPr>
                <w:t xml:space="preserve"> </w:t>
              </w:r>
              <w:r w:rsidR="00D545A6">
                <w:rPr>
                  <w:rFonts w:ascii="Bookman Old Style" w:eastAsia="MS Mincho" w:hAnsi="Bookman Old Style"/>
                </w:rPr>
                <w:t xml:space="preserve">user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memilih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masuk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dengan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</w:ins>
            <w:ins w:id="604" w:author="Lievia" w:date="2020-02-11T01:27:00Z">
              <w:r w:rsidR="00D545A6">
                <w:rPr>
                  <w:rFonts w:ascii="Bookman Old Style" w:eastAsia="MS Mincho" w:hAnsi="Bookman Old Style"/>
                </w:rPr>
                <w:t>F</w:t>
              </w:r>
            </w:ins>
            <w:ins w:id="605" w:author="Lievia" w:date="2020-02-11T01:17:00Z">
              <w:r w:rsidRPr="00D545A6">
                <w:rPr>
                  <w:rFonts w:ascii="Bookman Old Style" w:eastAsia="MS Mincho" w:hAnsi="Bookman Old Style"/>
                  <w:rPrChange w:id="606" w:author="Lievia" w:date="2020-02-11T01:22:00Z">
                    <w:rPr>
                      <w:rFonts w:eastAsia="MS Mincho"/>
                    </w:rPr>
                  </w:rPrChange>
                </w:rPr>
                <w:t xml:space="preserve">acebook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07" w:author="Lievia" w:date="2020-02-11T01:22:00Z">
                    <w:rPr>
                      <w:rFonts w:eastAsia="MS Mincho"/>
                    </w:rPr>
                  </w:rPrChange>
                </w:rPr>
                <w:t>maka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08" w:author="Lievia" w:date="2020-02-11T01:22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D545A6">
                <w:rPr>
                  <w:rFonts w:ascii="Bookman Old Style" w:eastAsia="MS Mincho" w:hAnsi="Bookman Old Style"/>
                  <w:rPrChange w:id="609" w:author="Lievia" w:date="2020-02-11T01:22:00Z">
                    <w:rPr>
                      <w:rFonts w:eastAsia="MS Mincho"/>
                    </w:rPr>
                  </w:rPrChange>
                </w:rPr>
                <w:t>akan</w:t>
              </w:r>
              <w:proofErr w:type="spellEnd"/>
              <w:proofErr w:type="gramEnd"/>
              <w:r w:rsidRPr="00D545A6">
                <w:rPr>
                  <w:rFonts w:ascii="Bookman Old Style" w:eastAsia="MS Mincho" w:hAnsi="Bookman Old Style"/>
                  <w:rPrChange w:id="610" w:author="Lievia" w:date="2020-02-11T01:22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11" w:author="Lievia" w:date="2020-02-11T01:22:00Z">
                    <w:rPr>
                      <w:rFonts w:eastAsia="MS Mincho"/>
                    </w:rPr>
                  </w:rPrChange>
                </w:rPr>
                <w:t>menampilkan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12" w:author="Lievia" w:date="2020-02-11T01:22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13" w:author="Lievia" w:date="2020-02-11T01:22:00Z">
                    <w:rPr>
                      <w:rFonts w:eastAsia="MS Mincho"/>
                    </w:rPr>
                  </w:rPrChange>
                </w:rPr>
                <w:t>halaman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14" w:author="Lievia" w:date="2020-02-11T01:22:00Z">
                    <w:rPr>
                      <w:rFonts w:eastAsia="MS Mincho"/>
                    </w:rPr>
                  </w:rPrChange>
                </w:rPr>
                <w:t xml:space="preserve"> login Facebook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15" w:author="Lievia" w:date="2020-02-11T01:22:00Z">
                    <w:rPr>
                      <w:rFonts w:eastAsia="MS Mincho"/>
                    </w:rPr>
                  </w:rPrChange>
                </w:rPr>
                <w:t>jika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16" w:author="Lievia" w:date="2020-02-11T01:22:00Z">
                    <w:rPr>
                      <w:rFonts w:eastAsia="MS Mincho"/>
                    </w:rPr>
                  </w:rPrChange>
                </w:rPr>
                <w:t xml:space="preserve"> user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17" w:author="Lievia" w:date="2020-02-11T01:22:00Z">
                    <w:rPr>
                      <w:rFonts w:eastAsia="MS Mincho"/>
                    </w:rPr>
                  </w:rPrChange>
                </w:rPr>
                <w:t>belum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18" w:author="Lievia" w:date="2020-02-11T01:22:00Z">
                    <w:rPr>
                      <w:rFonts w:eastAsia="MS Mincho"/>
                    </w:rPr>
                  </w:rPrChange>
                </w:rPr>
                <w:t xml:space="preserve"> </w:t>
              </w:r>
              <w:del w:id="619" w:author="Naca Nacu" w:date="2020-02-12T11:32:00Z">
                <w:r w:rsidRPr="00D545A6" w:rsidDel="002459E1">
                  <w:rPr>
                    <w:rFonts w:ascii="Bookman Old Style" w:eastAsia="MS Mincho" w:hAnsi="Bookman Old Style"/>
                    <w:rPrChange w:id="620" w:author="Lievia" w:date="2020-02-11T01:22:00Z">
                      <w:rPr>
                        <w:rFonts w:eastAsia="MS Mincho"/>
                      </w:rPr>
                    </w:rPrChange>
                  </w:rPr>
                  <w:delText>meloginkan</w:delText>
                </w:r>
              </w:del>
            </w:ins>
            <w:ins w:id="621" w:author="Naca Nacu" w:date="2020-02-12T11:32:00Z">
              <w:r w:rsidR="002459E1">
                <w:rPr>
                  <w:rFonts w:ascii="Bookman Old Style" w:eastAsia="MS Mincho" w:hAnsi="Bookman Old Style"/>
                </w:rPr>
                <w:t xml:space="preserve">login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dengan</w:t>
              </w:r>
            </w:ins>
            <w:proofErr w:type="spellEnd"/>
            <w:ins w:id="622" w:author="Lievia" w:date="2020-02-11T01:17:00Z">
              <w:r w:rsidRPr="00D545A6">
                <w:rPr>
                  <w:rFonts w:ascii="Bookman Old Style" w:eastAsia="MS Mincho" w:hAnsi="Bookman Old Style"/>
                  <w:rPrChange w:id="623" w:author="Lievia" w:date="2020-02-11T01:22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24" w:author="Lievia" w:date="2020-02-11T01:22:00Z">
                    <w:rPr>
                      <w:rFonts w:eastAsia="MS Mincho"/>
                    </w:rPr>
                  </w:rPrChange>
                </w:rPr>
                <w:t>akunnya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25" w:author="Lievia" w:date="2020-02-11T01:22:00Z">
                    <w:rPr>
                      <w:rFonts w:eastAsia="MS Mincho"/>
                    </w:rPr>
                  </w:rPrChange>
                </w:rPr>
                <w:t>.</w:t>
              </w:r>
            </w:ins>
          </w:p>
          <w:p w14:paraId="75251315" w14:textId="1F8C91A2" w:rsidR="00AA52D4" w:rsidRPr="00D545A6" w:rsidRDefault="00AA52D4">
            <w:pPr>
              <w:pStyle w:val="ListParagraph"/>
              <w:numPr>
                <w:ilvl w:val="0"/>
                <w:numId w:val="20"/>
              </w:numPr>
              <w:ind w:left="301"/>
              <w:rPr>
                <w:ins w:id="626" w:author="Lievia" w:date="2020-02-11T01:15:00Z"/>
                <w:rFonts w:ascii="Bookman Old Style" w:eastAsia="MS Mincho" w:hAnsi="Bookman Old Style"/>
                <w:rPrChange w:id="627" w:author="Lievia" w:date="2020-02-11T01:22:00Z">
                  <w:rPr>
                    <w:ins w:id="628" w:author="Lievia" w:date="2020-02-11T01:15:00Z"/>
                    <w:rFonts w:eastAsia="MS Mincho"/>
                  </w:rPr>
                </w:rPrChange>
              </w:rPr>
              <w:pPrChange w:id="629" w:author="Lievia" w:date="2020-02-11T01:26:00Z">
                <w:pPr>
                  <w:framePr w:hSpace="180" w:wrap="around" w:vAnchor="text" w:hAnchor="page" w:x="3391" w:y="103"/>
                  <w:jc w:val="both"/>
                </w:pPr>
              </w:pPrChange>
            </w:pPr>
            <w:proofErr w:type="spellStart"/>
            <w:ins w:id="630" w:author="Lievia" w:date="2020-02-11T01:17:00Z">
              <w:r w:rsidRPr="00D545A6">
                <w:rPr>
                  <w:rFonts w:ascii="Bookman Old Style" w:eastAsia="MS Mincho" w:hAnsi="Bookman Old Style"/>
                  <w:rPrChange w:id="631" w:author="Lievia" w:date="2020-02-11T01:22:00Z">
                    <w:rPr>
                      <w:rFonts w:eastAsia="MS Mincho"/>
                    </w:rPr>
                  </w:rPrChange>
                </w:rPr>
                <w:t>Jika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32" w:author="Lievia" w:date="2020-02-11T01:22:00Z">
                    <w:rPr>
                      <w:rFonts w:eastAsia="MS Mincho"/>
                    </w:rPr>
                  </w:rPrChange>
                </w:rPr>
                <w:t xml:space="preserve"> user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33" w:author="Lievia" w:date="2020-02-11T01:22:00Z">
                    <w:rPr>
                      <w:rFonts w:eastAsia="MS Mincho"/>
                    </w:rPr>
                  </w:rPrChange>
                </w:rPr>
                <w:t>sudah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34" w:author="Lievia" w:date="2020-02-11T01:22:00Z">
                    <w:rPr>
                      <w:rFonts w:eastAsia="MS Mincho"/>
                    </w:rPr>
                  </w:rPrChange>
                </w:rPr>
                <w:t xml:space="preserve"> </w:t>
              </w:r>
              <w:del w:id="635" w:author="Naca Nacu" w:date="2020-02-12T11:32:00Z">
                <w:r w:rsidRPr="00D545A6" w:rsidDel="002459E1">
                  <w:rPr>
                    <w:rFonts w:ascii="Bookman Old Style" w:eastAsia="MS Mincho" w:hAnsi="Bookman Old Style"/>
                    <w:rPrChange w:id="636" w:author="Lievia" w:date="2020-02-11T01:22:00Z">
                      <w:rPr>
                        <w:rFonts w:eastAsia="MS Mincho"/>
                      </w:rPr>
                    </w:rPrChange>
                  </w:rPr>
                  <w:delText>mengloginkan</w:delText>
                </w:r>
              </w:del>
            </w:ins>
            <w:ins w:id="637" w:author="Naca Nacu" w:date="2020-02-12T11:32:00Z">
              <w:r w:rsidR="002459E1">
                <w:rPr>
                  <w:rFonts w:ascii="Bookman Old Style" w:eastAsia="MS Mincho" w:hAnsi="Bookman Old Style"/>
                </w:rPr>
                <w:t xml:space="preserve">login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dengan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akun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</w:ins>
            <w:ins w:id="638" w:author="Lievia" w:date="2020-02-11T01:17:00Z">
              <w:del w:id="639" w:author="Naca Nacu" w:date="2020-02-12T11:32:00Z">
                <w:r w:rsidRPr="00D545A6" w:rsidDel="002459E1">
                  <w:rPr>
                    <w:rFonts w:ascii="Bookman Old Style" w:eastAsia="MS Mincho" w:hAnsi="Bookman Old Style"/>
                    <w:rPrChange w:id="640" w:author="Lievia" w:date="2020-02-11T01:22:00Z">
                      <w:rPr>
                        <w:rFonts w:eastAsia="MS Mincho"/>
                      </w:rPr>
                    </w:rPrChange>
                  </w:rPr>
                  <w:delText xml:space="preserve"> akunnya</w:delText>
                </w:r>
              </w:del>
            </w:ins>
            <w:proofErr w:type="spellStart"/>
            <w:ins w:id="641" w:author="Naca Nacu" w:date="2020-02-12T11:32:00Z">
              <w:r w:rsidR="002459E1">
                <w:rPr>
                  <w:rFonts w:ascii="Bookman Old Style" w:eastAsia="MS Mincho" w:hAnsi="Bookman Old Style"/>
                </w:rPr>
                <w:t>facebooknya</w:t>
              </w:r>
            </w:ins>
            <w:proofErr w:type="spellEnd"/>
            <w:ins w:id="642" w:author="Lievia" w:date="2020-02-11T01:17:00Z">
              <w:r w:rsidRPr="00D545A6">
                <w:rPr>
                  <w:rFonts w:ascii="Bookman Old Style" w:eastAsia="MS Mincho" w:hAnsi="Bookman Old Style"/>
                  <w:rPrChange w:id="643" w:author="Lievia" w:date="2020-02-11T01:22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44" w:author="Lievia" w:date="2020-02-11T01:22:00Z">
                    <w:rPr>
                      <w:rFonts w:eastAsia="MS Mincho"/>
                    </w:rPr>
                  </w:rPrChange>
                </w:rPr>
                <w:t>maka</w:t>
              </w:r>
            </w:ins>
            <w:proofErr w:type="spellEnd"/>
            <w:ins w:id="645" w:author="Lievia" w:date="2020-02-11T01:22:00Z"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aka</w:t>
              </w:r>
              <w:del w:id="646" w:author="Naca Nacu" w:date="2020-02-12T11:32:00Z">
                <w:r w:rsidR="00D545A6" w:rsidDel="002459E1">
                  <w:rPr>
                    <w:rFonts w:ascii="Bookman Old Style" w:eastAsia="MS Mincho" w:hAnsi="Bookman Old Style"/>
                  </w:rPr>
                  <w:delText xml:space="preserve"> </w:delText>
                </w:r>
              </w:del>
              <w:r w:rsidR="00D545A6">
                <w:rPr>
                  <w:rFonts w:ascii="Bookman Old Style" w:eastAsia="MS Mincho" w:hAnsi="Bookman Old Style"/>
                </w:rPr>
                <w:t>n</w:t>
              </w:r>
            </w:ins>
            <w:proofErr w:type="spellEnd"/>
            <w:ins w:id="647" w:author="Naca Nacu" w:date="2020-02-12T11:32:00Z"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</w:ins>
            <w:proofErr w:type="spellStart"/>
            <w:ins w:id="648" w:author="Lievia" w:date="2020-02-11T01:22:00Z">
              <w:r w:rsidR="00D545A6">
                <w:rPr>
                  <w:rFonts w:ascii="Bookman Old Style" w:eastAsia="MS Mincho" w:hAnsi="Bookman Old Style"/>
                </w:rPr>
                <w:t>ada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pertanyakaan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apakah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melanjutkan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dengan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akun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tersebut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jika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ya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maka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>,</w:t>
              </w:r>
            </w:ins>
            <w:ins w:id="649" w:author="Lievia" w:date="2020-02-11T01:17:00Z">
              <w:r w:rsidRPr="00D545A6">
                <w:rPr>
                  <w:rFonts w:ascii="Bookman Old Style" w:eastAsia="MS Mincho" w:hAnsi="Bookman Old Style"/>
                  <w:rPrChange w:id="650" w:author="Lievia" w:date="2020-02-11T01:22:00Z">
                    <w:rPr>
                      <w:rFonts w:eastAsia="MS Mincho"/>
                    </w:rPr>
                  </w:rPrChange>
                </w:rPr>
                <w:t xml:space="preserve"> user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51" w:author="Lievia" w:date="2020-02-11T01:22:00Z">
                    <w:rPr>
                      <w:rFonts w:eastAsia="MS Mincho"/>
                    </w:rPr>
                  </w:rPrChange>
                </w:rPr>
                <w:t>akan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52" w:author="Lievia" w:date="2020-02-11T01:22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53" w:author="Lievia" w:date="2020-02-11T01:22:00Z">
                    <w:rPr>
                      <w:rFonts w:eastAsia="MS Mincho"/>
                    </w:rPr>
                  </w:rPrChange>
                </w:rPr>
                <w:t>masuk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54" w:author="Lievia" w:date="2020-02-11T01:22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55" w:author="Lievia" w:date="2020-02-11T01:22:00Z">
                    <w:rPr>
                      <w:rFonts w:eastAsia="MS Mincho"/>
                    </w:rPr>
                  </w:rPrChange>
                </w:rPr>
                <w:t>kepada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56" w:author="Lievia" w:date="2020-02-11T01:22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57" w:author="Lievia" w:date="2020-02-11T01:22:00Z">
                    <w:rPr>
                      <w:rFonts w:eastAsia="MS Mincho"/>
                    </w:rPr>
                  </w:rPrChange>
                </w:rPr>
                <w:t>halaman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58" w:author="Lievia" w:date="2020-02-11T01:22:00Z">
                    <w:rPr>
                      <w:rFonts w:eastAsia="MS Mincho"/>
                    </w:rPr>
                  </w:rPrChange>
                </w:rPr>
                <w:t xml:space="preserve"> yang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59" w:author="Lievia" w:date="2020-02-11T01:22:00Z">
                    <w:rPr>
                      <w:rFonts w:eastAsia="MS Mincho"/>
                    </w:rPr>
                  </w:rPrChange>
                </w:rPr>
                <w:t>menampilkan</w:t>
              </w:r>
            </w:ins>
            <w:proofErr w:type="spellEnd"/>
            <w:ins w:id="660" w:author="Naca Nacu" w:date="2020-02-12T11:32:00Z"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halaman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utama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</w:ins>
            <w:ins w:id="661" w:author="Lievia" w:date="2020-02-11T01:17:00Z">
              <w:del w:id="662" w:author="Naca Nacu" w:date="2020-02-12T11:32:00Z">
                <w:r w:rsidRPr="00D545A6" w:rsidDel="002459E1">
                  <w:rPr>
                    <w:rFonts w:ascii="Bookman Old Style" w:eastAsia="MS Mincho" w:hAnsi="Bookman Old Style"/>
                    <w:rPrChange w:id="663" w:author="Lievia" w:date="2020-02-11T01:22:00Z">
                      <w:rPr>
                        <w:rFonts w:eastAsia="MS Mincho"/>
                      </w:rPr>
                    </w:rPrChange>
                  </w:rPr>
                  <w:delText xml:space="preserve"> menu </w:delText>
                </w:r>
              </w:del>
              <w:proofErr w:type="spellStart"/>
              <w:r w:rsidRPr="00D545A6">
                <w:rPr>
                  <w:rFonts w:ascii="Bookman Old Style" w:eastAsia="MS Mincho" w:hAnsi="Bookman Old Style"/>
                  <w:rPrChange w:id="664" w:author="Lievia" w:date="2020-02-11T01:22:00Z">
                    <w:rPr>
                      <w:rFonts w:eastAsia="MS Mincho"/>
                    </w:rPr>
                  </w:rPrChange>
                </w:rPr>
                <w:t>aplikasi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65" w:author="Lievia" w:date="2020-02-11T01:22:00Z">
                    <w:rPr>
                      <w:rFonts w:eastAsia="MS Mincho"/>
                    </w:rPr>
                  </w:rPrChange>
                </w:rPr>
                <w:t xml:space="preserve"> MAFLO</w:t>
              </w:r>
            </w:ins>
          </w:p>
        </w:tc>
        <w:tc>
          <w:tcPr>
            <w:tcW w:w="1212" w:type="dxa"/>
            <w:vAlign w:val="center"/>
          </w:tcPr>
          <w:p w14:paraId="2A5A15F9" w14:textId="77777777" w:rsidR="00AA52D4" w:rsidRDefault="00AA52D4" w:rsidP="00AA52D4">
            <w:pPr>
              <w:jc w:val="center"/>
              <w:rPr>
                <w:ins w:id="666" w:author="Lievia" w:date="2020-02-11T01:15:00Z"/>
                <w:rFonts w:ascii="Bookman Old Style" w:eastAsia="MS Mincho" w:hAnsi="Bookman Old Style"/>
              </w:rPr>
            </w:pPr>
            <w:ins w:id="667" w:author="Lievia" w:date="2020-02-11T01:19:00Z">
              <w:r>
                <w:rPr>
                  <w:rFonts w:ascii="Bookman Old Style" w:eastAsia="MS Mincho" w:hAnsi="Bookman Old Style"/>
                </w:rPr>
                <w:t>NOK</w:t>
              </w:r>
            </w:ins>
          </w:p>
        </w:tc>
        <w:tc>
          <w:tcPr>
            <w:tcW w:w="1401" w:type="dxa"/>
            <w:vAlign w:val="center"/>
          </w:tcPr>
          <w:p w14:paraId="5D09C959" w14:textId="2C7FFA6E" w:rsidR="00AA52D4" w:rsidRPr="00D12A08" w:rsidRDefault="00514020" w:rsidP="00514020">
            <w:pPr>
              <w:jc w:val="both"/>
              <w:rPr>
                <w:ins w:id="668" w:author="Lievia" w:date="2020-02-11T01:15:00Z"/>
                <w:rFonts w:ascii="Bookman Old Style" w:eastAsia="MS Mincho" w:hAnsi="Bookman Old Style"/>
                <w:lang w:val="id-ID"/>
              </w:rPr>
              <w:pPrChange w:id="669" w:author="Lievia" w:date="2020-02-13T20:10:00Z">
                <w:pPr>
                  <w:framePr w:hSpace="180" w:wrap="around" w:vAnchor="text" w:hAnchor="page" w:x="3391" w:y="103"/>
                </w:pPr>
              </w:pPrChange>
            </w:pPr>
            <w:ins w:id="670" w:author="Lievia" w:date="2020-02-13T20:10:00Z">
              <w:r>
                <w:rPr>
                  <w:rFonts w:ascii="Bookman Old Style" w:eastAsia="MS Mincho" w:hAnsi="Bookman Old Style"/>
                </w:rPr>
                <w:t>M.</w:t>
              </w:r>
              <w:r>
                <w:rPr>
                  <w:rFonts w:ascii="Bookman Old Style" w:eastAsia="MS Mincho" w:hAnsi="Bookman Old Style"/>
                </w:rPr>
                <w:t>2.A3</w:t>
              </w:r>
            </w:ins>
          </w:p>
        </w:tc>
      </w:tr>
      <w:tr w:rsidR="00D545A6" w:rsidRPr="00E83B33" w14:paraId="5F89C6D9" w14:textId="77777777" w:rsidTr="00BC0474">
        <w:trPr>
          <w:trHeight w:val="389"/>
          <w:ins w:id="671" w:author="Lievia" w:date="2020-02-11T01:24:00Z"/>
        </w:trPr>
        <w:tc>
          <w:tcPr>
            <w:tcW w:w="807" w:type="dxa"/>
            <w:vAlign w:val="center"/>
          </w:tcPr>
          <w:p w14:paraId="14298664" w14:textId="77777777" w:rsidR="00D545A6" w:rsidRDefault="00D545A6" w:rsidP="00D545A6">
            <w:pPr>
              <w:jc w:val="center"/>
              <w:rPr>
                <w:ins w:id="672" w:author="Lievia" w:date="2020-02-11T01:24:00Z"/>
                <w:rFonts w:ascii="Bookman Old Style" w:eastAsia="MS Mincho" w:hAnsi="Bookman Old Style"/>
              </w:rPr>
            </w:pPr>
            <w:ins w:id="673" w:author="Lievia" w:date="2020-02-11T01:24:00Z">
              <w:r>
                <w:rPr>
                  <w:rFonts w:ascii="Bookman Old Style" w:eastAsia="MS Mincho" w:hAnsi="Bookman Old Style"/>
                </w:rPr>
                <w:lastRenderedPageBreak/>
                <w:t>4</w:t>
              </w:r>
            </w:ins>
          </w:p>
        </w:tc>
        <w:tc>
          <w:tcPr>
            <w:tcW w:w="2865" w:type="dxa"/>
            <w:vAlign w:val="center"/>
          </w:tcPr>
          <w:p w14:paraId="18156ED1" w14:textId="77777777" w:rsidR="00D545A6" w:rsidRDefault="00D545A6" w:rsidP="00D545A6">
            <w:pPr>
              <w:rPr>
                <w:ins w:id="674" w:author="Lievia" w:date="2020-02-11T01:24:00Z"/>
                <w:rFonts w:ascii="Bookman Old Style" w:eastAsia="MS Mincho" w:hAnsi="Bookman Old Style"/>
              </w:rPr>
            </w:pPr>
            <w:proofErr w:type="spellStart"/>
            <w:ins w:id="675" w:author="Lievia" w:date="2020-02-11T01:24:00Z">
              <w:r>
                <w:rPr>
                  <w:rFonts w:ascii="Bookman Old Style" w:eastAsia="MS Mincho" w:hAnsi="Bookman Old Style"/>
                </w:rPr>
                <w:t>Masuk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menggunakan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Twitter</w:t>
              </w:r>
            </w:ins>
          </w:p>
        </w:tc>
        <w:tc>
          <w:tcPr>
            <w:tcW w:w="1783" w:type="dxa"/>
            <w:vAlign w:val="center"/>
          </w:tcPr>
          <w:p w14:paraId="0948FC28" w14:textId="77777777" w:rsidR="00D545A6" w:rsidRDefault="00D545A6" w:rsidP="00D545A6">
            <w:pPr>
              <w:rPr>
                <w:ins w:id="676" w:author="Lievia" w:date="2020-02-11T01:24:00Z"/>
                <w:rFonts w:ascii="Bookman Old Style" w:eastAsia="MS Mincho" w:hAnsi="Bookman Old Style"/>
                <w:i/>
                <w:iCs/>
              </w:rPr>
            </w:pPr>
            <w:proofErr w:type="spellStart"/>
            <w:ins w:id="677" w:author="Lievia" w:date="2020-02-11T01:24:00Z">
              <w:r>
                <w:rPr>
                  <w:rFonts w:ascii="Bookman Old Style" w:eastAsia="MS Mincho" w:hAnsi="Bookman Old Style"/>
                  <w:i/>
                  <w:iCs/>
                </w:rPr>
                <w:t>Klik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tombol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masuk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dengan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</w:ins>
            <w:ins w:id="678" w:author="Lievia" w:date="2020-02-11T01:25:00Z">
              <w:r>
                <w:rPr>
                  <w:rFonts w:ascii="Bookman Old Style" w:eastAsia="MS Mincho" w:hAnsi="Bookman Old Style"/>
                  <w:i/>
                  <w:iCs/>
                </w:rPr>
                <w:t xml:space="preserve">Twitter </w:t>
              </w:r>
            </w:ins>
          </w:p>
        </w:tc>
        <w:tc>
          <w:tcPr>
            <w:tcW w:w="1325" w:type="dxa"/>
            <w:vAlign w:val="center"/>
          </w:tcPr>
          <w:p w14:paraId="4FFE2ECC" w14:textId="77777777" w:rsidR="00D545A6" w:rsidRDefault="007B3544" w:rsidP="00D545A6">
            <w:pPr>
              <w:rPr>
                <w:ins w:id="679" w:author="Lievia" w:date="2020-02-11T01:24:00Z"/>
                <w:rFonts w:ascii="Bookman Old Style" w:eastAsia="MS Mincho" w:hAnsi="Bookman Old Style"/>
              </w:rPr>
            </w:pPr>
            <w:ins w:id="680" w:author="Lievia" w:date="2020-02-11T02:38:00Z">
              <w:r>
                <w:rPr>
                  <w:rFonts w:ascii="Bookman Old Style" w:eastAsia="MS Mincho" w:hAnsi="Bookman Old Style"/>
                </w:rPr>
                <w:t>-</w:t>
              </w:r>
            </w:ins>
          </w:p>
        </w:tc>
        <w:tc>
          <w:tcPr>
            <w:tcW w:w="3108" w:type="dxa"/>
            <w:vAlign w:val="center"/>
          </w:tcPr>
          <w:p w14:paraId="65561EA6" w14:textId="35953002" w:rsidR="00D545A6" w:rsidRPr="00D545A6" w:rsidRDefault="00D545A6">
            <w:pPr>
              <w:pStyle w:val="ListParagraph"/>
              <w:numPr>
                <w:ilvl w:val="0"/>
                <w:numId w:val="21"/>
              </w:numPr>
              <w:ind w:left="301"/>
              <w:rPr>
                <w:ins w:id="681" w:author="Lievia" w:date="2020-02-11T01:25:00Z"/>
                <w:rFonts w:ascii="Bookman Old Style" w:eastAsia="MS Mincho" w:hAnsi="Bookman Old Style"/>
                <w:rPrChange w:id="682" w:author="Lievia" w:date="2020-02-11T01:25:00Z">
                  <w:rPr>
                    <w:ins w:id="683" w:author="Lievia" w:date="2020-02-11T01:25:00Z"/>
                    <w:rFonts w:eastAsia="MS Mincho"/>
                  </w:rPr>
                </w:rPrChange>
              </w:rPr>
              <w:pPrChange w:id="684" w:author="Lievia" w:date="2020-02-11T01:26:00Z">
                <w:pPr>
                  <w:pStyle w:val="ListParagraph"/>
                  <w:framePr w:hSpace="180" w:wrap="around" w:vAnchor="text" w:hAnchor="page" w:x="3391" w:y="103"/>
                  <w:numPr>
                    <w:numId w:val="20"/>
                  </w:numPr>
                  <w:ind w:hanging="360"/>
                  <w:jc w:val="both"/>
                </w:pPr>
              </w:pPrChange>
            </w:pPr>
            <w:proofErr w:type="spellStart"/>
            <w:ins w:id="685" w:author="Lievia" w:date="2020-02-11T01:25:00Z">
              <w:r w:rsidRPr="00D545A6">
                <w:rPr>
                  <w:rFonts w:ascii="Bookman Old Style" w:eastAsia="MS Mincho" w:hAnsi="Bookman Old Style"/>
                  <w:rPrChange w:id="686" w:author="Lievia" w:date="2020-02-11T01:25:00Z">
                    <w:rPr>
                      <w:rFonts w:eastAsia="MS Mincho"/>
                    </w:rPr>
                  </w:rPrChange>
                </w:rPr>
                <w:t>Ketika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87" w:author="Lievia" w:date="2020-02-11T01:25:00Z">
                    <w:rPr>
                      <w:rFonts w:eastAsia="MS Mincho"/>
                    </w:rPr>
                  </w:rPrChange>
                </w:rPr>
                <w:t xml:space="preserve"> user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88" w:author="Lievia" w:date="2020-02-11T01:25:00Z">
                    <w:rPr>
                      <w:rFonts w:eastAsia="MS Mincho"/>
                    </w:rPr>
                  </w:rPrChange>
                </w:rPr>
                <w:t>memilih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89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90" w:author="Lievia" w:date="2020-02-11T01:25:00Z">
                    <w:rPr>
                      <w:rFonts w:eastAsia="MS Mincho"/>
                    </w:rPr>
                  </w:rPrChange>
                </w:rPr>
                <w:t>masuk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91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92" w:author="Lievia" w:date="2020-02-11T01:25:00Z">
                    <w:rPr>
                      <w:rFonts w:eastAsia="MS Mincho"/>
                    </w:rPr>
                  </w:rPrChange>
                </w:rPr>
                <w:t>dengan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93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</w:ins>
            <w:ins w:id="694" w:author="Lievia" w:date="2020-02-11T01:27:00Z">
              <w:r>
                <w:rPr>
                  <w:rFonts w:ascii="Bookman Old Style" w:eastAsia="MS Mincho" w:hAnsi="Bookman Old Style"/>
                </w:rPr>
                <w:t>Twitter</w:t>
              </w:r>
            </w:ins>
            <w:ins w:id="695" w:author="Lievia" w:date="2020-02-11T01:25:00Z">
              <w:r w:rsidRPr="00D545A6">
                <w:rPr>
                  <w:rFonts w:ascii="Bookman Old Style" w:eastAsia="MS Mincho" w:hAnsi="Bookman Old Style"/>
                  <w:rPrChange w:id="696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697" w:author="Lievia" w:date="2020-02-11T01:25:00Z">
                    <w:rPr>
                      <w:rFonts w:eastAsia="MS Mincho"/>
                    </w:rPr>
                  </w:rPrChange>
                </w:rPr>
                <w:t>maka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698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proofErr w:type="gramStart"/>
              <w:r w:rsidRPr="00D545A6">
                <w:rPr>
                  <w:rFonts w:ascii="Bookman Old Style" w:eastAsia="MS Mincho" w:hAnsi="Bookman Old Style"/>
                  <w:rPrChange w:id="699" w:author="Lievia" w:date="2020-02-11T01:25:00Z">
                    <w:rPr>
                      <w:rFonts w:eastAsia="MS Mincho"/>
                    </w:rPr>
                  </w:rPrChange>
                </w:rPr>
                <w:t>akan</w:t>
              </w:r>
              <w:proofErr w:type="spellEnd"/>
              <w:proofErr w:type="gramEnd"/>
              <w:r w:rsidRPr="00D545A6">
                <w:rPr>
                  <w:rFonts w:ascii="Bookman Old Style" w:eastAsia="MS Mincho" w:hAnsi="Bookman Old Style"/>
                  <w:rPrChange w:id="700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01" w:author="Lievia" w:date="2020-02-11T01:25:00Z">
                    <w:rPr>
                      <w:rFonts w:eastAsia="MS Mincho"/>
                    </w:rPr>
                  </w:rPrChange>
                </w:rPr>
                <w:t>menampilkan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02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03" w:author="Lievia" w:date="2020-02-11T01:25:00Z">
                    <w:rPr>
                      <w:rFonts w:eastAsia="MS Mincho"/>
                    </w:rPr>
                  </w:rPrChange>
                </w:rPr>
                <w:t>halaman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04" w:author="Lievia" w:date="2020-02-11T01:25:00Z">
                    <w:rPr>
                      <w:rFonts w:eastAsia="MS Mincho"/>
                    </w:rPr>
                  </w:rPrChange>
                </w:rPr>
                <w:t xml:space="preserve"> login </w:t>
              </w:r>
            </w:ins>
            <w:ins w:id="705" w:author="Lievia" w:date="2020-02-11T01:27:00Z">
              <w:r>
                <w:rPr>
                  <w:rFonts w:ascii="Bookman Old Style" w:eastAsia="MS Mincho" w:hAnsi="Bookman Old Style"/>
                </w:rPr>
                <w:t xml:space="preserve">Twitter </w:t>
              </w:r>
            </w:ins>
            <w:proofErr w:type="spellStart"/>
            <w:ins w:id="706" w:author="Lievia" w:date="2020-02-11T01:25:00Z">
              <w:r w:rsidRPr="00D545A6">
                <w:rPr>
                  <w:rFonts w:ascii="Bookman Old Style" w:eastAsia="MS Mincho" w:hAnsi="Bookman Old Style"/>
                  <w:rPrChange w:id="707" w:author="Lievia" w:date="2020-02-11T01:25:00Z">
                    <w:rPr>
                      <w:rFonts w:eastAsia="MS Mincho"/>
                    </w:rPr>
                  </w:rPrChange>
                </w:rPr>
                <w:t>jika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08" w:author="Lievia" w:date="2020-02-11T01:25:00Z">
                    <w:rPr>
                      <w:rFonts w:eastAsia="MS Mincho"/>
                    </w:rPr>
                  </w:rPrChange>
                </w:rPr>
                <w:t xml:space="preserve"> user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09" w:author="Lievia" w:date="2020-02-11T01:25:00Z">
                    <w:rPr>
                      <w:rFonts w:eastAsia="MS Mincho"/>
                    </w:rPr>
                  </w:rPrChange>
                </w:rPr>
                <w:t>belum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10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del w:id="711" w:author="Naca Nacu" w:date="2020-02-12T11:32:00Z">
                <w:r w:rsidRPr="00D545A6" w:rsidDel="002459E1">
                  <w:rPr>
                    <w:rFonts w:ascii="Bookman Old Style" w:eastAsia="MS Mincho" w:hAnsi="Bookman Old Style"/>
                    <w:rPrChange w:id="712" w:author="Lievia" w:date="2020-02-11T01:25:00Z">
                      <w:rPr>
                        <w:rFonts w:eastAsia="MS Mincho"/>
                      </w:rPr>
                    </w:rPrChange>
                  </w:rPr>
                  <w:delText>meloginkan akunnya.</w:delText>
                </w:r>
              </w:del>
            </w:ins>
            <w:ins w:id="713" w:author="Naca Nacu" w:date="2020-02-12T11:32:00Z">
              <w:r w:rsidR="002459E1">
                <w:rPr>
                  <w:rFonts w:ascii="Bookman Old Style" w:eastAsia="MS Mincho" w:hAnsi="Bookman Old Style"/>
                </w:rPr>
                <w:t xml:space="preserve">login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dengan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akunn</w:t>
              </w:r>
            </w:ins>
            <w:ins w:id="714" w:author="Naca Nacu" w:date="2020-02-12T11:33:00Z">
              <w:r w:rsidR="002459E1">
                <w:rPr>
                  <w:rFonts w:ascii="Bookman Old Style" w:eastAsia="MS Mincho" w:hAnsi="Bookman Old Style"/>
                </w:rPr>
                <w:t>ya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>.</w:t>
              </w:r>
            </w:ins>
          </w:p>
          <w:p w14:paraId="33E2BEA4" w14:textId="3A0CAD82" w:rsidR="00D545A6" w:rsidRPr="00D545A6" w:rsidRDefault="00D545A6">
            <w:pPr>
              <w:pStyle w:val="ListParagraph"/>
              <w:numPr>
                <w:ilvl w:val="0"/>
                <w:numId w:val="21"/>
              </w:numPr>
              <w:ind w:left="301"/>
              <w:rPr>
                <w:ins w:id="715" w:author="Lievia" w:date="2020-02-11T01:24:00Z"/>
                <w:rFonts w:ascii="Bookman Old Style" w:eastAsia="MS Mincho" w:hAnsi="Bookman Old Style"/>
                <w:rPrChange w:id="716" w:author="Lievia" w:date="2020-02-11T01:25:00Z">
                  <w:rPr>
                    <w:ins w:id="717" w:author="Lievia" w:date="2020-02-11T01:24:00Z"/>
                    <w:rFonts w:eastAsia="MS Mincho"/>
                  </w:rPr>
                </w:rPrChange>
              </w:rPr>
              <w:pPrChange w:id="718" w:author="Lievia" w:date="2020-02-11T01:26:00Z">
                <w:pPr>
                  <w:pStyle w:val="ListParagraph"/>
                  <w:framePr w:hSpace="180" w:wrap="around" w:vAnchor="text" w:hAnchor="page" w:x="3391" w:y="103"/>
                  <w:numPr>
                    <w:numId w:val="20"/>
                  </w:numPr>
                  <w:ind w:left="301" w:hanging="360"/>
                  <w:jc w:val="both"/>
                </w:pPr>
              </w:pPrChange>
            </w:pPr>
            <w:proofErr w:type="spellStart"/>
            <w:ins w:id="719" w:author="Lievia" w:date="2020-02-11T01:25:00Z">
              <w:r w:rsidRPr="00D545A6">
                <w:rPr>
                  <w:rFonts w:ascii="Bookman Old Style" w:eastAsia="MS Mincho" w:hAnsi="Bookman Old Style"/>
                  <w:rPrChange w:id="720" w:author="Lievia" w:date="2020-02-11T01:25:00Z">
                    <w:rPr>
                      <w:rFonts w:eastAsia="MS Mincho"/>
                    </w:rPr>
                  </w:rPrChange>
                </w:rPr>
                <w:t>Jika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21" w:author="Lievia" w:date="2020-02-11T01:25:00Z">
                    <w:rPr>
                      <w:rFonts w:eastAsia="MS Mincho"/>
                    </w:rPr>
                  </w:rPrChange>
                </w:rPr>
                <w:t xml:space="preserve"> user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22" w:author="Lievia" w:date="2020-02-11T01:25:00Z">
                    <w:rPr>
                      <w:rFonts w:eastAsia="MS Mincho"/>
                    </w:rPr>
                  </w:rPrChange>
                </w:rPr>
                <w:t>sudah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23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del w:id="724" w:author="Naca Nacu" w:date="2020-02-12T11:33:00Z">
                <w:r w:rsidRPr="00D545A6" w:rsidDel="002459E1">
                  <w:rPr>
                    <w:rFonts w:ascii="Bookman Old Style" w:eastAsia="MS Mincho" w:hAnsi="Bookman Old Style"/>
                    <w:rPrChange w:id="725" w:author="Lievia" w:date="2020-02-11T01:25:00Z">
                      <w:rPr>
                        <w:rFonts w:eastAsia="MS Mincho"/>
                      </w:rPr>
                    </w:rPrChange>
                  </w:rPr>
                  <w:delText>mengloginkan akunnya</w:delText>
                </w:r>
              </w:del>
            </w:ins>
            <w:ins w:id="726" w:author="Naca Nacu" w:date="2020-02-12T11:33:00Z">
              <w:r w:rsidR="002459E1">
                <w:rPr>
                  <w:rFonts w:ascii="Bookman Old Style" w:eastAsia="MS Mincho" w:hAnsi="Bookman Old Style"/>
                </w:rPr>
                <w:t xml:space="preserve">login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dengan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akun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twitternya</w:t>
              </w:r>
            </w:ins>
            <w:proofErr w:type="spellEnd"/>
            <w:ins w:id="727" w:author="Lievia" w:date="2020-02-11T01:25:00Z">
              <w:r w:rsidRPr="00D545A6">
                <w:rPr>
                  <w:rFonts w:ascii="Bookman Old Style" w:eastAsia="MS Mincho" w:hAnsi="Bookman Old Style"/>
                  <w:rPrChange w:id="728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29" w:author="Lievia" w:date="2020-02-11T01:25:00Z">
                    <w:rPr>
                      <w:rFonts w:eastAsia="MS Mincho"/>
                    </w:rPr>
                  </w:rPrChange>
                </w:rPr>
                <w:t>maka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30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aka</w:t>
              </w:r>
              <w:r w:rsidRPr="00D545A6">
                <w:rPr>
                  <w:rFonts w:ascii="Bookman Old Style" w:eastAsia="MS Mincho" w:hAnsi="Bookman Old Style"/>
                  <w:rPrChange w:id="731" w:author="Lievia" w:date="2020-02-11T01:25:00Z">
                    <w:rPr>
                      <w:rFonts w:eastAsia="MS Mincho"/>
                    </w:rPr>
                  </w:rPrChange>
                </w:rPr>
                <w:t>n</w:t>
              </w:r>
            </w:ins>
            <w:proofErr w:type="spellEnd"/>
            <w:ins w:id="732" w:author="Lievia" w:date="2020-02-11T01:26:00Z">
              <w:r>
                <w:rPr>
                  <w:rFonts w:ascii="Bookman Old Style" w:eastAsia="MS Mincho" w:hAnsi="Bookman Old Style"/>
                </w:rPr>
                <w:t xml:space="preserve"> </w:t>
              </w:r>
            </w:ins>
            <w:proofErr w:type="spellStart"/>
            <w:ins w:id="733" w:author="Lievia" w:date="2020-02-11T01:25:00Z">
              <w:r w:rsidRPr="00D545A6">
                <w:rPr>
                  <w:rFonts w:ascii="Bookman Old Style" w:eastAsia="MS Mincho" w:hAnsi="Bookman Old Style"/>
                  <w:rPrChange w:id="734" w:author="Lievia" w:date="2020-02-11T01:25:00Z">
                    <w:rPr>
                      <w:rFonts w:eastAsia="MS Mincho"/>
                    </w:rPr>
                  </w:rPrChange>
                </w:rPr>
                <w:t>ada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35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36" w:author="Lievia" w:date="2020-02-11T01:25:00Z">
                    <w:rPr>
                      <w:rFonts w:eastAsia="MS Mincho"/>
                    </w:rPr>
                  </w:rPrChange>
                </w:rPr>
                <w:t>pertanyakaan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37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38" w:author="Lievia" w:date="2020-02-11T01:25:00Z">
                    <w:rPr>
                      <w:rFonts w:eastAsia="MS Mincho"/>
                    </w:rPr>
                  </w:rPrChange>
                </w:rPr>
                <w:t>apakah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39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40" w:author="Lievia" w:date="2020-02-11T01:25:00Z">
                    <w:rPr>
                      <w:rFonts w:eastAsia="MS Mincho"/>
                    </w:rPr>
                  </w:rPrChange>
                </w:rPr>
                <w:t>melanjutkan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41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42" w:author="Lievia" w:date="2020-02-11T01:25:00Z">
                    <w:rPr>
                      <w:rFonts w:eastAsia="MS Mincho"/>
                    </w:rPr>
                  </w:rPrChange>
                </w:rPr>
                <w:t>dengan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43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44" w:author="Lievia" w:date="2020-02-11T01:25:00Z">
                    <w:rPr>
                      <w:rFonts w:eastAsia="MS Mincho"/>
                    </w:rPr>
                  </w:rPrChange>
                </w:rPr>
                <w:t>akun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45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46" w:author="Lievia" w:date="2020-02-11T01:25:00Z">
                    <w:rPr>
                      <w:rFonts w:eastAsia="MS Mincho"/>
                    </w:rPr>
                  </w:rPrChange>
                </w:rPr>
                <w:t>tersebut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47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48" w:author="Lievia" w:date="2020-02-11T01:25:00Z">
                    <w:rPr>
                      <w:rFonts w:eastAsia="MS Mincho"/>
                    </w:rPr>
                  </w:rPrChange>
                </w:rPr>
                <w:t>jika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49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50" w:author="Lievia" w:date="2020-02-11T01:25:00Z">
                    <w:rPr>
                      <w:rFonts w:eastAsia="MS Mincho"/>
                    </w:rPr>
                  </w:rPrChange>
                </w:rPr>
                <w:t>ya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51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52" w:author="Lievia" w:date="2020-02-11T01:25:00Z">
                    <w:rPr>
                      <w:rFonts w:eastAsia="MS Mincho"/>
                    </w:rPr>
                  </w:rPrChange>
                </w:rPr>
                <w:t>maka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53" w:author="Lievia" w:date="2020-02-11T01:25:00Z">
                    <w:rPr>
                      <w:rFonts w:eastAsia="MS Mincho"/>
                    </w:rPr>
                  </w:rPrChange>
                </w:rPr>
                <w:t xml:space="preserve">, user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54" w:author="Lievia" w:date="2020-02-11T01:25:00Z">
                    <w:rPr>
                      <w:rFonts w:eastAsia="MS Mincho"/>
                    </w:rPr>
                  </w:rPrChange>
                </w:rPr>
                <w:t>akan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55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56" w:author="Lievia" w:date="2020-02-11T01:25:00Z">
                    <w:rPr>
                      <w:rFonts w:eastAsia="MS Mincho"/>
                    </w:rPr>
                  </w:rPrChange>
                </w:rPr>
                <w:t>masuk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57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58" w:author="Lievia" w:date="2020-02-11T01:25:00Z">
                    <w:rPr>
                      <w:rFonts w:eastAsia="MS Mincho"/>
                    </w:rPr>
                  </w:rPrChange>
                </w:rPr>
                <w:t>kepada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59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60" w:author="Lievia" w:date="2020-02-11T01:25:00Z">
                    <w:rPr>
                      <w:rFonts w:eastAsia="MS Mincho"/>
                    </w:rPr>
                  </w:rPrChange>
                </w:rPr>
                <w:t>halaman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61" w:author="Lievia" w:date="2020-02-11T01:25:00Z">
                    <w:rPr>
                      <w:rFonts w:eastAsia="MS Mincho"/>
                    </w:rPr>
                  </w:rPrChange>
                </w:rPr>
                <w:t xml:space="preserve"> yang </w:t>
              </w:r>
              <w:proofErr w:type="spellStart"/>
              <w:r w:rsidRPr="00D545A6">
                <w:rPr>
                  <w:rFonts w:ascii="Bookman Old Style" w:eastAsia="MS Mincho" w:hAnsi="Bookman Old Style"/>
                  <w:rPrChange w:id="762" w:author="Lievia" w:date="2020-02-11T01:25:00Z">
                    <w:rPr>
                      <w:rFonts w:eastAsia="MS Mincho"/>
                    </w:rPr>
                  </w:rPrChange>
                </w:rPr>
                <w:t>menampilkan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63" w:author="Lievia" w:date="2020-02-11T01:25:00Z">
                    <w:rPr>
                      <w:rFonts w:eastAsia="MS Mincho"/>
                    </w:rPr>
                  </w:rPrChange>
                </w:rPr>
                <w:t xml:space="preserve"> </w:t>
              </w:r>
            </w:ins>
            <w:proofErr w:type="spellStart"/>
            <w:ins w:id="764" w:author="Naca Nacu" w:date="2020-02-12T11:33:00Z">
              <w:r w:rsidR="002459E1">
                <w:rPr>
                  <w:rFonts w:ascii="Bookman Old Style" w:eastAsia="MS Mincho" w:hAnsi="Bookman Old Style"/>
                </w:rPr>
                <w:t>halaman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2459E1">
                <w:rPr>
                  <w:rFonts w:ascii="Bookman Old Style" w:eastAsia="MS Mincho" w:hAnsi="Bookman Old Style"/>
                </w:rPr>
                <w:t>utama</w:t>
              </w:r>
              <w:proofErr w:type="spellEnd"/>
              <w:r w:rsidR="002459E1">
                <w:rPr>
                  <w:rFonts w:ascii="Bookman Old Style" w:eastAsia="MS Mincho" w:hAnsi="Bookman Old Style"/>
                </w:rPr>
                <w:t xml:space="preserve"> </w:t>
              </w:r>
            </w:ins>
            <w:ins w:id="765" w:author="Lievia" w:date="2020-02-11T01:25:00Z">
              <w:del w:id="766" w:author="Naca Nacu" w:date="2020-02-12T11:33:00Z">
                <w:r w:rsidRPr="00D545A6" w:rsidDel="002459E1">
                  <w:rPr>
                    <w:rFonts w:ascii="Bookman Old Style" w:eastAsia="MS Mincho" w:hAnsi="Bookman Old Style"/>
                    <w:rPrChange w:id="767" w:author="Lievia" w:date="2020-02-11T01:25:00Z">
                      <w:rPr>
                        <w:rFonts w:eastAsia="MS Mincho"/>
                      </w:rPr>
                    </w:rPrChange>
                  </w:rPr>
                  <w:delText xml:space="preserve">menu </w:delText>
                </w:r>
              </w:del>
              <w:proofErr w:type="spellStart"/>
              <w:r w:rsidRPr="00D545A6">
                <w:rPr>
                  <w:rFonts w:ascii="Bookman Old Style" w:eastAsia="MS Mincho" w:hAnsi="Bookman Old Style"/>
                  <w:rPrChange w:id="768" w:author="Lievia" w:date="2020-02-11T01:25:00Z">
                    <w:rPr>
                      <w:rFonts w:eastAsia="MS Mincho"/>
                    </w:rPr>
                  </w:rPrChange>
                </w:rPr>
                <w:t>aplikasi</w:t>
              </w:r>
              <w:proofErr w:type="spellEnd"/>
              <w:r w:rsidRPr="00D545A6">
                <w:rPr>
                  <w:rFonts w:ascii="Bookman Old Style" w:eastAsia="MS Mincho" w:hAnsi="Bookman Old Style"/>
                  <w:rPrChange w:id="769" w:author="Lievia" w:date="2020-02-11T01:25:00Z">
                    <w:rPr>
                      <w:rFonts w:eastAsia="MS Mincho"/>
                    </w:rPr>
                  </w:rPrChange>
                </w:rPr>
                <w:t xml:space="preserve"> MAFLO</w:t>
              </w:r>
            </w:ins>
          </w:p>
        </w:tc>
        <w:tc>
          <w:tcPr>
            <w:tcW w:w="1212" w:type="dxa"/>
            <w:vAlign w:val="center"/>
          </w:tcPr>
          <w:p w14:paraId="1CB8687B" w14:textId="77777777" w:rsidR="00D545A6" w:rsidRDefault="007B3544" w:rsidP="00D545A6">
            <w:pPr>
              <w:jc w:val="center"/>
              <w:rPr>
                <w:ins w:id="770" w:author="Lievia" w:date="2020-02-11T01:24:00Z"/>
                <w:rFonts w:ascii="Bookman Old Style" w:eastAsia="MS Mincho" w:hAnsi="Bookman Old Style"/>
              </w:rPr>
            </w:pPr>
            <w:ins w:id="771" w:author="Lievia" w:date="2020-02-11T02:37:00Z">
              <w:r>
                <w:rPr>
                  <w:rFonts w:ascii="Bookman Old Style" w:eastAsia="MS Mincho" w:hAnsi="Bookman Old Style"/>
                </w:rPr>
                <w:t>NOK</w:t>
              </w:r>
            </w:ins>
          </w:p>
        </w:tc>
        <w:tc>
          <w:tcPr>
            <w:tcW w:w="1401" w:type="dxa"/>
            <w:vAlign w:val="center"/>
          </w:tcPr>
          <w:p w14:paraId="698CF46C" w14:textId="5EAFF0F7" w:rsidR="00D545A6" w:rsidRPr="00514020" w:rsidRDefault="00514020" w:rsidP="00514020">
            <w:pPr>
              <w:jc w:val="both"/>
              <w:rPr>
                <w:ins w:id="772" w:author="Lievia" w:date="2020-02-11T01:24:00Z"/>
                <w:rFonts w:ascii="Bookman Old Style" w:eastAsia="MS Mincho" w:hAnsi="Bookman Old Style"/>
                <w:rPrChange w:id="773" w:author="Lievia" w:date="2020-02-13T20:09:00Z">
                  <w:rPr>
                    <w:ins w:id="774" w:author="Lievia" w:date="2020-02-11T01:24:00Z"/>
                    <w:rFonts w:ascii="Bookman Old Style" w:eastAsia="MS Mincho" w:hAnsi="Bookman Old Style"/>
                    <w:lang w:val="id-ID"/>
                  </w:rPr>
                </w:rPrChange>
              </w:rPr>
              <w:pPrChange w:id="775" w:author="Lievia" w:date="2020-02-13T20:09:00Z">
                <w:pPr>
                  <w:framePr w:hSpace="180" w:wrap="around" w:vAnchor="text" w:hAnchor="page" w:x="3391" w:y="103"/>
                </w:pPr>
              </w:pPrChange>
            </w:pPr>
            <w:ins w:id="776" w:author="Lievia" w:date="2020-02-13T20:09:00Z">
              <w:r>
                <w:rPr>
                  <w:rFonts w:ascii="Bookman Old Style" w:eastAsia="MS Mincho" w:hAnsi="Bookman Old Style"/>
                </w:rPr>
                <w:t>M.</w:t>
              </w:r>
            </w:ins>
            <w:ins w:id="777" w:author="Lievia" w:date="2020-02-13T20:10:00Z">
              <w:r>
                <w:rPr>
                  <w:rFonts w:ascii="Bookman Old Style" w:eastAsia="MS Mincho" w:hAnsi="Bookman Old Style"/>
                </w:rPr>
                <w:t>3</w:t>
              </w:r>
            </w:ins>
            <w:ins w:id="778" w:author="Lievia" w:date="2020-02-13T20:09:00Z">
              <w:r>
                <w:rPr>
                  <w:rFonts w:ascii="Bookman Old Style" w:eastAsia="MS Mincho" w:hAnsi="Bookman Old Style"/>
                </w:rPr>
                <w:t>.</w:t>
              </w:r>
              <w:r>
                <w:rPr>
                  <w:rFonts w:ascii="Bookman Old Style" w:eastAsia="MS Mincho" w:hAnsi="Bookman Old Style"/>
                </w:rPr>
                <w:t>A4</w:t>
              </w:r>
            </w:ins>
          </w:p>
        </w:tc>
      </w:tr>
    </w:tbl>
    <w:p w14:paraId="439E5716" w14:textId="77777777" w:rsidR="00B8389C" w:rsidRDefault="00B8389C">
      <w:pPr>
        <w:rPr>
          <w:ins w:id="779" w:author="user" w:date="2020-02-10T00:31:00Z"/>
          <w:rFonts w:ascii="Bookman Old Style" w:hAnsi="Bookman Old Style"/>
          <w:b/>
          <w:sz w:val="24"/>
          <w:szCs w:val="24"/>
          <w:lang w:val="id-ID"/>
        </w:rPr>
        <w:pPrChange w:id="780" w:author="user" w:date="2020-02-10T00:31:00Z">
          <w:pPr>
            <w:jc w:val="center"/>
          </w:pPr>
        </w:pPrChange>
      </w:pPr>
    </w:p>
    <w:p w14:paraId="2C7FC22E" w14:textId="77777777" w:rsidR="00B8389C" w:rsidRDefault="00B8389C">
      <w:pPr>
        <w:rPr>
          <w:ins w:id="781" w:author="user" w:date="2020-02-10T00:31:00Z"/>
          <w:rFonts w:ascii="Bookman Old Style" w:hAnsi="Bookman Old Style"/>
          <w:b/>
          <w:sz w:val="24"/>
          <w:szCs w:val="24"/>
          <w:lang w:val="id-ID"/>
        </w:rPr>
        <w:pPrChange w:id="782" w:author="user" w:date="2020-02-10T00:31:00Z">
          <w:pPr>
            <w:jc w:val="center"/>
          </w:pPr>
        </w:pPrChange>
      </w:pPr>
    </w:p>
    <w:p w14:paraId="3C493AB9" w14:textId="77777777" w:rsidR="00B8389C" w:rsidRDefault="00B8389C">
      <w:pPr>
        <w:rPr>
          <w:ins w:id="783" w:author="user" w:date="2020-02-10T00:31:00Z"/>
          <w:rFonts w:ascii="Bookman Old Style" w:hAnsi="Bookman Old Style"/>
          <w:b/>
          <w:sz w:val="24"/>
          <w:szCs w:val="24"/>
          <w:lang w:val="id-ID"/>
        </w:rPr>
        <w:pPrChange w:id="784" w:author="user" w:date="2020-02-10T00:31:00Z">
          <w:pPr>
            <w:jc w:val="center"/>
          </w:pPr>
        </w:pPrChange>
      </w:pPr>
    </w:p>
    <w:p w14:paraId="605EA724" w14:textId="77777777" w:rsidR="00B8389C" w:rsidRDefault="00B8389C">
      <w:pPr>
        <w:rPr>
          <w:ins w:id="785" w:author="user" w:date="2020-02-10T00:31:00Z"/>
          <w:rFonts w:ascii="Bookman Old Style" w:hAnsi="Bookman Old Style"/>
          <w:b/>
          <w:sz w:val="24"/>
          <w:szCs w:val="24"/>
          <w:lang w:val="id-ID"/>
        </w:rPr>
        <w:pPrChange w:id="786" w:author="user" w:date="2020-02-10T00:31:00Z">
          <w:pPr>
            <w:jc w:val="center"/>
          </w:pPr>
        </w:pPrChange>
      </w:pPr>
    </w:p>
    <w:p w14:paraId="2A3F0B69" w14:textId="77777777" w:rsidR="00B8389C" w:rsidRDefault="00B8389C">
      <w:pPr>
        <w:rPr>
          <w:ins w:id="787" w:author="user" w:date="2020-02-10T00:31:00Z"/>
          <w:rFonts w:ascii="Bookman Old Style" w:hAnsi="Bookman Old Style"/>
          <w:b/>
          <w:sz w:val="24"/>
          <w:szCs w:val="24"/>
          <w:lang w:val="id-ID"/>
        </w:rPr>
        <w:pPrChange w:id="788" w:author="user" w:date="2020-02-10T00:31:00Z">
          <w:pPr>
            <w:jc w:val="center"/>
          </w:pPr>
        </w:pPrChange>
      </w:pPr>
    </w:p>
    <w:p w14:paraId="4FA5943C" w14:textId="77777777" w:rsidR="00B8389C" w:rsidRDefault="00B8389C">
      <w:pPr>
        <w:rPr>
          <w:ins w:id="789" w:author="user" w:date="2020-02-10T00:31:00Z"/>
          <w:rFonts w:ascii="Bookman Old Style" w:hAnsi="Bookman Old Style"/>
          <w:b/>
          <w:sz w:val="24"/>
          <w:szCs w:val="24"/>
          <w:lang w:val="id-ID"/>
        </w:rPr>
        <w:pPrChange w:id="790" w:author="user" w:date="2020-02-10T00:31:00Z">
          <w:pPr>
            <w:jc w:val="center"/>
          </w:pPr>
        </w:pPrChange>
      </w:pPr>
    </w:p>
    <w:p w14:paraId="1E349A84" w14:textId="77777777" w:rsidR="00B8389C" w:rsidRPr="00B8389C" w:rsidRDefault="00B8389C">
      <w:pPr>
        <w:rPr>
          <w:ins w:id="791" w:author="user" w:date="2020-02-10T00:26:00Z"/>
          <w:rFonts w:ascii="Bookman Old Style" w:hAnsi="Bookman Old Style"/>
          <w:b/>
          <w:sz w:val="24"/>
          <w:szCs w:val="24"/>
          <w:lang w:val="id-ID"/>
          <w:rPrChange w:id="792" w:author="user" w:date="2020-02-10T00:31:00Z">
            <w:rPr>
              <w:ins w:id="793" w:author="user" w:date="2020-02-10T00:26:00Z"/>
            </w:rPr>
          </w:rPrChange>
        </w:rPr>
        <w:pPrChange w:id="794" w:author="user" w:date="2020-02-10T00:31:00Z">
          <w:pPr>
            <w:jc w:val="center"/>
          </w:pPr>
        </w:pPrChange>
      </w:pPr>
    </w:p>
    <w:p w14:paraId="63186FD3" w14:textId="77777777" w:rsidR="00B8389C" w:rsidRDefault="00B8389C">
      <w:pPr>
        <w:pStyle w:val="ListParagraph"/>
        <w:numPr>
          <w:ilvl w:val="0"/>
          <w:numId w:val="9"/>
        </w:numPr>
        <w:rPr>
          <w:ins w:id="795" w:author="user" w:date="2020-02-10T01:07:00Z"/>
          <w:rFonts w:ascii="Bookman Old Style" w:hAnsi="Bookman Old Style"/>
          <w:bCs/>
          <w:sz w:val="24"/>
          <w:szCs w:val="24"/>
        </w:rPr>
        <w:pPrChange w:id="796" w:author="user" w:date="2020-02-10T00:25:00Z">
          <w:pPr>
            <w:jc w:val="center"/>
          </w:pPr>
        </w:pPrChange>
      </w:pPr>
      <w:proofErr w:type="spellStart"/>
      <w:ins w:id="797" w:author="user" w:date="2020-02-10T00:30:00Z">
        <w:r>
          <w:rPr>
            <w:rFonts w:ascii="Bookman Old Style" w:hAnsi="Bookman Old Style"/>
            <w:bCs/>
            <w:sz w:val="24"/>
            <w:szCs w:val="24"/>
          </w:rPr>
          <w:t>Modul</w:t>
        </w:r>
      </w:ins>
      <w:proofErr w:type="spellEnd"/>
      <w:ins w:id="798" w:author="user" w:date="2020-02-10T00:26:00Z"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  <w:del w:id="799" w:author="Lievia" w:date="2020-02-11T01:28:00Z">
          <w:r w:rsidDel="00D545A6">
            <w:rPr>
              <w:rFonts w:ascii="Bookman Old Style" w:hAnsi="Bookman Old Style"/>
              <w:bCs/>
              <w:sz w:val="24"/>
              <w:szCs w:val="24"/>
            </w:rPr>
            <w:delText>Search (PUJK)</w:delText>
          </w:r>
        </w:del>
      </w:ins>
      <w:proofErr w:type="spellStart"/>
      <w:ins w:id="800" w:author="Lievia" w:date="2020-02-11T01:28:00Z">
        <w:r w:rsidR="00D545A6">
          <w:rPr>
            <w:rFonts w:ascii="Bookman Old Style" w:hAnsi="Bookman Old Style"/>
            <w:bCs/>
            <w:sz w:val="24"/>
            <w:szCs w:val="24"/>
          </w:rPr>
          <w:t>Buat</w:t>
        </w:r>
        <w:proofErr w:type="spellEnd"/>
        <w:r w:rsidR="00D545A6"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 w:rsidR="00D545A6">
          <w:rPr>
            <w:rFonts w:ascii="Bookman Old Style" w:hAnsi="Bookman Old Style"/>
            <w:bCs/>
            <w:sz w:val="24"/>
            <w:szCs w:val="24"/>
          </w:rPr>
          <w:t>Akun</w:t>
        </w:r>
      </w:ins>
      <w:proofErr w:type="spellEnd"/>
    </w:p>
    <w:p w14:paraId="3B86E27F" w14:textId="77777777" w:rsidR="006651B4" w:rsidRPr="003F430D" w:rsidRDefault="006651B4">
      <w:pPr>
        <w:pStyle w:val="ListParagraph"/>
        <w:ind w:left="1890"/>
        <w:rPr>
          <w:ins w:id="801" w:author="user" w:date="2020-02-10T01:07:00Z"/>
          <w:rFonts w:ascii="Bookman Old Style" w:hAnsi="Bookman Old Style"/>
          <w:bCs/>
          <w:sz w:val="24"/>
          <w:szCs w:val="24"/>
        </w:rPr>
        <w:pPrChange w:id="802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  <w:ins w:id="803" w:author="user" w:date="2020-02-10T01:07:00Z">
        <w:del w:id="804" w:author="Lievia" w:date="2020-02-11T01:28:00Z">
          <w:r w:rsidRPr="003F430D" w:rsidDel="00D545A6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D545A6">
            <w:rPr>
              <w:rFonts w:ascii="Bookman Old Style" w:hAnsi="Bookman Old Style"/>
              <w:bCs/>
              <w:sz w:val="24"/>
              <w:szCs w:val="24"/>
            </w:rPr>
            <w:delText>dmin dapat mel</w:delText>
          </w:r>
        </w:del>
      </w:ins>
      <w:ins w:id="805" w:author="user" w:date="2020-02-10T01:08:00Z">
        <w:del w:id="806" w:author="Lievia" w:date="2020-02-11T01:28:00Z">
          <w:r w:rsidDel="00D545A6">
            <w:rPr>
              <w:rFonts w:ascii="Bookman Old Style" w:hAnsi="Bookman Old Style"/>
              <w:bCs/>
              <w:sz w:val="24"/>
              <w:szCs w:val="24"/>
            </w:rPr>
            <w:delText>akukan Pencarian</w:delText>
          </w:r>
        </w:del>
      </w:ins>
      <w:ins w:id="807" w:author="user" w:date="2020-02-10T01:07:00Z">
        <w:del w:id="808" w:author="Lievia" w:date="2020-02-11T01:28:00Z">
          <w:r w:rsidRPr="003F430D" w:rsidDel="00D545A6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  <w:r w:rsidDel="00D545A6">
            <w:rPr>
              <w:rFonts w:ascii="Bookman Old Style" w:hAnsi="Bookman Old Style"/>
              <w:bCs/>
              <w:sz w:val="24"/>
              <w:szCs w:val="24"/>
            </w:rPr>
            <w:delText>PUJK(Pelaku Usaha Jasa keuangan)</w:delText>
          </w:r>
        </w:del>
      </w:ins>
      <w:ins w:id="809" w:author="user" w:date="2020-02-10T01:08:00Z">
        <w:del w:id="810" w:author="Lievia" w:date="2020-02-11T01:28:00Z">
          <w:r w:rsidDel="00D545A6">
            <w:rPr>
              <w:rFonts w:ascii="Bookman Old Style" w:hAnsi="Bookman Old Style"/>
              <w:bCs/>
              <w:sz w:val="24"/>
              <w:szCs w:val="24"/>
            </w:rPr>
            <w:delText>.</w:delText>
          </w:r>
        </w:del>
      </w:ins>
      <w:ins w:id="811" w:author="user" w:date="2020-02-10T01:07:00Z">
        <w:del w:id="812" w:author="Lievia" w:date="2020-02-11T01:28:00Z">
          <w:r w:rsidDel="00D545A6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</w:del>
      </w:ins>
      <w:ins w:id="813" w:author="Lievia" w:date="2020-02-11T01:28:00Z">
        <w:r w:rsidR="00D545A6">
          <w:rPr>
            <w:rFonts w:ascii="Bookman Old Style" w:hAnsi="Bookman Old Style"/>
            <w:bCs/>
            <w:sz w:val="24"/>
            <w:szCs w:val="24"/>
          </w:rPr>
          <w:t xml:space="preserve">User </w:t>
        </w:r>
        <w:proofErr w:type="spellStart"/>
        <w:r w:rsidR="00D545A6">
          <w:rPr>
            <w:rFonts w:ascii="Bookman Old Style" w:hAnsi="Bookman Old Style"/>
            <w:bCs/>
            <w:sz w:val="24"/>
            <w:szCs w:val="24"/>
          </w:rPr>
          <w:t>dapat</w:t>
        </w:r>
        <w:proofErr w:type="spellEnd"/>
        <w:r w:rsidR="00D545A6"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 w:rsidR="00D545A6">
          <w:rPr>
            <w:rFonts w:ascii="Bookman Old Style" w:hAnsi="Bookman Old Style"/>
            <w:bCs/>
            <w:sz w:val="24"/>
            <w:szCs w:val="24"/>
          </w:rPr>
          <w:t>melakukan</w:t>
        </w:r>
        <w:proofErr w:type="spellEnd"/>
        <w:r w:rsidR="00D545A6"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 w:rsidR="00D545A6">
          <w:rPr>
            <w:rFonts w:ascii="Bookman Old Style" w:hAnsi="Bookman Old Style"/>
            <w:bCs/>
            <w:sz w:val="24"/>
            <w:szCs w:val="24"/>
          </w:rPr>
          <w:t>pembuatan</w:t>
        </w:r>
        <w:proofErr w:type="spellEnd"/>
        <w:r w:rsidR="00D545A6"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 w:rsidR="00D545A6">
          <w:rPr>
            <w:rFonts w:ascii="Bookman Old Style" w:hAnsi="Bookman Old Style"/>
            <w:bCs/>
            <w:sz w:val="24"/>
            <w:szCs w:val="24"/>
          </w:rPr>
          <w:t>akun</w:t>
        </w:r>
        <w:proofErr w:type="spellEnd"/>
        <w:r w:rsidR="00D545A6"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 w:rsidR="00D545A6">
          <w:rPr>
            <w:rFonts w:ascii="Bookman Old Style" w:hAnsi="Bookman Old Style"/>
            <w:bCs/>
            <w:sz w:val="24"/>
            <w:szCs w:val="24"/>
          </w:rPr>
          <w:t>baru</w:t>
        </w:r>
      </w:ins>
      <w:proofErr w:type="spellEnd"/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814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6651B4" w:rsidRPr="00E83B33" w14:paraId="3342B727" w14:textId="77777777" w:rsidTr="008E136C">
        <w:trPr>
          <w:trHeight w:val="633"/>
          <w:ins w:id="815" w:author="user" w:date="2020-02-10T01:07:00Z"/>
        </w:trPr>
        <w:tc>
          <w:tcPr>
            <w:tcW w:w="807" w:type="dxa"/>
            <w:vAlign w:val="center"/>
          </w:tcPr>
          <w:p w14:paraId="40ABEABE" w14:textId="77777777" w:rsidR="006651B4" w:rsidRPr="00D12A08" w:rsidRDefault="006651B4" w:rsidP="008E136C">
            <w:pPr>
              <w:jc w:val="center"/>
              <w:rPr>
                <w:ins w:id="816" w:author="user" w:date="2020-02-10T01:07:00Z"/>
                <w:rFonts w:ascii="Bookman Old Style" w:eastAsia="MS Mincho" w:hAnsi="Bookman Old Style"/>
                <w:lang w:val="id-ID"/>
              </w:rPr>
            </w:pPr>
            <w:ins w:id="817" w:author="user" w:date="2020-02-10T01:07:00Z">
              <w:r w:rsidRPr="00D12A08">
                <w:rPr>
                  <w:rFonts w:ascii="Bookman Old Style" w:eastAsia="MS Mincho" w:hAnsi="Bookman Old Style"/>
                  <w:lang w:val="id-ID"/>
                </w:rPr>
                <w:t>No.</w:t>
              </w:r>
            </w:ins>
          </w:p>
        </w:tc>
        <w:tc>
          <w:tcPr>
            <w:tcW w:w="2865" w:type="dxa"/>
            <w:vAlign w:val="center"/>
          </w:tcPr>
          <w:p w14:paraId="1E59553D" w14:textId="77777777" w:rsidR="006651B4" w:rsidRPr="00D12A08" w:rsidRDefault="006651B4" w:rsidP="008E136C">
            <w:pPr>
              <w:jc w:val="center"/>
              <w:rPr>
                <w:ins w:id="818" w:author="user" w:date="2020-02-10T01:07:00Z"/>
                <w:rFonts w:ascii="Bookman Old Style" w:eastAsia="MS Mincho" w:hAnsi="Bookman Old Style"/>
                <w:lang w:val="id-ID"/>
              </w:rPr>
            </w:pPr>
            <w:ins w:id="819" w:author="user" w:date="2020-02-10T01:07:00Z">
              <w:r w:rsidRPr="00D12A08">
                <w:rPr>
                  <w:rFonts w:ascii="Bookman Old Style" w:eastAsia="MS Mincho" w:hAnsi="Bookman Old Style"/>
                  <w:lang w:val="id-ID"/>
                </w:rPr>
                <w:t>Skenario</w:t>
              </w:r>
            </w:ins>
          </w:p>
        </w:tc>
        <w:tc>
          <w:tcPr>
            <w:tcW w:w="1783" w:type="dxa"/>
            <w:vAlign w:val="center"/>
          </w:tcPr>
          <w:p w14:paraId="6427D34F" w14:textId="77777777" w:rsidR="006651B4" w:rsidRPr="00D12A08" w:rsidRDefault="006651B4" w:rsidP="008E136C">
            <w:pPr>
              <w:jc w:val="center"/>
              <w:rPr>
                <w:ins w:id="820" w:author="user" w:date="2020-02-10T01:07:00Z"/>
                <w:rFonts w:ascii="Bookman Old Style" w:eastAsia="MS Mincho" w:hAnsi="Bookman Old Style"/>
                <w:i/>
                <w:lang w:val="id-ID"/>
              </w:rPr>
            </w:pPr>
            <w:ins w:id="821" w:author="user" w:date="2020-02-10T01:07:00Z">
              <w:r w:rsidRPr="00D12A08">
                <w:rPr>
                  <w:rFonts w:ascii="Bookman Old Style" w:eastAsia="MS Mincho" w:hAnsi="Bookman Old Style"/>
                  <w:i/>
                  <w:lang w:val="id-ID"/>
                </w:rPr>
                <w:t>Test C</w:t>
              </w:r>
            </w:ins>
            <w:ins w:id="822" w:author="Lievia" w:date="2020-02-11T01:52:00Z">
              <w:r w:rsidR="00A06EE9">
                <w:rPr>
                  <w:rFonts w:ascii="Bookman Old Style" w:eastAsia="MS Mincho" w:hAnsi="Bookman Old Style"/>
                  <w:i/>
                </w:rPr>
                <w:t xml:space="preserve"> </w:t>
              </w:r>
            </w:ins>
            <w:ins w:id="823" w:author="user" w:date="2020-02-10T01:07:00Z">
              <w:r w:rsidRPr="00D12A08">
                <w:rPr>
                  <w:rFonts w:ascii="Bookman Old Style" w:eastAsia="MS Mincho" w:hAnsi="Bookman Old Style"/>
                  <w:i/>
                  <w:lang w:val="id-ID"/>
                </w:rPr>
                <w:t>ases</w:t>
              </w:r>
            </w:ins>
          </w:p>
        </w:tc>
        <w:tc>
          <w:tcPr>
            <w:tcW w:w="1325" w:type="dxa"/>
            <w:vAlign w:val="center"/>
          </w:tcPr>
          <w:p w14:paraId="66E268D8" w14:textId="77777777" w:rsidR="006651B4" w:rsidRPr="00D12A08" w:rsidRDefault="006651B4" w:rsidP="008E136C">
            <w:pPr>
              <w:jc w:val="center"/>
              <w:rPr>
                <w:ins w:id="824" w:author="user" w:date="2020-02-10T01:07:00Z"/>
                <w:rFonts w:ascii="Bookman Old Style" w:eastAsia="MS Mincho" w:hAnsi="Bookman Old Style"/>
                <w:lang w:val="id-ID"/>
              </w:rPr>
            </w:pPr>
            <w:ins w:id="825" w:author="user" w:date="2020-02-10T01:07:00Z">
              <w:r w:rsidRPr="00D12A08">
                <w:rPr>
                  <w:rFonts w:ascii="Bookman Old Style" w:eastAsia="MS Mincho" w:hAnsi="Bookman Old Style"/>
                  <w:lang w:val="id-ID"/>
                </w:rPr>
                <w:t>Data</w:t>
              </w:r>
            </w:ins>
          </w:p>
        </w:tc>
        <w:tc>
          <w:tcPr>
            <w:tcW w:w="3108" w:type="dxa"/>
            <w:vAlign w:val="center"/>
          </w:tcPr>
          <w:p w14:paraId="16DD1CEF" w14:textId="77777777" w:rsidR="006651B4" w:rsidRPr="00D12A08" w:rsidRDefault="006651B4" w:rsidP="008E136C">
            <w:pPr>
              <w:jc w:val="center"/>
              <w:rPr>
                <w:ins w:id="826" w:author="user" w:date="2020-02-10T01:07:00Z"/>
                <w:rFonts w:ascii="Bookman Old Style" w:eastAsia="MS Mincho" w:hAnsi="Bookman Old Style"/>
                <w:lang w:val="id-ID"/>
              </w:rPr>
            </w:pPr>
            <w:ins w:id="827" w:author="user" w:date="2020-02-10T01:07:00Z">
              <w:r w:rsidRPr="00D12A08">
                <w:rPr>
                  <w:rFonts w:ascii="Bookman Old Style" w:eastAsia="MS Mincho" w:hAnsi="Bookman Old Style"/>
                  <w:lang w:val="id-ID"/>
                </w:rPr>
                <w:t>Hasil Yang Diharapkan</w:t>
              </w:r>
            </w:ins>
          </w:p>
        </w:tc>
        <w:tc>
          <w:tcPr>
            <w:tcW w:w="1212" w:type="dxa"/>
            <w:vAlign w:val="center"/>
          </w:tcPr>
          <w:p w14:paraId="3BABB6F8" w14:textId="77777777" w:rsidR="006651B4" w:rsidRPr="00D12A08" w:rsidRDefault="006651B4" w:rsidP="008E136C">
            <w:pPr>
              <w:jc w:val="center"/>
              <w:rPr>
                <w:ins w:id="828" w:author="user" w:date="2020-02-10T01:07:00Z"/>
                <w:rFonts w:ascii="Bookman Old Style" w:eastAsia="MS Mincho" w:hAnsi="Bookman Old Style"/>
                <w:lang w:val="id-ID"/>
              </w:rPr>
            </w:pPr>
            <w:ins w:id="829" w:author="user" w:date="2020-02-10T01:07:00Z">
              <w:r w:rsidRPr="00D12A08">
                <w:rPr>
                  <w:rFonts w:ascii="Bookman Old Style" w:eastAsia="MS Mincho" w:hAnsi="Bookman Old Style"/>
                  <w:lang w:val="id-ID"/>
                </w:rPr>
                <w:t>Hasil Pengujian</w:t>
              </w:r>
            </w:ins>
          </w:p>
          <w:p w14:paraId="45972022" w14:textId="77777777" w:rsidR="006651B4" w:rsidRPr="00D12A08" w:rsidRDefault="006651B4" w:rsidP="008E136C">
            <w:pPr>
              <w:jc w:val="center"/>
              <w:rPr>
                <w:ins w:id="830" w:author="user" w:date="2020-02-10T01:07:00Z"/>
                <w:rFonts w:ascii="Bookman Old Style" w:eastAsia="MS Mincho" w:hAnsi="Bookman Old Style"/>
                <w:lang w:val="id-ID"/>
              </w:rPr>
            </w:pPr>
            <w:ins w:id="831" w:author="user" w:date="2020-02-10T01:07:00Z">
              <w:r w:rsidRPr="00D12A08">
                <w:rPr>
                  <w:rFonts w:ascii="Bookman Old Style" w:eastAsia="MS Mincho" w:hAnsi="Bookman Old Style"/>
                  <w:lang w:val="id-ID"/>
                </w:rPr>
                <w:t>(OK/NOK)</w:t>
              </w:r>
            </w:ins>
          </w:p>
        </w:tc>
        <w:tc>
          <w:tcPr>
            <w:tcW w:w="1401" w:type="dxa"/>
            <w:vAlign w:val="center"/>
          </w:tcPr>
          <w:p w14:paraId="51B8A299" w14:textId="77777777" w:rsidR="006651B4" w:rsidRPr="00D12A08" w:rsidRDefault="006651B4" w:rsidP="008E136C">
            <w:pPr>
              <w:jc w:val="center"/>
              <w:rPr>
                <w:ins w:id="832" w:author="user" w:date="2020-02-10T01:07:00Z"/>
                <w:rFonts w:ascii="Bookman Old Style" w:eastAsia="MS Mincho" w:hAnsi="Bookman Old Style"/>
                <w:lang w:val="id-ID"/>
              </w:rPr>
            </w:pPr>
            <w:ins w:id="833" w:author="user" w:date="2020-02-10T01:07:00Z">
              <w:r w:rsidRPr="00D12A08">
                <w:rPr>
                  <w:rFonts w:ascii="Bookman Old Style" w:eastAsia="MS Mincho" w:hAnsi="Bookman Old Style"/>
                  <w:lang w:val="id-ID"/>
                </w:rPr>
                <w:t xml:space="preserve">No. Ref Log </w:t>
              </w:r>
              <w:r w:rsidRPr="00D12A08">
                <w:rPr>
                  <w:rFonts w:ascii="Bookman Old Style" w:eastAsia="MS Mincho" w:hAnsi="Bookman Old Style"/>
                  <w:i/>
                  <w:lang w:val="id-ID"/>
                </w:rPr>
                <w:t>Error</w:t>
              </w:r>
            </w:ins>
          </w:p>
        </w:tc>
      </w:tr>
      <w:tr w:rsidR="006651B4" w:rsidRPr="00E83B33" w14:paraId="2EEDBAB8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834" w:author="user" w:date="2020-02-10T07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835" w:author="user" w:date="2020-02-10T01:07:00Z"/>
          <w:trPrChange w:id="836" w:author="user" w:date="2020-02-10T07:36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837" w:author="user" w:date="2020-02-10T07:36:00Z">
              <w:tcPr>
                <w:tcW w:w="807" w:type="dxa"/>
              </w:tcPr>
            </w:tcPrChange>
          </w:tcPr>
          <w:p w14:paraId="21791867" w14:textId="77777777" w:rsidR="006651B4" w:rsidRPr="003F430D" w:rsidRDefault="006651B4">
            <w:pPr>
              <w:jc w:val="center"/>
              <w:rPr>
                <w:ins w:id="838" w:author="user" w:date="2020-02-10T01:07:00Z"/>
                <w:rFonts w:ascii="Bookman Old Style" w:eastAsia="MS Mincho" w:hAnsi="Bookman Old Style"/>
              </w:rPr>
              <w:pPrChange w:id="839" w:author="user" w:date="2020-02-10T07:35:00Z">
                <w:pPr>
                  <w:framePr w:hSpace="180" w:wrap="around" w:vAnchor="text" w:hAnchor="page" w:x="3391" w:y="103"/>
                </w:pPr>
              </w:pPrChange>
            </w:pPr>
            <w:ins w:id="840" w:author="user" w:date="2020-02-10T01:07:00Z">
              <w:r>
                <w:rPr>
                  <w:rFonts w:ascii="Bookman Old Style" w:eastAsia="MS Mincho" w:hAnsi="Bookman Old Style"/>
                </w:rPr>
                <w:t>1</w:t>
              </w:r>
            </w:ins>
          </w:p>
        </w:tc>
        <w:tc>
          <w:tcPr>
            <w:tcW w:w="2865" w:type="dxa"/>
            <w:vAlign w:val="center"/>
            <w:tcPrChange w:id="841" w:author="user" w:date="2020-02-10T07:36:00Z">
              <w:tcPr>
                <w:tcW w:w="2865" w:type="dxa"/>
                <w:vAlign w:val="center"/>
              </w:tcPr>
            </w:tcPrChange>
          </w:tcPr>
          <w:p w14:paraId="3DA9FAF7" w14:textId="77777777" w:rsidR="006651B4" w:rsidRPr="003F430D" w:rsidRDefault="005E7FD4" w:rsidP="008E136C">
            <w:pPr>
              <w:rPr>
                <w:ins w:id="842" w:author="user" w:date="2020-02-10T01:07:00Z"/>
                <w:rFonts w:ascii="Bookman Old Style" w:eastAsia="MS Mincho" w:hAnsi="Bookman Old Style"/>
              </w:rPr>
            </w:pPr>
            <w:ins w:id="843" w:author="user" w:date="2020-02-10T01:17:00Z">
              <w:del w:id="844" w:author="Lievia" w:date="2020-02-11T01:29:00Z">
                <w:r w:rsidDel="00D545A6">
                  <w:rPr>
                    <w:rFonts w:ascii="Bookman Old Style" w:eastAsia="MS Mincho" w:hAnsi="Bookman Old Style"/>
                  </w:rPr>
                  <w:delText>Mengisikan data pada kolom pencarian</w:delText>
                </w:r>
              </w:del>
            </w:ins>
            <w:ins w:id="845" w:author="user" w:date="2020-02-10T01:19:00Z">
              <w:del w:id="846" w:author="Lievia" w:date="2020-02-11T01:29:00Z">
                <w:r w:rsidDel="00D545A6">
                  <w:rPr>
                    <w:rFonts w:ascii="Bookman Old Style" w:eastAsia="MS Mincho" w:hAnsi="Bookman Old Style"/>
                  </w:rPr>
                  <w:delText xml:space="preserve"> dengan </w:delText>
                </w:r>
              </w:del>
            </w:ins>
            <w:ins w:id="847" w:author="user" w:date="2020-02-10T01:20:00Z">
              <w:del w:id="848" w:author="Lievia" w:date="2020-02-11T01:29:00Z">
                <w:r w:rsidDel="00D545A6">
                  <w:rPr>
                    <w:rFonts w:ascii="Bookman Old Style" w:eastAsia="MS Mincho" w:hAnsi="Bookman Old Style"/>
                  </w:rPr>
                  <w:delText xml:space="preserve">nama, profil, tahun, status, ataupun tanggal dibuat </w:delText>
                </w:r>
              </w:del>
            </w:ins>
            <w:ins w:id="849" w:author="user" w:date="2020-02-10T01:21:00Z">
              <w:del w:id="850" w:author="Lievia" w:date="2020-02-11T01:29:00Z">
                <w:r w:rsidDel="00D545A6">
                  <w:rPr>
                    <w:rFonts w:ascii="Bookman Old Style" w:eastAsia="MS Mincho" w:hAnsi="Bookman Old Style"/>
                  </w:rPr>
                  <w:delText>yang sesuai dengan data pada database.</w:delText>
                </w:r>
              </w:del>
            </w:ins>
            <w:proofErr w:type="spellStart"/>
            <w:ins w:id="851" w:author="Lievia" w:date="2020-02-11T01:29:00Z">
              <w:r w:rsidR="00D545A6">
                <w:rPr>
                  <w:rFonts w:ascii="Bookman Old Style" w:eastAsia="MS Mincho" w:hAnsi="Bookman Old Style"/>
                </w:rPr>
                <w:t>Mengklik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tombol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buat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akun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pada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</w:rPr>
                <w:t>halaman</w:t>
              </w:r>
              <w:proofErr w:type="spellEnd"/>
              <w:r w:rsidR="00D545A6">
                <w:rPr>
                  <w:rFonts w:ascii="Bookman Old Style" w:eastAsia="MS Mincho" w:hAnsi="Bookman Old Style"/>
                </w:rPr>
                <w:t xml:space="preserve"> login</w:t>
              </w:r>
            </w:ins>
          </w:p>
        </w:tc>
        <w:tc>
          <w:tcPr>
            <w:tcW w:w="1783" w:type="dxa"/>
            <w:vAlign w:val="center"/>
            <w:tcPrChange w:id="852" w:author="user" w:date="2020-02-10T07:36:00Z">
              <w:tcPr>
                <w:tcW w:w="1783" w:type="dxa"/>
                <w:vAlign w:val="center"/>
              </w:tcPr>
            </w:tcPrChange>
          </w:tcPr>
          <w:p w14:paraId="3D0D9D83" w14:textId="78CAF165" w:rsidR="006651B4" w:rsidRPr="003F430D" w:rsidRDefault="005E7FD4">
            <w:pPr>
              <w:rPr>
                <w:ins w:id="853" w:author="user" w:date="2020-02-10T01:07:00Z"/>
                <w:rFonts w:ascii="Bookman Old Style" w:eastAsia="MS Mincho" w:hAnsi="Bookman Old Style"/>
                <w:i/>
                <w:iCs/>
              </w:rPr>
              <w:pPrChange w:id="854" w:author="user" w:date="2020-02-10T01:22:00Z">
                <w:pPr>
                  <w:framePr w:hSpace="180" w:wrap="around" w:vAnchor="text" w:hAnchor="page" w:x="3391" w:y="103"/>
                </w:pPr>
              </w:pPrChange>
            </w:pPr>
            <w:ins w:id="855" w:author="user" w:date="2020-02-10T01:21:00Z">
              <w:del w:id="856" w:author="Lievia" w:date="2020-02-11T01:30:00Z">
                <w:r w:rsidDel="00D545A6">
                  <w:rPr>
                    <w:rFonts w:ascii="Bookman Old Style" w:eastAsia="MS Mincho" w:hAnsi="Bookman Old Style"/>
                    <w:i/>
                    <w:iCs/>
                  </w:rPr>
                  <w:delText xml:space="preserve">Mengisikan </w:delText>
                </w:r>
              </w:del>
            </w:ins>
            <w:ins w:id="857" w:author="user" w:date="2020-02-10T01:22:00Z">
              <w:del w:id="858" w:author="Lievia" w:date="2020-02-11T01:30:00Z">
                <w:r w:rsidDel="00D545A6">
                  <w:rPr>
                    <w:rFonts w:ascii="Bookman Old Style" w:eastAsia="MS Mincho" w:hAnsi="Bookman Old Style"/>
                    <w:i/>
                    <w:iCs/>
                  </w:rPr>
                  <w:delText xml:space="preserve">nama </w:delText>
                </w:r>
              </w:del>
            </w:ins>
            <w:ins w:id="859" w:author="user" w:date="2020-02-10T01:24:00Z">
              <w:del w:id="860" w:author="Lievia" w:date="2020-02-11T01:30:00Z">
                <w:r w:rsidDel="00D545A6">
                  <w:rPr>
                    <w:rFonts w:ascii="Bookman Old Style" w:eastAsia="MS Mincho" w:hAnsi="Bookman Old Style"/>
                    <w:i/>
                    <w:iCs/>
                  </w:rPr>
                  <w:delText>syariah</w:delText>
                </w:r>
              </w:del>
            </w:ins>
            <w:proofErr w:type="spellStart"/>
            <w:ins w:id="861" w:author="Lievia" w:date="2020-02-11T01:30:00Z">
              <w:r w:rsidR="00D545A6">
                <w:rPr>
                  <w:rFonts w:ascii="Bookman Old Style" w:eastAsia="MS Mincho" w:hAnsi="Bookman Old Style"/>
                  <w:i/>
                  <w:iCs/>
                </w:rPr>
                <w:t>klik</w:t>
              </w:r>
              <w:proofErr w:type="spellEnd"/>
              <w:r w:rsidR="00D545A6"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  <w:i/>
                  <w:iCs/>
                </w:rPr>
                <w:t>tombol</w:t>
              </w:r>
              <w:proofErr w:type="spellEnd"/>
              <w:r w:rsidR="00D545A6"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</w:ins>
            <w:ins w:id="862" w:author="Naca Nacu" w:date="2020-02-12T11:33:00Z">
              <w:r w:rsidR="00797D6C">
                <w:rPr>
                  <w:rFonts w:ascii="Bookman Old Style" w:eastAsia="MS Mincho" w:hAnsi="Bookman Old Style"/>
                  <w:i/>
                  <w:iCs/>
                </w:rPr>
                <w:t>‘</w:t>
              </w:r>
            </w:ins>
            <w:proofErr w:type="spellStart"/>
            <w:ins w:id="863" w:author="Lievia" w:date="2020-02-11T01:30:00Z">
              <w:del w:id="864" w:author="Naca Nacu" w:date="2020-02-12T11:33:00Z">
                <w:r w:rsidR="00D545A6" w:rsidDel="00797D6C">
                  <w:rPr>
                    <w:rFonts w:ascii="Bookman Old Style" w:eastAsia="MS Mincho" w:hAnsi="Bookman Old Style"/>
                    <w:i/>
                    <w:iCs/>
                  </w:rPr>
                  <w:delText>b</w:delText>
                </w:r>
              </w:del>
            </w:ins>
            <w:ins w:id="865" w:author="Naca Nacu" w:date="2020-02-12T11:33:00Z">
              <w:r w:rsidR="00797D6C">
                <w:rPr>
                  <w:rFonts w:ascii="Bookman Old Style" w:eastAsia="MS Mincho" w:hAnsi="Bookman Old Style"/>
                  <w:i/>
                  <w:iCs/>
                </w:rPr>
                <w:t>B</w:t>
              </w:r>
            </w:ins>
            <w:ins w:id="866" w:author="Lievia" w:date="2020-02-11T01:30:00Z">
              <w:r w:rsidR="00D545A6">
                <w:rPr>
                  <w:rFonts w:ascii="Bookman Old Style" w:eastAsia="MS Mincho" w:hAnsi="Bookman Old Style"/>
                  <w:i/>
                  <w:iCs/>
                </w:rPr>
                <w:t>uat</w:t>
              </w:r>
              <w:proofErr w:type="spellEnd"/>
              <w:r w:rsidR="00D545A6"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 w:rsidR="00D545A6">
                <w:rPr>
                  <w:rFonts w:ascii="Bookman Old Style" w:eastAsia="MS Mincho" w:hAnsi="Bookman Old Style"/>
                  <w:i/>
                  <w:iCs/>
                </w:rPr>
                <w:t>akun</w:t>
              </w:r>
            </w:ins>
            <w:proofErr w:type="spellEnd"/>
            <w:ins w:id="867" w:author="Naca Nacu" w:date="2020-02-12T11:33:00Z">
              <w:r w:rsidR="00797D6C">
                <w:rPr>
                  <w:rFonts w:ascii="Bookman Old Style" w:eastAsia="MS Mincho" w:hAnsi="Bookman Old Style"/>
                  <w:i/>
                  <w:iCs/>
                </w:rPr>
                <w:t>’</w:t>
              </w:r>
            </w:ins>
            <w:ins w:id="868" w:author="Lievia" w:date="2020-02-11T01:30:00Z">
              <w:del w:id="869" w:author="Naca Nacu" w:date="2020-02-12T11:33:00Z">
                <w:r w:rsidR="00D545A6" w:rsidDel="00797D6C">
                  <w:rPr>
                    <w:rFonts w:ascii="Bookman Old Style" w:eastAsia="MS Mincho" w:hAnsi="Bookman Old Style"/>
                    <w:i/>
                    <w:iCs/>
                  </w:rPr>
                  <w:delText xml:space="preserve"> </w:delText>
                </w:r>
              </w:del>
            </w:ins>
          </w:p>
        </w:tc>
        <w:tc>
          <w:tcPr>
            <w:tcW w:w="1325" w:type="dxa"/>
            <w:vAlign w:val="center"/>
            <w:tcPrChange w:id="870" w:author="user" w:date="2020-02-10T07:36:00Z">
              <w:tcPr>
                <w:tcW w:w="1325" w:type="dxa"/>
                <w:vAlign w:val="center"/>
              </w:tcPr>
            </w:tcPrChange>
          </w:tcPr>
          <w:p w14:paraId="4E6084E1" w14:textId="77777777" w:rsidR="006651B4" w:rsidRPr="003F430D" w:rsidRDefault="006651B4" w:rsidP="008E136C">
            <w:pPr>
              <w:rPr>
                <w:ins w:id="871" w:author="user" w:date="2020-02-10T01:07:00Z"/>
                <w:rFonts w:ascii="Bookman Old Style" w:eastAsia="MS Mincho" w:hAnsi="Bookman Old Style"/>
              </w:rPr>
            </w:pPr>
            <w:ins w:id="872" w:author="user" w:date="2020-02-10T01:07:00Z">
              <w:r>
                <w:rPr>
                  <w:rFonts w:ascii="Bookman Old Style" w:eastAsia="MS Mincho" w:hAnsi="Bookman Old Style"/>
                </w:rPr>
                <w:t>-</w:t>
              </w:r>
            </w:ins>
          </w:p>
        </w:tc>
        <w:tc>
          <w:tcPr>
            <w:tcW w:w="3108" w:type="dxa"/>
            <w:vAlign w:val="center"/>
            <w:tcPrChange w:id="873" w:author="user" w:date="2020-02-10T07:36:00Z">
              <w:tcPr>
                <w:tcW w:w="3108" w:type="dxa"/>
                <w:vAlign w:val="center"/>
              </w:tcPr>
            </w:tcPrChange>
          </w:tcPr>
          <w:p w14:paraId="67D680DB" w14:textId="685031B0" w:rsidR="006651B4" w:rsidRPr="003F430D" w:rsidRDefault="006651B4">
            <w:pPr>
              <w:rPr>
                <w:ins w:id="874" w:author="user" w:date="2020-02-10T01:07:00Z"/>
                <w:rFonts w:ascii="Bookman Old Style" w:eastAsia="MS Mincho" w:hAnsi="Bookman Old Style"/>
              </w:rPr>
              <w:pPrChange w:id="875" w:author="user" w:date="2020-02-10T01:23:00Z">
                <w:pPr>
                  <w:framePr w:hSpace="180" w:wrap="around" w:vAnchor="text" w:hAnchor="page" w:x="3391" w:y="103"/>
                </w:pPr>
              </w:pPrChange>
            </w:pPr>
            <w:ins w:id="876" w:author="user" w:date="2020-02-10T01:07:00Z">
              <w:del w:id="877" w:author="Lievia" w:date="2020-02-11T01:30:00Z">
                <w:r w:rsidDel="00D545A6">
                  <w:rPr>
                    <w:rFonts w:ascii="Bookman Old Style" w:eastAsia="MS Mincho" w:hAnsi="Bookman Old Style"/>
                  </w:rPr>
                  <w:delText xml:space="preserve">Dapat menampilkan semua data PUJK </w:delText>
                </w:r>
              </w:del>
            </w:ins>
            <w:ins w:id="878" w:author="user" w:date="2020-02-10T01:23:00Z">
              <w:del w:id="879" w:author="Lievia" w:date="2020-02-11T01:30:00Z">
                <w:r w:rsidR="005E7FD4" w:rsidDel="00D545A6">
                  <w:rPr>
                    <w:rFonts w:ascii="Bookman Old Style" w:eastAsia="MS Mincho" w:hAnsi="Bookman Old Style"/>
                  </w:rPr>
                  <w:delText>yang sesuai dengan pencarian</w:delText>
                </w:r>
              </w:del>
            </w:ins>
            <w:proofErr w:type="spellStart"/>
            <w:ins w:id="880" w:author="Naca Nacu" w:date="2020-02-12T11:33:00Z">
              <w:r w:rsidR="00B856FA">
                <w:rPr>
                  <w:rFonts w:ascii="Bookman Old Style" w:eastAsia="MS Mincho" w:hAnsi="Bookman Old Style"/>
                </w:rPr>
                <w:t>K</w:t>
              </w:r>
            </w:ins>
            <w:ins w:id="881" w:author="Lievia" w:date="2020-02-11T02:00:00Z">
              <w:del w:id="882" w:author="Naca Nacu" w:date="2020-02-12T11:33:00Z">
                <w:r w:rsidR="00CE5C06" w:rsidDel="00B856FA">
                  <w:rPr>
                    <w:rFonts w:ascii="Bookman Old Style" w:eastAsia="MS Mincho" w:hAnsi="Bookman Old Style"/>
                  </w:rPr>
                  <w:delText>k</w:delText>
                </w:r>
              </w:del>
              <w:r w:rsidR="00CE5C06">
                <w:rPr>
                  <w:rFonts w:ascii="Bookman Old Style" w:eastAsia="MS Mincho" w:hAnsi="Bookman Old Style"/>
                </w:rPr>
                <w:t>etika</w:t>
              </w:r>
              <w:proofErr w:type="spellEnd"/>
              <w:r w:rsidR="00CE5C0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CE5C06">
                <w:rPr>
                  <w:rFonts w:ascii="Bookman Old Style" w:eastAsia="MS Mincho" w:hAnsi="Bookman Old Style"/>
                </w:rPr>
                <w:t>t</w:t>
              </w:r>
            </w:ins>
            <w:ins w:id="883" w:author="Lievia" w:date="2020-02-11T02:01:00Z">
              <w:r w:rsidR="00CE5C06">
                <w:rPr>
                  <w:rFonts w:ascii="Bookman Old Style" w:eastAsia="MS Mincho" w:hAnsi="Bookman Old Style"/>
                </w:rPr>
                <w:t>ombol</w:t>
              </w:r>
              <w:proofErr w:type="spellEnd"/>
              <w:r w:rsidR="00CE5C0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CE5C06">
                <w:rPr>
                  <w:rFonts w:ascii="Bookman Old Style" w:eastAsia="MS Mincho" w:hAnsi="Bookman Old Style"/>
                </w:rPr>
                <w:t>bu</w:t>
              </w:r>
            </w:ins>
            <w:ins w:id="884" w:author="Lievia" w:date="2020-02-11T02:02:00Z">
              <w:r w:rsidR="00CE5C06">
                <w:rPr>
                  <w:rFonts w:ascii="Bookman Old Style" w:eastAsia="MS Mincho" w:hAnsi="Bookman Old Style"/>
                </w:rPr>
                <w:t>at</w:t>
              </w:r>
              <w:proofErr w:type="spellEnd"/>
              <w:r w:rsidR="00CE5C0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CE5C06">
                <w:rPr>
                  <w:rFonts w:ascii="Bookman Old Style" w:eastAsia="MS Mincho" w:hAnsi="Bookman Old Style"/>
                </w:rPr>
                <w:t>akun</w:t>
              </w:r>
              <w:proofErr w:type="spellEnd"/>
              <w:r w:rsidR="00CE5C0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CE5C06">
                <w:rPr>
                  <w:rFonts w:ascii="Bookman Old Style" w:eastAsia="MS Mincho" w:hAnsi="Bookman Old Style"/>
                </w:rPr>
                <w:t>diklik</w:t>
              </w:r>
              <w:proofErr w:type="spellEnd"/>
              <w:r w:rsidR="00CE5C06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CE5C06">
                <w:rPr>
                  <w:rFonts w:ascii="Bookman Old Style" w:eastAsia="MS Mincho" w:hAnsi="Bookman Old Style"/>
                </w:rPr>
                <w:t>maka</w:t>
              </w:r>
            </w:ins>
            <w:proofErr w:type="spellEnd"/>
            <w:ins w:id="885" w:author="Lievia" w:date="2020-02-11T01:34:00Z">
              <w:r w:rsidR="00120A6B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120A6B">
                <w:rPr>
                  <w:rFonts w:ascii="Bookman Old Style" w:eastAsia="MS Mincho" w:hAnsi="Bookman Old Style"/>
                </w:rPr>
                <w:t>menampilkan</w:t>
              </w:r>
              <w:proofErr w:type="spellEnd"/>
              <w:r w:rsidR="00120A6B">
                <w:rPr>
                  <w:rFonts w:ascii="Bookman Old Style" w:eastAsia="MS Mincho" w:hAnsi="Bookman Old Style"/>
                </w:rPr>
                <w:t xml:space="preserve"> form </w:t>
              </w:r>
              <w:del w:id="886" w:author="Naca Nacu" w:date="2020-02-12T11:34:00Z">
                <w:r w:rsidR="00120A6B" w:rsidDel="00B856FA">
                  <w:rPr>
                    <w:rFonts w:ascii="Bookman Old Style" w:eastAsia="MS Mincho" w:hAnsi="Bookman Old Style"/>
                  </w:rPr>
                  <w:delText xml:space="preserve">buat akun </w:delText>
                </w:r>
              </w:del>
            </w:ins>
            <w:ins w:id="887" w:author="Lievia" w:date="2020-02-11T01:30:00Z">
              <w:del w:id="888" w:author="Naca Nacu" w:date="2020-02-12T11:34:00Z">
                <w:r w:rsidR="00120A6B" w:rsidDel="00B856FA">
                  <w:rPr>
                    <w:rFonts w:ascii="Bookman Old Style" w:eastAsia="MS Mincho" w:hAnsi="Bookman Old Style"/>
                  </w:rPr>
                  <w:delText xml:space="preserve"> </w:delText>
                </w:r>
              </w:del>
            </w:ins>
            <w:proofErr w:type="spellStart"/>
            <w:ins w:id="889" w:author="Naca Nacu" w:date="2020-02-12T11:34:00Z">
              <w:r w:rsidR="00B856FA">
                <w:rPr>
                  <w:rFonts w:ascii="Bookman Old Style" w:eastAsia="MS Mincho" w:hAnsi="Bookman Old Style"/>
                </w:rPr>
                <w:t>pembuatan</w:t>
              </w:r>
              <w:proofErr w:type="spellEnd"/>
              <w:r w:rsidR="00B856FA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B856FA">
                <w:rPr>
                  <w:rFonts w:ascii="Bookman Old Style" w:eastAsia="MS Mincho" w:hAnsi="Bookman Old Style"/>
                </w:rPr>
                <w:t>akun</w:t>
              </w:r>
              <w:proofErr w:type="spellEnd"/>
              <w:r w:rsidR="00B856FA">
                <w:rPr>
                  <w:rFonts w:ascii="Bookman Old Style" w:eastAsia="MS Mincho" w:hAnsi="Bookman Old Style"/>
                </w:rPr>
                <w:t>.</w:t>
              </w:r>
            </w:ins>
          </w:p>
        </w:tc>
        <w:tc>
          <w:tcPr>
            <w:tcW w:w="1212" w:type="dxa"/>
            <w:vAlign w:val="center"/>
            <w:tcPrChange w:id="890" w:author="user" w:date="2020-02-10T07:36:00Z">
              <w:tcPr>
                <w:tcW w:w="1212" w:type="dxa"/>
                <w:vAlign w:val="center"/>
              </w:tcPr>
            </w:tcPrChange>
          </w:tcPr>
          <w:p w14:paraId="2B1A3896" w14:textId="77777777" w:rsidR="006651B4" w:rsidRPr="003F430D" w:rsidRDefault="006651B4">
            <w:pPr>
              <w:jc w:val="center"/>
              <w:rPr>
                <w:ins w:id="891" w:author="user" w:date="2020-02-10T01:07:00Z"/>
                <w:rFonts w:ascii="Bookman Old Style" w:eastAsia="MS Mincho" w:hAnsi="Bookman Old Style"/>
              </w:rPr>
              <w:pPrChange w:id="892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893" w:author="user" w:date="2020-02-10T01:07:00Z">
              <w:r>
                <w:rPr>
                  <w:rFonts w:ascii="Bookman Old Style" w:eastAsia="MS Mincho" w:hAnsi="Bookman Old Style"/>
                </w:rPr>
                <w:t>OK</w:t>
              </w:r>
            </w:ins>
          </w:p>
        </w:tc>
        <w:tc>
          <w:tcPr>
            <w:tcW w:w="1401" w:type="dxa"/>
            <w:vAlign w:val="center"/>
            <w:tcPrChange w:id="894" w:author="user" w:date="2020-02-10T07:36:00Z">
              <w:tcPr>
                <w:tcW w:w="1401" w:type="dxa"/>
                <w:vAlign w:val="center"/>
              </w:tcPr>
            </w:tcPrChange>
          </w:tcPr>
          <w:p w14:paraId="27F9A2F8" w14:textId="77777777" w:rsidR="006651B4" w:rsidRPr="00D12A08" w:rsidRDefault="006651B4" w:rsidP="008E136C">
            <w:pPr>
              <w:rPr>
                <w:ins w:id="895" w:author="user" w:date="2020-02-10T01:07:00Z"/>
                <w:rFonts w:ascii="Bookman Old Style" w:eastAsia="MS Mincho" w:hAnsi="Bookman Old Style"/>
                <w:lang w:val="id-ID"/>
              </w:rPr>
            </w:pPr>
          </w:p>
        </w:tc>
      </w:tr>
      <w:tr w:rsidR="005E7FD4" w:rsidRPr="00E83B33" w14:paraId="4BD45DA9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896" w:author="user" w:date="2020-02-10T07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897" w:author="user" w:date="2020-02-10T01:24:00Z"/>
          <w:trPrChange w:id="898" w:author="user" w:date="2020-02-10T07:36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899" w:author="user" w:date="2020-02-10T07:36:00Z">
              <w:tcPr>
                <w:tcW w:w="807" w:type="dxa"/>
              </w:tcPr>
            </w:tcPrChange>
          </w:tcPr>
          <w:p w14:paraId="7120E847" w14:textId="77777777" w:rsidR="005E7FD4" w:rsidRDefault="005E7FD4">
            <w:pPr>
              <w:jc w:val="center"/>
              <w:rPr>
                <w:ins w:id="900" w:author="user" w:date="2020-02-10T01:24:00Z"/>
                <w:rFonts w:ascii="Bookman Old Style" w:eastAsia="MS Mincho" w:hAnsi="Bookman Old Style"/>
              </w:rPr>
              <w:pPrChange w:id="901" w:author="user" w:date="2020-02-10T07:35:00Z">
                <w:pPr>
                  <w:framePr w:hSpace="180" w:wrap="around" w:vAnchor="text" w:hAnchor="page" w:x="3391" w:y="103"/>
                </w:pPr>
              </w:pPrChange>
            </w:pPr>
            <w:ins w:id="902" w:author="user" w:date="2020-02-10T01:24:00Z">
              <w:r>
                <w:rPr>
                  <w:rFonts w:ascii="Bookman Old Style" w:eastAsia="MS Mincho" w:hAnsi="Bookman Old Style"/>
                </w:rPr>
                <w:t>2</w:t>
              </w:r>
            </w:ins>
          </w:p>
        </w:tc>
        <w:tc>
          <w:tcPr>
            <w:tcW w:w="2865" w:type="dxa"/>
            <w:vAlign w:val="center"/>
            <w:tcPrChange w:id="903" w:author="user" w:date="2020-02-10T07:36:00Z">
              <w:tcPr>
                <w:tcW w:w="2865" w:type="dxa"/>
                <w:vAlign w:val="center"/>
              </w:tcPr>
            </w:tcPrChange>
          </w:tcPr>
          <w:p w14:paraId="167BD7EB" w14:textId="77777777" w:rsidR="005E7FD4" w:rsidRDefault="005E7FD4">
            <w:pPr>
              <w:rPr>
                <w:ins w:id="904" w:author="user" w:date="2020-02-10T01:24:00Z"/>
                <w:rFonts w:ascii="Bookman Old Style" w:eastAsia="MS Mincho" w:hAnsi="Bookman Old Style"/>
              </w:rPr>
              <w:pPrChange w:id="905" w:author="Lievia" w:date="2020-02-11T01:35:00Z">
                <w:pPr>
                  <w:framePr w:hSpace="180" w:wrap="around" w:vAnchor="text" w:hAnchor="page" w:x="3391" w:y="103"/>
                </w:pPr>
              </w:pPrChange>
            </w:pPr>
            <w:ins w:id="906" w:author="user" w:date="2020-02-10T01:25:00Z">
              <w:del w:id="907" w:author="Lievia" w:date="2020-02-11T01:31:00Z">
                <w:r w:rsidDel="00120A6B">
                  <w:rPr>
                    <w:rFonts w:ascii="Bookman Old Style" w:eastAsia="MS Mincho" w:hAnsi="Bookman Old Style"/>
                  </w:rPr>
                  <w:delText xml:space="preserve">Mengisikan data pada kolom pencarian dengan </w:delText>
                </w:r>
              </w:del>
            </w:ins>
            <w:ins w:id="908" w:author="user" w:date="2020-02-10T01:26:00Z">
              <w:del w:id="909" w:author="Lievia" w:date="2020-02-11T01:31:00Z">
                <w:r w:rsidDel="00120A6B">
                  <w:rPr>
                    <w:rFonts w:ascii="Bookman Old Style" w:eastAsia="MS Mincho" w:hAnsi="Bookman Old Style"/>
                  </w:rPr>
                  <w:delText xml:space="preserve">data </w:delText>
                </w:r>
              </w:del>
            </w:ins>
            <w:ins w:id="910" w:author="user" w:date="2020-02-10T01:25:00Z">
              <w:del w:id="911" w:author="Lievia" w:date="2020-02-11T01:31:00Z">
                <w:r w:rsidDel="00120A6B">
                  <w:rPr>
                    <w:rFonts w:ascii="Bookman Old Style" w:eastAsia="MS Mincho" w:hAnsi="Bookman Old Style"/>
                  </w:rPr>
                  <w:delText>yang</w:delText>
                </w:r>
              </w:del>
            </w:ins>
            <w:ins w:id="912" w:author="user" w:date="2020-02-10T01:26:00Z">
              <w:del w:id="913" w:author="Lievia" w:date="2020-02-11T01:31:00Z">
                <w:r w:rsidDel="00120A6B">
                  <w:rPr>
                    <w:rFonts w:ascii="Bookman Old Style" w:eastAsia="MS Mincho" w:hAnsi="Bookman Old Style"/>
                  </w:rPr>
                  <w:delText xml:space="preserve"> tidak</w:delText>
                </w:r>
              </w:del>
            </w:ins>
            <w:ins w:id="914" w:author="user" w:date="2020-02-10T01:25:00Z">
              <w:del w:id="915" w:author="Lievia" w:date="2020-02-11T01:31:00Z">
                <w:r w:rsidDel="00120A6B">
                  <w:rPr>
                    <w:rFonts w:ascii="Bookman Old Style" w:eastAsia="MS Mincho" w:hAnsi="Bookman Old Style"/>
                  </w:rPr>
                  <w:delText xml:space="preserve"> sesuai dengan data pada database.</w:delText>
                </w:r>
              </w:del>
            </w:ins>
            <w:proofErr w:type="spellStart"/>
            <w:ins w:id="916" w:author="Lievia" w:date="2020-02-11T01:31:00Z">
              <w:r w:rsidR="00120A6B">
                <w:rPr>
                  <w:rFonts w:ascii="Bookman Old Style" w:eastAsia="MS Mincho" w:hAnsi="Bookman Old Style"/>
                </w:rPr>
                <w:t>Mengisikan</w:t>
              </w:r>
              <w:proofErr w:type="spellEnd"/>
              <w:r w:rsidR="00120A6B">
                <w:rPr>
                  <w:rFonts w:ascii="Bookman Old Style" w:eastAsia="MS Mincho" w:hAnsi="Bookman Old Style"/>
                </w:rPr>
                <w:t xml:space="preserve"> data user </w:t>
              </w:r>
            </w:ins>
          </w:p>
        </w:tc>
        <w:tc>
          <w:tcPr>
            <w:tcW w:w="1783" w:type="dxa"/>
            <w:vAlign w:val="center"/>
            <w:tcPrChange w:id="917" w:author="user" w:date="2020-02-10T07:36:00Z">
              <w:tcPr>
                <w:tcW w:w="1783" w:type="dxa"/>
                <w:vAlign w:val="center"/>
              </w:tcPr>
            </w:tcPrChange>
          </w:tcPr>
          <w:p w14:paraId="28170A0B" w14:textId="243EFFF2" w:rsidR="005E7FD4" w:rsidRDefault="005E7FD4">
            <w:pPr>
              <w:rPr>
                <w:ins w:id="918" w:author="user" w:date="2020-02-10T01:24:00Z"/>
                <w:rFonts w:ascii="Bookman Old Style" w:eastAsia="MS Mincho" w:hAnsi="Bookman Old Style"/>
                <w:i/>
                <w:iCs/>
              </w:rPr>
              <w:pPrChange w:id="919" w:author="Lievia" w:date="2020-02-11T01:31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920" w:author="user" w:date="2020-02-10T01:26:00Z">
              <w:r>
                <w:rPr>
                  <w:rFonts w:ascii="Bookman Old Style" w:eastAsia="MS Mincho" w:hAnsi="Bookman Old Style"/>
                  <w:i/>
                  <w:iCs/>
                </w:rPr>
                <w:t>Mengisi</w:t>
              </w:r>
              <w:proofErr w:type="spellEnd"/>
              <w:del w:id="921" w:author="Naca Nacu" w:date="2020-02-12T11:33:00Z">
                <w:r w:rsidDel="00797D6C">
                  <w:rPr>
                    <w:rFonts w:ascii="Bookman Old Style" w:eastAsia="MS Mincho" w:hAnsi="Bookman Old Style"/>
                    <w:i/>
                    <w:iCs/>
                  </w:rPr>
                  <w:delText>kan</w:delText>
                </w:r>
              </w:del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del w:id="922" w:author="Lievia" w:date="2020-02-11T01:31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baru</w:delText>
                </w:r>
              </w:del>
            </w:ins>
            <w:proofErr w:type="spellStart"/>
            <w:ins w:id="923" w:author="Lievia" w:date="2020-02-11T01:31:00Z">
              <w:r w:rsidR="00120A6B">
                <w:rPr>
                  <w:rFonts w:ascii="Bookman Old Style" w:eastAsia="MS Mincho" w:hAnsi="Bookman Old Style"/>
                  <w:i/>
                  <w:iCs/>
                </w:rPr>
                <w:t>nama</w:t>
              </w:r>
              <w:proofErr w:type="spellEnd"/>
              <w:r w:rsidR="00120A6B">
                <w:rPr>
                  <w:rFonts w:ascii="Bookman Old Style" w:eastAsia="MS Mincho" w:hAnsi="Bookman Old Style"/>
                  <w:i/>
                  <w:iCs/>
                </w:rPr>
                <w:t xml:space="preserve">, email, </w:t>
              </w:r>
              <w:proofErr w:type="spellStart"/>
              <w:r w:rsidR="00120A6B">
                <w:rPr>
                  <w:rFonts w:ascii="Bookman Old Style" w:eastAsia="MS Mincho" w:hAnsi="Bookman Old Style"/>
                  <w:i/>
                  <w:iCs/>
                </w:rPr>
                <w:t>nomer</w:t>
              </w:r>
              <w:proofErr w:type="spellEnd"/>
              <w:r w:rsidR="00120A6B"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 w:rsidR="00120A6B">
                <w:rPr>
                  <w:rFonts w:ascii="Bookman Old Style" w:eastAsia="MS Mincho" w:hAnsi="Bookman Old Style"/>
                  <w:i/>
                  <w:iCs/>
                </w:rPr>
                <w:t>tlpn</w:t>
              </w:r>
              <w:proofErr w:type="spellEnd"/>
              <w:r w:rsidR="00120A6B">
                <w:rPr>
                  <w:rFonts w:ascii="Bookman Old Style" w:eastAsia="MS Mincho" w:hAnsi="Bookman Old Style"/>
                  <w:i/>
                  <w:iCs/>
                </w:rPr>
                <w:t xml:space="preserve">, </w:t>
              </w:r>
            </w:ins>
            <w:ins w:id="924" w:author="Lievia" w:date="2020-02-11T01:32:00Z">
              <w:r w:rsidR="00120A6B">
                <w:rPr>
                  <w:rFonts w:ascii="Bookman Old Style" w:eastAsia="MS Mincho" w:hAnsi="Bookman Old Style"/>
                  <w:i/>
                  <w:iCs/>
                </w:rPr>
                <w:t xml:space="preserve">kata </w:t>
              </w:r>
              <w:proofErr w:type="spellStart"/>
              <w:r w:rsidR="00120A6B">
                <w:rPr>
                  <w:rFonts w:ascii="Bookman Old Style" w:eastAsia="MS Mincho" w:hAnsi="Bookman Old Style"/>
                  <w:i/>
                  <w:iCs/>
                </w:rPr>
                <w:t>sandi</w:t>
              </w:r>
              <w:proofErr w:type="spellEnd"/>
              <w:r w:rsidR="00120A6B">
                <w:rPr>
                  <w:rFonts w:ascii="Bookman Old Style" w:eastAsia="MS Mincho" w:hAnsi="Bookman Old Style"/>
                  <w:i/>
                  <w:iCs/>
                </w:rPr>
                <w:t xml:space="preserve">, </w:t>
              </w:r>
            </w:ins>
            <w:proofErr w:type="spellStart"/>
            <w:ins w:id="925" w:author="Naca Nacu" w:date="2020-02-12T11:33:00Z">
              <w:r w:rsidR="00797D6C">
                <w:rPr>
                  <w:rFonts w:ascii="Bookman Old Style" w:eastAsia="MS Mincho" w:hAnsi="Bookman Old Style"/>
                  <w:i/>
                  <w:iCs/>
                </w:rPr>
                <w:t>dan</w:t>
              </w:r>
              <w:proofErr w:type="spellEnd"/>
              <w:r w:rsidR="00797D6C"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</w:ins>
            <w:proofErr w:type="spellStart"/>
            <w:ins w:id="926" w:author="Lievia" w:date="2020-02-11T01:32:00Z">
              <w:r w:rsidR="00120A6B">
                <w:rPr>
                  <w:rFonts w:ascii="Bookman Old Style" w:eastAsia="MS Mincho" w:hAnsi="Bookman Old Style"/>
                  <w:i/>
                  <w:iCs/>
                </w:rPr>
                <w:t>jenis</w:t>
              </w:r>
              <w:proofErr w:type="spellEnd"/>
              <w:r w:rsidR="00120A6B"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 w:rsidR="00120A6B">
                <w:rPr>
                  <w:rFonts w:ascii="Bookman Old Style" w:eastAsia="MS Mincho" w:hAnsi="Bookman Old Style"/>
                  <w:i/>
                  <w:iCs/>
                </w:rPr>
                <w:t>kelami</w:t>
              </w:r>
            </w:ins>
            <w:ins w:id="927" w:author="Lievia" w:date="2020-02-11T01:33:00Z">
              <w:r w:rsidR="00120A6B">
                <w:rPr>
                  <w:rFonts w:ascii="Bookman Old Style" w:eastAsia="MS Mincho" w:hAnsi="Bookman Old Style"/>
                  <w:i/>
                  <w:iCs/>
                </w:rPr>
                <w:t>n</w:t>
              </w:r>
            </w:ins>
            <w:proofErr w:type="spellEnd"/>
          </w:p>
        </w:tc>
        <w:tc>
          <w:tcPr>
            <w:tcW w:w="1325" w:type="dxa"/>
            <w:vAlign w:val="center"/>
            <w:tcPrChange w:id="928" w:author="user" w:date="2020-02-10T07:36:00Z">
              <w:tcPr>
                <w:tcW w:w="1325" w:type="dxa"/>
                <w:vAlign w:val="center"/>
              </w:tcPr>
            </w:tcPrChange>
          </w:tcPr>
          <w:p w14:paraId="16E92044" w14:textId="77777777" w:rsidR="005E7FD4" w:rsidRPr="00E03C21" w:rsidRDefault="00B468B1">
            <w:pPr>
              <w:rPr>
                <w:ins w:id="929" w:author="user" w:date="2020-02-10T01:24:00Z"/>
                <w:rFonts w:ascii="Bookman Old Style" w:eastAsia="MS Mincho" w:hAnsi="Bookman Old Style"/>
                <w:rPrChange w:id="930" w:author="Lievia" w:date="2020-02-11T02:20:00Z">
                  <w:rPr>
                    <w:ins w:id="931" w:author="user" w:date="2020-02-10T01:24:00Z"/>
                    <w:rFonts w:eastAsia="MS Mincho"/>
                  </w:rPr>
                </w:rPrChange>
              </w:rPr>
              <w:pPrChange w:id="932" w:author="Lievia" w:date="2020-02-11T02:20:00Z">
                <w:pPr>
                  <w:framePr w:hSpace="180" w:wrap="around" w:vAnchor="text" w:hAnchor="page" w:x="3391" w:y="103"/>
                </w:pPr>
              </w:pPrChange>
            </w:pPr>
            <w:ins w:id="933" w:author="user" w:date="2020-02-10T02:34:00Z">
              <w:del w:id="934" w:author="Lievia" w:date="2020-02-11T02:19:00Z">
                <w:r w:rsidRPr="00E03C21" w:rsidDel="00E03C21">
                  <w:rPr>
                    <w:rFonts w:ascii="Bookman Old Style" w:eastAsia="MS Mincho" w:hAnsi="Bookman Old Style"/>
                    <w:rPrChange w:id="935" w:author="Lievia" w:date="2020-02-11T02:20:00Z">
                      <w:rPr>
                        <w:rFonts w:eastAsia="MS Mincho"/>
                      </w:rPr>
                    </w:rPrChange>
                  </w:rPr>
                  <w:delText>-</w:delText>
                </w:r>
              </w:del>
            </w:ins>
            <w:ins w:id="936" w:author="Lievia" w:date="2020-02-11T02:20:00Z">
              <w:r w:rsidR="00E03C21">
                <w:rPr>
                  <w:rFonts w:ascii="Bookman Old Style" w:eastAsia="MS Mincho" w:hAnsi="Bookman Old Style"/>
                </w:rPr>
                <w:t>-</w:t>
              </w:r>
            </w:ins>
          </w:p>
        </w:tc>
        <w:tc>
          <w:tcPr>
            <w:tcW w:w="3108" w:type="dxa"/>
            <w:vAlign w:val="center"/>
            <w:tcPrChange w:id="937" w:author="user" w:date="2020-02-10T07:36:00Z">
              <w:tcPr>
                <w:tcW w:w="3108" w:type="dxa"/>
                <w:vAlign w:val="center"/>
              </w:tcPr>
            </w:tcPrChange>
          </w:tcPr>
          <w:p w14:paraId="08878322" w14:textId="54F354B6" w:rsidR="005E7FD4" w:rsidRDefault="00A06EE9">
            <w:pPr>
              <w:rPr>
                <w:ins w:id="938" w:author="user" w:date="2020-02-10T01:24:00Z"/>
                <w:rFonts w:ascii="Bookman Old Style" w:eastAsia="MS Mincho" w:hAnsi="Bookman Old Style"/>
              </w:rPr>
              <w:pPrChange w:id="939" w:author="Lievia" w:date="2020-02-11T01:51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940" w:author="Lievia" w:date="2020-02-11T01:53:00Z">
              <w:r>
                <w:rPr>
                  <w:rFonts w:ascii="Bookman Old Style" w:eastAsia="MS Mincho" w:hAnsi="Bookman Old Style"/>
                </w:rPr>
                <w:t>Ketika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user </w:t>
              </w:r>
              <w:proofErr w:type="spellStart"/>
              <w:r>
                <w:rPr>
                  <w:rFonts w:ascii="Bookman Old Style" w:eastAsia="MS Mincho" w:hAnsi="Bookman Old Style"/>
                </w:rPr>
                <w:t>telah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mengisi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data </w:t>
              </w:r>
              <w:proofErr w:type="spellStart"/>
              <w:r>
                <w:rPr>
                  <w:rFonts w:ascii="Bookman Old Style" w:eastAsia="MS Mincho" w:hAnsi="Bookman Old Style"/>
                </w:rPr>
                <w:t>maka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form </w:t>
              </w:r>
              <w:proofErr w:type="spellStart"/>
              <w:r>
                <w:rPr>
                  <w:rFonts w:ascii="Bookman Old Style" w:eastAsia="MS Mincho" w:hAnsi="Bookman Old Style"/>
                </w:rPr>
                <w:t>akan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terisi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dengan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data </w:t>
              </w:r>
            </w:ins>
            <w:ins w:id="941" w:author="Naca Nacu" w:date="2020-02-12T11:34:00Z">
              <w:r w:rsidR="00B856FA">
                <w:rPr>
                  <w:rFonts w:ascii="Bookman Old Style" w:eastAsia="MS Mincho" w:hAnsi="Bookman Old Style"/>
                </w:rPr>
                <w:t xml:space="preserve">yang </w:t>
              </w:r>
              <w:proofErr w:type="spellStart"/>
              <w:r w:rsidR="00B856FA">
                <w:rPr>
                  <w:rFonts w:ascii="Bookman Old Style" w:eastAsia="MS Mincho" w:hAnsi="Bookman Old Style"/>
                </w:rPr>
                <w:t>telah</w:t>
              </w:r>
              <w:proofErr w:type="spellEnd"/>
              <w:r w:rsidR="00B856FA">
                <w:rPr>
                  <w:rFonts w:ascii="Bookman Old Style" w:eastAsia="MS Mincho" w:hAnsi="Bookman Old Style"/>
                </w:rPr>
                <w:t xml:space="preserve"> </w:t>
              </w:r>
            </w:ins>
            <w:ins w:id="942" w:author="Lievia" w:date="2020-02-11T01:54:00Z">
              <w:del w:id="943" w:author="Naca Nacu" w:date="2020-02-12T11:34:00Z">
                <w:r w:rsidDel="00B856FA">
                  <w:rPr>
                    <w:rFonts w:ascii="Bookman Old Style" w:eastAsia="MS Mincho" w:hAnsi="Bookman Old Style"/>
                  </w:rPr>
                  <w:delText>dari</w:delText>
                </w:r>
              </w:del>
            </w:ins>
            <w:ins w:id="944" w:author="Lievia" w:date="2020-02-11T01:55:00Z">
              <w:del w:id="945" w:author="Naca Nacu" w:date="2020-02-12T11:34:00Z">
                <w:r w:rsidDel="00B856FA">
                  <w:rPr>
                    <w:rFonts w:ascii="Bookman Old Style" w:eastAsia="MS Mincho" w:hAnsi="Bookman Old Style"/>
                  </w:rPr>
                  <w:delText xml:space="preserve">yang </w:delText>
                </w:r>
              </w:del>
              <w:r>
                <w:rPr>
                  <w:rFonts w:ascii="Bookman Old Style" w:eastAsia="MS Mincho" w:hAnsi="Bookman Old Style"/>
                </w:rPr>
                <w:t>use</w:t>
              </w:r>
            </w:ins>
            <w:ins w:id="946" w:author="Lievia" w:date="2020-02-11T01:56:00Z">
              <w:r>
                <w:rPr>
                  <w:rFonts w:ascii="Bookman Old Style" w:eastAsia="MS Mincho" w:hAnsi="Bookman Old Style"/>
                </w:rPr>
                <w:t xml:space="preserve">r </w:t>
              </w:r>
              <w:proofErr w:type="spellStart"/>
              <w:r>
                <w:rPr>
                  <w:rFonts w:ascii="Bookman Old Style" w:eastAsia="MS Mincho" w:hAnsi="Bookman Old Style"/>
                </w:rPr>
                <w:t>keti</w:t>
              </w:r>
              <w:proofErr w:type="spellEnd"/>
              <w:del w:id="947" w:author="Naca Nacu" w:date="2020-02-12T11:34:00Z">
                <w:r w:rsidDel="000F1185">
                  <w:rPr>
                    <w:rFonts w:ascii="Bookman Old Style" w:eastAsia="MS Mincho" w:hAnsi="Bookman Old Style"/>
                  </w:rPr>
                  <w:delText>kan</w:delText>
                </w:r>
              </w:del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pada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form</w:t>
              </w:r>
            </w:ins>
            <w:ins w:id="948" w:author="user" w:date="2020-02-10T01:27:00Z">
              <w:del w:id="949" w:author="Lievia" w:date="2020-02-11T01:44:00Z">
                <w:r w:rsidR="005E7FD4" w:rsidDel="00CC063E">
                  <w:rPr>
                    <w:rFonts w:ascii="Bookman Old Style" w:eastAsia="MS Mincho" w:hAnsi="Bookman Old Style"/>
                  </w:rPr>
                  <w:delText xml:space="preserve">Dapat </w:delText>
                </w:r>
              </w:del>
              <w:del w:id="950" w:author="Lievia" w:date="2020-02-11T01:46:00Z">
                <w:r w:rsidR="005E7FD4" w:rsidDel="00CC063E">
                  <w:rPr>
                    <w:rFonts w:ascii="Bookman Old Style" w:eastAsia="MS Mincho" w:hAnsi="Bookman Old Style"/>
                  </w:rPr>
                  <w:delText>menampilka</w:delText>
                </w:r>
              </w:del>
              <w:del w:id="951" w:author="Lievia" w:date="2020-02-11T01:34:00Z">
                <w:r w:rsidR="005E7FD4" w:rsidDel="00120A6B">
                  <w:rPr>
                    <w:rFonts w:ascii="Bookman Old Style" w:eastAsia="MS Mincho" w:hAnsi="Bookman Old Style"/>
                  </w:rPr>
                  <w:delText>n halaman PUJK dengan pesan “</w:delText>
                </w:r>
                <w:r w:rsidR="0022030C" w:rsidDel="00120A6B">
                  <w:rPr>
                    <w:rFonts w:ascii="Bookman Old Style" w:eastAsia="MS Mincho" w:hAnsi="Bookman Old Style"/>
                  </w:rPr>
                  <w:delText xml:space="preserve">No matching </w:delText>
                </w:r>
              </w:del>
            </w:ins>
            <w:ins w:id="952" w:author="user" w:date="2020-02-10T01:28:00Z">
              <w:del w:id="953" w:author="Lievia" w:date="2020-02-11T01:34:00Z">
                <w:r w:rsidR="0022030C" w:rsidDel="00120A6B">
                  <w:rPr>
                    <w:rFonts w:ascii="Bookman Old Style" w:eastAsia="MS Mincho" w:hAnsi="Bookman Old Style"/>
                  </w:rPr>
                  <w:delText>records found”</w:delText>
                </w:r>
              </w:del>
            </w:ins>
            <w:ins w:id="954" w:author="Naca Nacu" w:date="2020-02-12T11:34:00Z">
              <w:r w:rsidR="000F1185">
                <w:rPr>
                  <w:rFonts w:ascii="Bookman Old Style" w:eastAsia="MS Mincho" w:hAnsi="Bookman Old Style"/>
                </w:rPr>
                <w:t>.</w:t>
              </w:r>
            </w:ins>
          </w:p>
        </w:tc>
        <w:tc>
          <w:tcPr>
            <w:tcW w:w="1212" w:type="dxa"/>
            <w:vAlign w:val="center"/>
            <w:tcPrChange w:id="955" w:author="user" w:date="2020-02-10T07:36:00Z">
              <w:tcPr>
                <w:tcW w:w="1212" w:type="dxa"/>
                <w:vAlign w:val="center"/>
              </w:tcPr>
            </w:tcPrChange>
          </w:tcPr>
          <w:p w14:paraId="51BE6C31" w14:textId="77777777" w:rsidR="005E7FD4" w:rsidRDefault="0022030C">
            <w:pPr>
              <w:jc w:val="center"/>
              <w:rPr>
                <w:ins w:id="956" w:author="user" w:date="2020-02-10T01:24:00Z"/>
                <w:rFonts w:ascii="Bookman Old Style" w:eastAsia="MS Mincho" w:hAnsi="Bookman Old Style"/>
              </w:rPr>
              <w:pPrChange w:id="957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958" w:author="user" w:date="2020-02-10T01:28:00Z">
              <w:r>
                <w:rPr>
                  <w:rFonts w:ascii="Bookman Old Style" w:eastAsia="MS Mincho" w:hAnsi="Bookman Old Style"/>
                </w:rPr>
                <w:t>OK</w:t>
              </w:r>
            </w:ins>
          </w:p>
        </w:tc>
        <w:tc>
          <w:tcPr>
            <w:tcW w:w="1401" w:type="dxa"/>
            <w:vAlign w:val="center"/>
            <w:tcPrChange w:id="959" w:author="user" w:date="2020-02-10T07:36:00Z">
              <w:tcPr>
                <w:tcW w:w="1401" w:type="dxa"/>
                <w:vAlign w:val="center"/>
              </w:tcPr>
            </w:tcPrChange>
          </w:tcPr>
          <w:p w14:paraId="11498086" w14:textId="77777777" w:rsidR="005E7FD4" w:rsidRPr="00D12A08" w:rsidRDefault="005E7FD4" w:rsidP="008E136C">
            <w:pPr>
              <w:rPr>
                <w:ins w:id="960" w:author="user" w:date="2020-02-10T01:24:00Z"/>
                <w:rFonts w:ascii="Bookman Old Style" w:eastAsia="MS Mincho" w:hAnsi="Bookman Old Style"/>
                <w:lang w:val="id-ID"/>
              </w:rPr>
            </w:pPr>
          </w:p>
        </w:tc>
      </w:tr>
      <w:tr w:rsidR="00CE5C06" w:rsidRPr="00E83B33" w14:paraId="797B858E" w14:textId="77777777" w:rsidTr="00BC0474">
        <w:trPr>
          <w:trHeight w:val="389"/>
          <w:ins w:id="961" w:author="Lievia" w:date="2020-02-11T02:05:00Z"/>
        </w:trPr>
        <w:tc>
          <w:tcPr>
            <w:tcW w:w="807" w:type="dxa"/>
            <w:vAlign w:val="center"/>
          </w:tcPr>
          <w:p w14:paraId="2D19F317" w14:textId="77777777" w:rsidR="00CE5C06" w:rsidRDefault="00CE5C06">
            <w:pPr>
              <w:jc w:val="center"/>
              <w:rPr>
                <w:ins w:id="962" w:author="Lievia" w:date="2020-02-11T02:05:00Z"/>
                <w:rFonts w:ascii="Bookman Old Style" w:eastAsia="MS Mincho" w:hAnsi="Bookman Old Style"/>
              </w:rPr>
            </w:pPr>
            <w:ins w:id="963" w:author="Lievia" w:date="2020-02-11T02:05:00Z">
              <w:r>
                <w:rPr>
                  <w:rFonts w:ascii="Bookman Old Style" w:eastAsia="MS Mincho" w:hAnsi="Bookman Old Style"/>
                </w:rPr>
                <w:t>3</w:t>
              </w:r>
            </w:ins>
          </w:p>
        </w:tc>
        <w:tc>
          <w:tcPr>
            <w:tcW w:w="2865" w:type="dxa"/>
            <w:vAlign w:val="center"/>
          </w:tcPr>
          <w:p w14:paraId="578F72E6" w14:textId="77777777" w:rsidR="00CE5C06" w:rsidDel="00120A6B" w:rsidRDefault="00CE5C06">
            <w:pPr>
              <w:rPr>
                <w:ins w:id="964" w:author="Lievia" w:date="2020-02-11T02:05:00Z"/>
                <w:rFonts w:ascii="Bookman Old Style" w:eastAsia="MS Mincho" w:hAnsi="Bookman Old Style"/>
              </w:rPr>
            </w:pPr>
            <w:proofErr w:type="spellStart"/>
            <w:ins w:id="965" w:author="Lievia" w:date="2020-02-11T02:07:00Z">
              <w:r>
                <w:rPr>
                  <w:rFonts w:ascii="Bookman Old Style" w:eastAsia="MS Mincho" w:hAnsi="Bookman Old Style"/>
                </w:rPr>
                <w:t>Mengklik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tombol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</w:ins>
            <w:ins w:id="966" w:author="Lievia" w:date="2020-02-11T02:11:00Z"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buat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akun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pada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ha</w:t>
              </w:r>
              <w:r w:rsidR="00E03C21">
                <w:rPr>
                  <w:rFonts w:ascii="Bookman Old Style" w:eastAsia="MS Mincho" w:hAnsi="Bookman Old Style"/>
                </w:rPr>
                <w:t>l</w:t>
              </w:r>
              <w:r>
                <w:rPr>
                  <w:rFonts w:ascii="Bookman Old Style" w:eastAsia="MS Mincho" w:hAnsi="Bookman Old Style"/>
                </w:rPr>
                <w:t>aman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form </w:t>
              </w:r>
              <w:proofErr w:type="spellStart"/>
              <w:r>
                <w:rPr>
                  <w:rFonts w:ascii="Bookman Old Style" w:eastAsia="MS Mincho" w:hAnsi="Bookman Old Style"/>
                </w:rPr>
                <w:t>bu</w:t>
              </w:r>
            </w:ins>
            <w:ins w:id="967" w:author="Lievia" w:date="2020-02-11T02:12:00Z">
              <w:r w:rsidR="00E03C21">
                <w:rPr>
                  <w:rFonts w:ascii="Bookman Old Style" w:eastAsia="MS Mincho" w:hAnsi="Bookman Old Style"/>
                </w:rPr>
                <w:t>at</w:t>
              </w:r>
              <w:proofErr w:type="spellEnd"/>
              <w:r w:rsidR="00E03C2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E03C21">
                <w:rPr>
                  <w:rFonts w:ascii="Bookman Old Style" w:eastAsia="MS Mincho" w:hAnsi="Bookman Old Style"/>
                </w:rPr>
                <w:t>akun</w:t>
              </w:r>
              <w:proofErr w:type="spellEnd"/>
              <w:r w:rsidR="00E03C21">
                <w:rPr>
                  <w:rFonts w:ascii="Bookman Old Style" w:eastAsia="MS Mincho" w:hAnsi="Bookman Old Style"/>
                </w:rPr>
                <w:t xml:space="preserve"> </w:t>
              </w:r>
            </w:ins>
          </w:p>
        </w:tc>
        <w:tc>
          <w:tcPr>
            <w:tcW w:w="1783" w:type="dxa"/>
            <w:vAlign w:val="center"/>
          </w:tcPr>
          <w:p w14:paraId="3537CE94" w14:textId="77777777" w:rsidR="00CE5C06" w:rsidRDefault="00CE5C06">
            <w:pPr>
              <w:rPr>
                <w:ins w:id="968" w:author="Lievia" w:date="2020-02-11T02:05:00Z"/>
                <w:rFonts w:ascii="Bookman Old Style" w:eastAsia="MS Mincho" w:hAnsi="Bookman Old Style"/>
                <w:i/>
                <w:iCs/>
              </w:rPr>
            </w:pPr>
            <w:proofErr w:type="spellStart"/>
            <w:ins w:id="969" w:author="Lievia" w:date="2020-02-11T02:08:00Z">
              <w:r>
                <w:rPr>
                  <w:rFonts w:ascii="Bookman Old Style" w:eastAsia="MS Mincho" w:hAnsi="Bookman Old Style"/>
                  <w:i/>
                  <w:iCs/>
                </w:rPr>
                <w:t>Klik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tombol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buat</w:t>
              </w:r>
              <w:proofErr w:type="spellEnd"/>
              <w:r>
                <w:rPr>
                  <w:rFonts w:ascii="Bookman Old Style" w:eastAsia="MS Mincho" w:hAnsi="Bookman Old Style"/>
                  <w:i/>
                  <w:iCs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  <w:i/>
                  <w:iCs/>
                </w:rPr>
                <w:t>akun</w:t>
              </w:r>
            </w:ins>
            <w:proofErr w:type="spellEnd"/>
          </w:p>
        </w:tc>
        <w:tc>
          <w:tcPr>
            <w:tcW w:w="1325" w:type="dxa"/>
            <w:vAlign w:val="center"/>
          </w:tcPr>
          <w:p w14:paraId="38FCC242" w14:textId="77777777" w:rsidR="00CE5C06" w:rsidRDefault="007C5EF2" w:rsidP="008E136C">
            <w:pPr>
              <w:rPr>
                <w:ins w:id="970" w:author="Lievia" w:date="2020-02-11T02:05:00Z"/>
                <w:rFonts w:ascii="Bookman Old Style" w:eastAsia="MS Mincho" w:hAnsi="Bookman Old Style"/>
              </w:rPr>
            </w:pPr>
            <w:ins w:id="971" w:author="Lievia" w:date="2020-02-11T02:20:00Z">
              <w:r>
                <w:rPr>
                  <w:rFonts w:ascii="Bookman Old Style" w:eastAsia="MS Mincho" w:hAnsi="Bookman Old Style"/>
                </w:rPr>
                <w:t>-</w:t>
              </w:r>
            </w:ins>
          </w:p>
        </w:tc>
        <w:tc>
          <w:tcPr>
            <w:tcW w:w="3108" w:type="dxa"/>
            <w:vAlign w:val="center"/>
          </w:tcPr>
          <w:p w14:paraId="53B5242F" w14:textId="77777777" w:rsidR="00CE5C06" w:rsidRDefault="00CE5C06">
            <w:pPr>
              <w:rPr>
                <w:ins w:id="972" w:author="Lievia" w:date="2020-02-11T02:05:00Z"/>
                <w:rFonts w:ascii="Bookman Old Style" w:eastAsia="MS Mincho" w:hAnsi="Bookman Old Style"/>
              </w:rPr>
              <w:pPrChange w:id="973" w:author="Lievia" w:date="2020-02-11T02:16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974" w:author="Lievia" w:date="2020-02-11T02:08:00Z">
              <w:r>
                <w:rPr>
                  <w:rFonts w:ascii="Bookman Old Style" w:eastAsia="MS Mincho" w:hAnsi="Bookman Old Style"/>
                </w:rPr>
                <w:t>Ketik</w:t>
              </w:r>
            </w:ins>
            <w:ins w:id="975" w:author="Lievia" w:date="2020-02-11T02:09:00Z">
              <w:r>
                <w:rPr>
                  <w:rFonts w:ascii="Bookman Old Style" w:eastAsia="MS Mincho" w:hAnsi="Bookman Old Style"/>
                </w:rPr>
                <w:t>a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user </w:t>
              </w:r>
              <w:proofErr w:type="spellStart"/>
              <w:r>
                <w:rPr>
                  <w:rFonts w:ascii="Bookman Old Style" w:eastAsia="MS Mincho" w:hAnsi="Bookman Old Style"/>
                </w:rPr>
                <w:t>mengkik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tombol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</w:ins>
            <w:proofErr w:type="spellStart"/>
            <w:ins w:id="976" w:author="Lievia" w:date="2020-02-11T02:12:00Z">
              <w:r w:rsidR="00E03C21">
                <w:rPr>
                  <w:rFonts w:ascii="Bookman Old Style" w:eastAsia="MS Mincho" w:hAnsi="Bookman Old Style"/>
                </w:rPr>
                <w:t>buat</w:t>
              </w:r>
              <w:proofErr w:type="spellEnd"/>
              <w:r w:rsidR="00E03C2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E03C21">
                <w:rPr>
                  <w:rFonts w:ascii="Bookman Old Style" w:eastAsia="MS Mincho" w:hAnsi="Bookman Old Style"/>
                </w:rPr>
                <w:t>akun</w:t>
              </w:r>
              <w:proofErr w:type="spellEnd"/>
              <w:r w:rsidR="00E03C21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E03C21">
                <w:rPr>
                  <w:rFonts w:ascii="Bookman Old Style" w:eastAsia="MS Mincho" w:hAnsi="Bookman Old Style"/>
                </w:rPr>
                <w:t>dan</w:t>
              </w:r>
              <w:proofErr w:type="spellEnd"/>
              <w:r w:rsidR="00E03C21">
                <w:rPr>
                  <w:rFonts w:ascii="Bookman Old Style" w:eastAsia="MS Mincho" w:hAnsi="Bookman Old Style"/>
                </w:rPr>
                <w:t xml:space="preserve"> d</w:t>
              </w:r>
            </w:ins>
            <w:ins w:id="977" w:author="Lievia" w:date="2020-02-11T02:13:00Z">
              <w:r w:rsidR="00E03C21">
                <w:rPr>
                  <w:rFonts w:ascii="Bookman Old Style" w:eastAsia="MS Mincho" w:hAnsi="Bookman Old Style"/>
                </w:rPr>
                <w:t xml:space="preserve">ata </w:t>
              </w:r>
              <w:proofErr w:type="spellStart"/>
              <w:r w:rsidR="00E03C21">
                <w:rPr>
                  <w:rFonts w:ascii="Bookman Old Style" w:eastAsia="MS Mincho" w:hAnsi="Bookman Old Style"/>
                </w:rPr>
                <w:t>sudah</w:t>
              </w:r>
              <w:proofErr w:type="spellEnd"/>
              <w:r w:rsidR="00E03C21">
                <w:rPr>
                  <w:rFonts w:ascii="Bookman Old Style" w:eastAsia="MS Mincho" w:hAnsi="Bookman Old Style"/>
                </w:rPr>
                <w:t xml:space="preserve"> </w:t>
              </w:r>
            </w:ins>
            <w:proofErr w:type="spellStart"/>
            <w:ins w:id="978" w:author="Lievia" w:date="2020-02-11T02:14:00Z">
              <w:r w:rsidR="00E03C21">
                <w:rPr>
                  <w:rFonts w:ascii="Bookman Old Style" w:eastAsia="MS Mincho" w:hAnsi="Bookman Old Style"/>
                </w:rPr>
                <w:t>benar</w:t>
              </w:r>
              <w:proofErr w:type="spellEnd"/>
              <w:r w:rsidR="00E03C21">
                <w:rPr>
                  <w:rFonts w:ascii="Bookman Old Style" w:eastAsia="MS Mincho" w:hAnsi="Bookman Old Style"/>
                </w:rPr>
                <w:t xml:space="preserve"> </w:t>
              </w:r>
            </w:ins>
            <w:proofErr w:type="spellStart"/>
            <w:ins w:id="979" w:author="Lievia" w:date="2020-02-11T02:09:00Z">
              <w:r>
                <w:rPr>
                  <w:rFonts w:ascii="Bookman Old Style" w:eastAsia="MS Mincho" w:hAnsi="Bookman Old Style"/>
                </w:rPr>
                <w:t>maka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akun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s</w:t>
              </w:r>
            </w:ins>
            <w:ins w:id="980" w:author="Lievia" w:date="2020-02-11T02:10:00Z">
              <w:r>
                <w:rPr>
                  <w:rFonts w:ascii="Bookman Old Style" w:eastAsia="MS Mincho" w:hAnsi="Bookman Old Style"/>
                </w:rPr>
                <w:t>udah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berha</w:t>
              </w:r>
            </w:ins>
            <w:ins w:id="981" w:author="Lievia" w:date="2020-02-11T02:11:00Z">
              <w:r>
                <w:rPr>
                  <w:rFonts w:ascii="Bookman Old Style" w:eastAsia="MS Mincho" w:hAnsi="Bookman Old Style"/>
                </w:rPr>
                <w:t>sil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dibuat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</w:ins>
          </w:p>
        </w:tc>
        <w:tc>
          <w:tcPr>
            <w:tcW w:w="1212" w:type="dxa"/>
            <w:vAlign w:val="center"/>
          </w:tcPr>
          <w:p w14:paraId="673A007B" w14:textId="77777777" w:rsidR="00CE5C06" w:rsidRDefault="00E03C21">
            <w:pPr>
              <w:jc w:val="center"/>
              <w:rPr>
                <w:ins w:id="982" w:author="Lievia" w:date="2020-02-11T02:05:00Z"/>
                <w:rFonts w:ascii="Bookman Old Style" w:eastAsia="MS Mincho" w:hAnsi="Bookman Old Style"/>
              </w:rPr>
            </w:pPr>
            <w:ins w:id="983" w:author="Lievia" w:date="2020-02-11T02:16:00Z">
              <w:r>
                <w:rPr>
                  <w:rFonts w:ascii="Bookman Old Style" w:eastAsia="MS Mincho" w:hAnsi="Bookman Old Style"/>
                </w:rPr>
                <w:t>NOK</w:t>
              </w:r>
            </w:ins>
          </w:p>
        </w:tc>
        <w:tc>
          <w:tcPr>
            <w:tcW w:w="1401" w:type="dxa"/>
            <w:vAlign w:val="center"/>
          </w:tcPr>
          <w:p w14:paraId="37314D9E" w14:textId="489B9A35" w:rsidR="00CE5C06" w:rsidRPr="00514020" w:rsidRDefault="00514020" w:rsidP="00514020">
            <w:pPr>
              <w:jc w:val="both"/>
              <w:rPr>
                <w:ins w:id="984" w:author="Lievia" w:date="2020-02-11T02:05:00Z"/>
                <w:rFonts w:ascii="Bookman Old Style" w:eastAsia="MS Mincho" w:hAnsi="Bookman Old Style"/>
                <w:rPrChange w:id="985" w:author="Lievia" w:date="2020-02-13T20:09:00Z">
                  <w:rPr>
                    <w:ins w:id="986" w:author="Lievia" w:date="2020-02-11T02:05:00Z"/>
                    <w:rFonts w:ascii="Bookman Old Style" w:eastAsia="MS Mincho" w:hAnsi="Bookman Old Style"/>
                    <w:lang w:val="id-ID"/>
                  </w:rPr>
                </w:rPrChange>
              </w:rPr>
              <w:pPrChange w:id="987" w:author="Lievia" w:date="2020-02-13T20:09:00Z">
                <w:pPr>
                  <w:framePr w:hSpace="180" w:wrap="around" w:vAnchor="text" w:hAnchor="page" w:x="3391" w:y="103"/>
                </w:pPr>
              </w:pPrChange>
            </w:pPr>
            <w:ins w:id="988" w:author="Lievia" w:date="2020-02-13T20:09:00Z">
              <w:r>
                <w:rPr>
                  <w:rFonts w:ascii="Bookman Old Style" w:eastAsia="MS Mincho" w:hAnsi="Bookman Old Style"/>
                </w:rPr>
                <w:t>M.4</w:t>
              </w:r>
              <w:r>
                <w:rPr>
                  <w:rFonts w:ascii="Bookman Old Style" w:eastAsia="MS Mincho" w:hAnsi="Bookman Old Style"/>
                </w:rPr>
                <w:t>.</w:t>
              </w:r>
              <w:r>
                <w:rPr>
                  <w:rFonts w:ascii="Bookman Old Style" w:eastAsia="MS Mincho" w:hAnsi="Bookman Old Style"/>
                </w:rPr>
                <w:t>B3</w:t>
              </w:r>
            </w:ins>
          </w:p>
        </w:tc>
      </w:tr>
    </w:tbl>
    <w:p w14:paraId="12BF8CA7" w14:textId="77777777" w:rsidR="006651B4" w:rsidRDefault="006651B4">
      <w:pPr>
        <w:rPr>
          <w:ins w:id="989" w:author="Lievia" w:date="2020-02-11T02:18:00Z"/>
          <w:rFonts w:ascii="Bookman Old Style" w:hAnsi="Bookman Old Style"/>
          <w:b/>
          <w:sz w:val="24"/>
          <w:szCs w:val="24"/>
          <w:lang w:val="id-ID"/>
        </w:rPr>
        <w:pPrChange w:id="990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5983A414" w14:textId="77777777" w:rsidR="00E03C21" w:rsidRDefault="00E03C21">
      <w:pPr>
        <w:rPr>
          <w:ins w:id="991" w:author="Lievia" w:date="2020-02-11T02:18:00Z"/>
          <w:rFonts w:ascii="Bookman Old Style" w:hAnsi="Bookman Old Style"/>
          <w:b/>
          <w:sz w:val="24"/>
          <w:szCs w:val="24"/>
          <w:lang w:val="id-ID"/>
        </w:rPr>
        <w:pPrChange w:id="992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2A3A830F" w14:textId="77777777" w:rsidR="00E03C21" w:rsidRDefault="00E03C21">
      <w:pPr>
        <w:rPr>
          <w:ins w:id="993" w:author="Lievia" w:date="2020-02-11T02:18:00Z"/>
          <w:rFonts w:ascii="Bookman Old Style" w:hAnsi="Bookman Old Style"/>
          <w:b/>
          <w:sz w:val="24"/>
          <w:szCs w:val="24"/>
          <w:lang w:val="id-ID"/>
        </w:rPr>
        <w:pPrChange w:id="994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21C2B097" w14:textId="77777777" w:rsidR="00E03C21" w:rsidRDefault="00E03C21">
      <w:pPr>
        <w:rPr>
          <w:ins w:id="995" w:author="Lievia" w:date="2020-02-11T02:18:00Z"/>
          <w:rFonts w:ascii="Bookman Old Style" w:hAnsi="Bookman Old Style"/>
          <w:b/>
          <w:sz w:val="24"/>
          <w:szCs w:val="24"/>
          <w:lang w:val="id-ID"/>
        </w:rPr>
        <w:pPrChange w:id="996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44FD580A" w14:textId="77777777" w:rsidR="00E03C21" w:rsidRDefault="00E03C21">
      <w:pPr>
        <w:rPr>
          <w:ins w:id="997" w:author="Lievia" w:date="2020-02-11T02:18:00Z"/>
          <w:rFonts w:ascii="Bookman Old Style" w:hAnsi="Bookman Old Style"/>
          <w:b/>
          <w:sz w:val="24"/>
          <w:szCs w:val="24"/>
          <w:lang w:val="id-ID"/>
        </w:rPr>
        <w:pPrChange w:id="998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4627408A" w14:textId="77777777" w:rsidR="00E03C21" w:rsidRDefault="00E03C21">
      <w:pPr>
        <w:rPr>
          <w:ins w:id="999" w:author="Lievia" w:date="2020-02-11T02:18:00Z"/>
          <w:rFonts w:ascii="Bookman Old Style" w:hAnsi="Bookman Old Style"/>
          <w:b/>
          <w:sz w:val="24"/>
          <w:szCs w:val="24"/>
          <w:lang w:val="id-ID"/>
        </w:rPr>
        <w:pPrChange w:id="1000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6AE3BDDB" w14:textId="77777777" w:rsidR="00E03C21" w:rsidRDefault="00E03C21">
      <w:pPr>
        <w:rPr>
          <w:ins w:id="1001" w:author="Lievia" w:date="2020-02-11T02:18:00Z"/>
          <w:rFonts w:ascii="Bookman Old Style" w:hAnsi="Bookman Old Style"/>
          <w:b/>
          <w:sz w:val="24"/>
          <w:szCs w:val="24"/>
          <w:lang w:val="id-ID"/>
        </w:rPr>
        <w:pPrChange w:id="1002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3DF75E97" w14:textId="77777777" w:rsidR="00E03C21" w:rsidRDefault="00E03C21">
      <w:pPr>
        <w:rPr>
          <w:ins w:id="1003" w:author="Lievia" w:date="2020-02-11T02:19:00Z"/>
          <w:rFonts w:ascii="Bookman Old Style" w:hAnsi="Bookman Old Style"/>
          <w:b/>
          <w:sz w:val="24"/>
          <w:szCs w:val="24"/>
          <w:lang w:val="id-ID"/>
        </w:rPr>
        <w:pPrChange w:id="1004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55F48D36" w14:textId="77777777" w:rsidR="00E03C21" w:rsidRDefault="00E03C21">
      <w:pPr>
        <w:rPr>
          <w:ins w:id="1005" w:author="Lievia" w:date="2020-02-11T02:19:00Z"/>
          <w:rFonts w:ascii="Bookman Old Style" w:hAnsi="Bookman Old Style"/>
          <w:b/>
          <w:sz w:val="24"/>
          <w:szCs w:val="24"/>
          <w:lang w:val="id-ID"/>
        </w:rPr>
        <w:pPrChange w:id="1006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21DA3FF6" w14:textId="77777777" w:rsidR="00E03C21" w:rsidRDefault="00E03C21">
      <w:pPr>
        <w:rPr>
          <w:ins w:id="1007" w:author="Lievia" w:date="2020-02-11T02:19:00Z"/>
          <w:rFonts w:ascii="Bookman Old Style" w:hAnsi="Bookman Old Style"/>
          <w:b/>
          <w:sz w:val="24"/>
          <w:szCs w:val="24"/>
          <w:lang w:val="id-ID"/>
        </w:rPr>
        <w:pPrChange w:id="1008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4CD4970F" w14:textId="77777777" w:rsidR="00E03C21" w:rsidRDefault="00E03C21">
      <w:pPr>
        <w:rPr>
          <w:ins w:id="1009" w:author="Lievia" w:date="2020-02-11T02:19:00Z"/>
          <w:rFonts w:ascii="Bookman Old Style" w:hAnsi="Bookman Old Style"/>
          <w:b/>
          <w:sz w:val="24"/>
          <w:szCs w:val="24"/>
          <w:lang w:val="id-ID"/>
        </w:rPr>
        <w:pPrChange w:id="1010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12B3FA5C" w14:textId="77777777" w:rsidR="00E03C21" w:rsidRPr="006651B4" w:rsidRDefault="00E03C21">
      <w:pPr>
        <w:rPr>
          <w:ins w:id="1011" w:author="user" w:date="2020-02-10T01:07:00Z"/>
          <w:rFonts w:ascii="Bookman Old Style" w:hAnsi="Bookman Old Style"/>
          <w:b/>
          <w:sz w:val="24"/>
          <w:szCs w:val="24"/>
          <w:lang w:val="id-ID"/>
          <w:rPrChange w:id="1012" w:author="user" w:date="2020-02-10T01:07:00Z">
            <w:rPr>
              <w:ins w:id="1013" w:author="user" w:date="2020-02-10T01:07:00Z"/>
              <w:lang w:val="id-ID"/>
            </w:rPr>
          </w:rPrChange>
        </w:rPr>
        <w:pPrChange w:id="1014" w:author="user" w:date="2020-02-10T01:07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1D986215" w14:textId="77777777" w:rsidR="006651B4" w:rsidRDefault="006651B4">
      <w:pPr>
        <w:pStyle w:val="ListParagraph"/>
        <w:ind w:left="1890"/>
        <w:rPr>
          <w:ins w:id="1015" w:author="Lievia" w:date="2020-02-11T02:38:00Z"/>
          <w:rFonts w:ascii="Bookman Old Style" w:hAnsi="Bookman Old Style"/>
          <w:bCs/>
          <w:sz w:val="24"/>
          <w:szCs w:val="24"/>
        </w:rPr>
        <w:pPrChange w:id="1016" w:author="user" w:date="2020-02-10T01:07:00Z">
          <w:pPr>
            <w:jc w:val="center"/>
          </w:pPr>
        </w:pPrChange>
      </w:pPr>
    </w:p>
    <w:p w14:paraId="79F77E1E" w14:textId="77777777" w:rsidR="007B3544" w:rsidRDefault="007B3544">
      <w:pPr>
        <w:pStyle w:val="ListParagraph"/>
        <w:ind w:left="1890"/>
        <w:rPr>
          <w:ins w:id="1017" w:author="Lievia" w:date="2020-02-11T02:38:00Z"/>
          <w:rFonts w:ascii="Bookman Old Style" w:hAnsi="Bookman Old Style"/>
          <w:bCs/>
          <w:sz w:val="24"/>
          <w:szCs w:val="24"/>
        </w:rPr>
        <w:pPrChange w:id="1018" w:author="user" w:date="2020-02-10T01:07:00Z">
          <w:pPr>
            <w:jc w:val="center"/>
          </w:pPr>
        </w:pPrChange>
      </w:pPr>
    </w:p>
    <w:p w14:paraId="26AE3179" w14:textId="77777777" w:rsidR="007B3544" w:rsidRDefault="007B3544">
      <w:pPr>
        <w:pStyle w:val="ListParagraph"/>
        <w:ind w:left="1890"/>
        <w:rPr>
          <w:ins w:id="1019" w:author="Lievia" w:date="2020-02-11T02:39:00Z"/>
          <w:rFonts w:ascii="Bookman Old Style" w:hAnsi="Bookman Old Style"/>
          <w:bCs/>
          <w:sz w:val="24"/>
          <w:szCs w:val="24"/>
        </w:rPr>
        <w:pPrChange w:id="1020" w:author="user" w:date="2020-02-10T01:07:00Z">
          <w:pPr>
            <w:jc w:val="center"/>
          </w:pPr>
        </w:pPrChange>
      </w:pPr>
    </w:p>
    <w:p w14:paraId="03ACAA14" w14:textId="77777777" w:rsidR="007B3544" w:rsidRDefault="007B3544">
      <w:pPr>
        <w:pStyle w:val="ListParagraph"/>
        <w:ind w:left="1890"/>
        <w:rPr>
          <w:ins w:id="1021" w:author="user" w:date="2020-02-10T00:26:00Z"/>
          <w:rFonts w:ascii="Bookman Old Style" w:hAnsi="Bookman Old Style"/>
          <w:bCs/>
          <w:sz w:val="24"/>
          <w:szCs w:val="24"/>
        </w:rPr>
        <w:pPrChange w:id="1022" w:author="user" w:date="2020-02-10T01:07:00Z">
          <w:pPr>
            <w:jc w:val="center"/>
          </w:pPr>
        </w:pPrChange>
      </w:pPr>
    </w:p>
    <w:p w14:paraId="120580CF" w14:textId="77777777" w:rsidR="00B8389C" w:rsidDel="00120A6B" w:rsidRDefault="00B8389C">
      <w:pPr>
        <w:pStyle w:val="ListParagraph"/>
        <w:numPr>
          <w:ilvl w:val="0"/>
          <w:numId w:val="9"/>
        </w:numPr>
        <w:rPr>
          <w:ins w:id="1023" w:author="user" w:date="2020-02-10T01:29:00Z"/>
          <w:del w:id="1024" w:author="Lievia" w:date="2020-02-11T01:36:00Z"/>
          <w:rFonts w:ascii="Bookman Old Style" w:hAnsi="Bookman Old Style"/>
          <w:bCs/>
          <w:sz w:val="24"/>
          <w:szCs w:val="24"/>
        </w:rPr>
        <w:pPrChange w:id="1025" w:author="user" w:date="2020-02-10T00:25:00Z">
          <w:pPr>
            <w:jc w:val="center"/>
          </w:pPr>
        </w:pPrChange>
      </w:pPr>
      <w:ins w:id="1026" w:author="user" w:date="2020-02-10T00:30:00Z">
        <w:del w:id="1027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Modul</w:delText>
          </w:r>
        </w:del>
      </w:ins>
      <w:ins w:id="1028" w:author="user" w:date="2020-02-10T00:26:00Z">
        <w:del w:id="1029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Tambah (PUJK)</w:delText>
          </w:r>
        </w:del>
      </w:ins>
    </w:p>
    <w:p w14:paraId="782B39DF" w14:textId="77777777" w:rsidR="0022030C" w:rsidRPr="003F430D" w:rsidDel="00120A6B" w:rsidRDefault="0022030C">
      <w:pPr>
        <w:pStyle w:val="ListParagraph"/>
        <w:ind w:left="1890"/>
        <w:rPr>
          <w:ins w:id="1030" w:author="user" w:date="2020-02-10T01:29:00Z"/>
          <w:del w:id="1031" w:author="Lievia" w:date="2020-02-11T01:36:00Z"/>
          <w:rFonts w:ascii="Bookman Old Style" w:hAnsi="Bookman Old Style"/>
          <w:bCs/>
          <w:sz w:val="24"/>
          <w:szCs w:val="24"/>
        </w:rPr>
        <w:pPrChange w:id="1032" w:author="user" w:date="2020-02-10T01:31:00Z">
          <w:pPr>
            <w:pStyle w:val="ListParagraph"/>
            <w:numPr>
              <w:numId w:val="9"/>
            </w:numPr>
            <w:ind w:left="1890" w:hanging="360"/>
          </w:pPr>
        </w:pPrChange>
      </w:pPr>
      <w:ins w:id="1033" w:author="user" w:date="2020-02-10T01:29:00Z">
        <w:del w:id="1034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dmin dapat </w:delText>
          </w:r>
        </w:del>
      </w:ins>
      <w:ins w:id="1035" w:author="user" w:date="2020-02-10T01:31:00Z">
        <w:del w:id="1036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Menambahkan</w:delText>
          </w:r>
        </w:del>
      </w:ins>
      <w:ins w:id="1037" w:author="user" w:date="2020-02-10T01:29:00Z">
        <w:del w:id="1038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PUJK(Pelaku Usaha Jasa keuangan).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58"/>
        <w:gridCol w:w="3108"/>
        <w:gridCol w:w="1212"/>
        <w:gridCol w:w="1401"/>
        <w:tblGridChange w:id="1039">
          <w:tblGrid>
            <w:gridCol w:w="807"/>
            <w:gridCol w:w="2865"/>
            <w:gridCol w:w="1783"/>
            <w:gridCol w:w="1358"/>
            <w:gridCol w:w="3108"/>
            <w:gridCol w:w="1212"/>
            <w:gridCol w:w="1401"/>
          </w:tblGrid>
        </w:tblGridChange>
      </w:tblGrid>
      <w:tr w:rsidR="0022030C" w:rsidRPr="00E83B33" w:rsidDel="00120A6B" w14:paraId="558BB1F8" w14:textId="77777777" w:rsidTr="00B468B1">
        <w:trPr>
          <w:trHeight w:val="633"/>
          <w:ins w:id="1040" w:author="user" w:date="2020-02-10T01:29:00Z"/>
          <w:del w:id="1041" w:author="Lievia" w:date="2020-02-11T01:36:00Z"/>
        </w:trPr>
        <w:tc>
          <w:tcPr>
            <w:tcW w:w="807" w:type="dxa"/>
            <w:vAlign w:val="center"/>
          </w:tcPr>
          <w:p w14:paraId="2D581474" w14:textId="77777777" w:rsidR="0022030C" w:rsidRPr="00D12A08" w:rsidDel="00120A6B" w:rsidRDefault="0022030C" w:rsidP="008E136C">
            <w:pPr>
              <w:jc w:val="center"/>
              <w:rPr>
                <w:ins w:id="1042" w:author="user" w:date="2020-02-10T01:29:00Z"/>
                <w:del w:id="1043" w:author="Lievia" w:date="2020-02-11T01:36:00Z"/>
                <w:rFonts w:ascii="Bookman Old Style" w:eastAsia="MS Mincho" w:hAnsi="Bookman Old Style"/>
                <w:lang w:val="id-ID"/>
              </w:rPr>
            </w:pPr>
            <w:ins w:id="1044" w:author="user" w:date="2020-02-10T01:29:00Z">
              <w:del w:id="104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2715641C" w14:textId="77777777" w:rsidR="0022030C" w:rsidRPr="00D12A08" w:rsidDel="00120A6B" w:rsidRDefault="0022030C" w:rsidP="008E136C">
            <w:pPr>
              <w:jc w:val="center"/>
              <w:rPr>
                <w:ins w:id="1046" w:author="user" w:date="2020-02-10T01:29:00Z"/>
                <w:del w:id="1047" w:author="Lievia" w:date="2020-02-11T01:36:00Z"/>
                <w:rFonts w:ascii="Bookman Old Style" w:eastAsia="MS Mincho" w:hAnsi="Bookman Old Style"/>
                <w:lang w:val="id-ID"/>
              </w:rPr>
            </w:pPr>
            <w:ins w:id="1048" w:author="user" w:date="2020-02-10T01:29:00Z">
              <w:del w:id="104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7AAE41F6" w14:textId="77777777" w:rsidR="0022030C" w:rsidRPr="00D12A08" w:rsidDel="00120A6B" w:rsidRDefault="0022030C" w:rsidP="008E136C">
            <w:pPr>
              <w:jc w:val="center"/>
              <w:rPr>
                <w:ins w:id="1050" w:author="user" w:date="2020-02-10T01:29:00Z"/>
                <w:del w:id="1051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1052" w:author="user" w:date="2020-02-10T01:29:00Z">
              <w:del w:id="1053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58" w:type="dxa"/>
            <w:vAlign w:val="center"/>
          </w:tcPr>
          <w:p w14:paraId="0A2578A0" w14:textId="77777777" w:rsidR="0022030C" w:rsidRPr="00D12A08" w:rsidDel="00120A6B" w:rsidRDefault="0022030C" w:rsidP="008E136C">
            <w:pPr>
              <w:jc w:val="center"/>
              <w:rPr>
                <w:ins w:id="1054" w:author="user" w:date="2020-02-10T01:29:00Z"/>
                <w:del w:id="1055" w:author="Lievia" w:date="2020-02-11T01:36:00Z"/>
                <w:rFonts w:ascii="Bookman Old Style" w:eastAsia="MS Mincho" w:hAnsi="Bookman Old Style"/>
                <w:lang w:val="id-ID"/>
              </w:rPr>
            </w:pPr>
            <w:ins w:id="1056" w:author="user" w:date="2020-02-10T01:29:00Z">
              <w:del w:id="105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5A914826" w14:textId="77777777" w:rsidR="0022030C" w:rsidRPr="00D12A08" w:rsidDel="00120A6B" w:rsidRDefault="0022030C" w:rsidP="008E136C">
            <w:pPr>
              <w:jc w:val="center"/>
              <w:rPr>
                <w:ins w:id="1058" w:author="user" w:date="2020-02-10T01:29:00Z"/>
                <w:del w:id="1059" w:author="Lievia" w:date="2020-02-11T01:36:00Z"/>
                <w:rFonts w:ascii="Bookman Old Style" w:eastAsia="MS Mincho" w:hAnsi="Bookman Old Style"/>
                <w:lang w:val="id-ID"/>
              </w:rPr>
            </w:pPr>
            <w:ins w:id="1060" w:author="user" w:date="2020-02-10T01:29:00Z">
              <w:del w:id="106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1289B239" w14:textId="77777777" w:rsidR="0022030C" w:rsidRPr="00D12A08" w:rsidDel="00120A6B" w:rsidRDefault="0022030C" w:rsidP="008E136C">
            <w:pPr>
              <w:jc w:val="center"/>
              <w:rPr>
                <w:ins w:id="1062" w:author="user" w:date="2020-02-10T01:29:00Z"/>
                <w:del w:id="1063" w:author="Lievia" w:date="2020-02-11T01:36:00Z"/>
                <w:rFonts w:ascii="Bookman Old Style" w:eastAsia="MS Mincho" w:hAnsi="Bookman Old Style"/>
                <w:lang w:val="id-ID"/>
              </w:rPr>
            </w:pPr>
            <w:ins w:id="1064" w:author="user" w:date="2020-02-10T01:29:00Z">
              <w:del w:id="106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4786F512" w14:textId="77777777" w:rsidR="0022030C" w:rsidRPr="00D12A08" w:rsidDel="00120A6B" w:rsidRDefault="0022030C" w:rsidP="008E136C">
            <w:pPr>
              <w:jc w:val="center"/>
              <w:rPr>
                <w:ins w:id="1066" w:author="user" w:date="2020-02-10T01:29:00Z"/>
                <w:del w:id="1067" w:author="Lievia" w:date="2020-02-11T01:36:00Z"/>
                <w:rFonts w:ascii="Bookman Old Style" w:eastAsia="MS Mincho" w:hAnsi="Bookman Old Style"/>
                <w:lang w:val="id-ID"/>
              </w:rPr>
            </w:pPr>
            <w:ins w:id="1068" w:author="user" w:date="2020-02-10T01:29:00Z">
              <w:del w:id="106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1F748E81" w14:textId="77777777" w:rsidR="0022030C" w:rsidRPr="00D12A08" w:rsidDel="00120A6B" w:rsidRDefault="0022030C" w:rsidP="008E136C">
            <w:pPr>
              <w:jc w:val="center"/>
              <w:rPr>
                <w:ins w:id="1070" w:author="user" w:date="2020-02-10T01:29:00Z"/>
                <w:del w:id="1071" w:author="Lievia" w:date="2020-02-11T01:36:00Z"/>
                <w:rFonts w:ascii="Bookman Old Style" w:eastAsia="MS Mincho" w:hAnsi="Bookman Old Style"/>
                <w:lang w:val="id-ID"/>
              </w:rPr>
            </w:pPr>
            <w:ins w:id="1072" w:author="user" w:date="2020-02-10T01:29:00Z">
              <w:del w:id="107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22030C" w:rsidRPr="00E83B33" w:rsidDel="00120A6B" w14:paraId="552B3313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074" w:author="user" w:date="2020-02-10T07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1075" w:author="user" w:date="2020-02-10T01:29:00Z"/>
          <w:del w:id="1076" w:author="Lievia" w:date="2020-02-11T01:36:00Z"/>
          <w:trPrChange w:id="1077" w:author="user" w:date="2020-02-10T07:36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1078" w:author="user" w:date="2020-02-10T07:36:00Z">
              <w:tcPr>
                <w:tcW w:w="807" w:type="dxa"/>
              </w:tcPr>
            </w:tcPrChange>
          </w:tcPr>
          <w:p w14:paraId="6B375F64" w14:textId="77777777" w:rsidR="0022030C" w:rsidRPr="003F430D" w:rsidDel="00120A6B" w:rsidRDefault="0022030C">
            <w:pPr>
              <w:jc w:val="center"/>
              <w:rPr>
                <w:ins w:id="1079" w:author="user" w:date="2020-02-10T01:29:00Z"/>
                <w:del w:id="1080" w:author="Lievia" w:date="2020-02-11T01:36:00Z"/>
                <w:rFonts w:ascii="Bookman Old Style" w:eastAsia="MS Mincho" w:hAnsi="Bookman Old Style"/>
              </w:rPr>
              <w:pPrChange w:id="1081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082" w:author="user" w:date="2020-02-10T01:29:00Z">
              <w:del w:id="108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1084" w:author="user" w:date="2020-02-10T07:36:00Z">
              <w:tcPr>
                <w:tcW w:w="2865" w:type="dxa"/>
                <w:vAlign w:val="center"/>
              </w:tcPr>
            </w:tcPrChange>
          </w:tcPr>
          <w:p w14:paraId="46537989" w14:textId="77777777" w:rsidR="0022030C" w:rsidRPr="003F430D" w:rsidDel="00120A6B" w:rsidRDefault="0022030C">
            <w:pPr>
              <w:rPr>
                <w:ins w:id="1085" w:author="user" w:date="2020-02-10T01:29:00Z"/>
                <w:del w:id="1086" w:author="Lievia" w:date="2020-02-11T01:36:00Z"/>
                <w:rFonts w:ascii="Bookman Old Style" w:eastAsia="MS Mincho" w:hAnsi="Bookman Old Style"/>
              </w:rPr>
              <w:pPrChange w:id="1087" w:author="user" w:date="2020-02-10T01:31:00Z">
                <w:pPr>
                  <w:framePr w:hSpace="180" w:wrap="around" w:vAnchor="text" w:hAnchor="page" w:x="3391" w:y="103"/>
                </w:pPr>
              </w:pPrChange>
            </w:pPr>
            <w:ins w:id="1088" w:author="user" w:date="2020-02-10T01:32:00Z">
              <w:del w:id="108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tombol tambah </w:delText>
                </w:r>
              </w:del>
            </w:ins>
          </w:p>
        </w:tc>
        <w:tc>
          <w:tcPr>
            <w:tcW w:w="1783" w:type="dxa"/>
            <w:vAlign w:val="center"/>
            <w:tcPrChange w:id="1090" w:author="user" w:date="2020-02-10T07:36:00Z">
              <w:tcPr>
                <w:tcW w:w="1783" w:type="dxa"/>
                <w:vAlign w:val="center"/>
              </w:tcPr>
            </w:tcPrChange>
          </w:tcPr>
          <w:p w14:paraId="0B6A6081" w14:textId="77777777" w:rsidR="0022030C" w:rsidRPr="003F430D" w:rsidDel="00120A6B" w:rsidRDefault="0022030C" w:rsidP="008E136C">
            <w:pPr>
              <w:rPr>
                <w:ins w:id="1091" w:author="user" w:date="2020-02-10T01:29:00Z"/>
                <w:del w:id="1092" w:author="Lievia" w:date="2020-02-11T01:36:00Z"/>
                <w:rFonts w:ascii="Bookman Old Style" w:eastAsia="MS Mincho" w:hAnsi="Bookman Old Style"/>
                <w:i/>
                <w:iCs/>
              </w:rPr>
            </w:pPr>
            <w:ins w:id="1093" w:author="user" w:date="2020-02-10T01:32:00Z">
              <w:del w:id="1094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tambah</w:delText>
                </w:r>
              </w:del>
            </w:ins>
          </w:p>
        </w:tc>
        <w:tc>
          <w:tcPr>
            <w:tcW w:w="1358" w:type="dxa"/>
            <w:vAlign w:val="center"/>
            <w:tcPrChange w:id="1095" w:author="user" w:date="2020-02-10T07:36:00Z">
              <w:tcPr>
                <w:tcW w:w="1358" w:type="dxa"/>
                <w:vAlign w:val="center"/>
              </w:tcPr>
            </w:tcPrChange>
          </w:tcPr>
          <w:p w14:paraId="0B04DF47" w14:textId="77777777" w:rsidR="0022030C" w:rsidRPr="003F430D" w:rsidDel="00120A6B" w:rsidRDefault="0022030C" w:rsidP="008E136C">
            <w:pPr>
              <w:rPr>
                <w:ins w:id="1096" w:author="user" w:date="2020-02-10T01:29:00Z"/>
                <w:del w:id="1097" w:author="Lievia" w:date="2020-02-11T01:36:00Z"/>
                <w:rFonts w:ascii="Bookman Old Style" w:eastAsia="MS Mincho" w:hAnsi="Bookman Old Style"/>
              </w:rPr>
            </w:pPr>
            <w:ins w:id="1098" w:author="user" w:date="2020-02-10T01:29:00Z">
              <w:del w:id="109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1100" w:author="user" w:date="2020-02-10T07:36:00Z">
              <w:tcPr>
                <w:tcW w:w="3108" w:type="dxa"/>
                <w:vAlign w:val="center"/>
              </w:tcPr>
            </w:tcPrChange>
          </w:tcPr>
          <w:p w14:paraId="54F652ED" w14:textId="77777777" w:rsidR="0022030C" w:rsidRPr="003F430D" w:rsidDel="00120A6B" w:rsidRDefault="0022030C">
            <w:pPr>
              <w:rPr>
                <w:ins w:id="1101" w:author="user" w:date="2020-02-10T01:29:00Z"/>
                <w:del w:id="1102" w:author="Lievia" w:date="2020-02-11T01:36:00Z"/>
                <w:rFonts w:ascii="Bookman Old Style" w:eastAsia="MS Mincho" w:hAnsi="Bookman Old Style"/>
              </w:rPr>
              <w:pPrChange w:id="1103" w:author="user" w:date="2020-02-10T01:32:00Z">
                <w:pPr>
                  <w:framePr w:hSpace="180" w:wrap="around" w:vAnchor="text" w:hAnchor="page" w:x="3391" w:y="103"/>
                </w:pPr>
              </w:pPrChange>
            </w:pPr>
            <w:ins w:id="1104" w:author="user" w:date="2020-02-10T01:29:00Z">
              <w:del w:id="110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</w:delText>
                </w:r>
              </w:del>
            </w:ins>
            <w:ins w:id="1106" w:author="user" w:date="2020-02-10T01:33:00Z">
              <w:del w:id="110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form tambah PUJK</w:delText>
                </w:r>
              </w:del>
            </w:ins>
          </w:p>
        </w:tc>
        <w:tc>
          <w:tcPr>
            <w:tcW w:w="1212" w:type="dxa"/>
            <w:vAlign w:val="center"/>
            <w:tcPrChange w:id="1108" w:author="user" w:date="2020-02-10T07:36:00Z">
              <w:tcPr>
                <w:tcW w:w="1212" w:type="dxa"/>
                <w:vAlign w:val="center"/>
              </w:tcPr>
            </w:tcPrChange>
          </w:tcPr>
          <w:p w14:paraId="08D8276A" w14:textId="77777777" w:rsidR="0022030C" w:rsidRPr="003F430D" w:rsidDel="00120A6B" w:rsidRDefault="0022030C">
            <w:pPr>
              <w:jc w:val="center"/>
              <w:rPr>
                <w:ins w:id="1109" w:author="user" w:date="2020-02-10T01:29:00Z"/>
                <w:del w:id="1110" w:author="Lievia" w:date="2020-02-11T01:36:00Z"/>
                <w:rFonts w:ascii="Bookman Old Style" w:eastAsia="MS Mincho" w:hAnsi="Bookman Old Style"/>
              </w:rPr>
              <w:pPrChange w:id="1111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112" w:author="user" w:date="2020-02-10T01:29:00Z">
              <w:del w:id="111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1114" w:author="user" w:date="2020-02-10T07:36:00Z">
              <w:tcPr>
                <w:tcW w:w="1401" w:type="dxa"/>
                <w:vAlign w:val="center"/>
              </w:tcPr>
            </w:tcPrChange>
          </w:tcPr>
          <w:p w14:paraId="676CD4C3" w14:textId="77777777" w:rsidR="0022030C" w:rsidRPr="00D12A08" w:rsidDel="00120A6B" w:rsidRDefault="0022030C" w:rsidP="008E136C">
            <w:pPr>
              <w:rPr>
                <w:ins w:id="1115" w:author="user" w:date="2020-02-10T01:29:00Z"/>
                <w:del w:id="1116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22030C" w:rsidRPr="00E83B33" w:rsidDel="00120A6B" w14:paraId="0F10B704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117" w:author="user" w:date="2020-02-10T07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1118" w:author="user" w:date="2020-02-10T01:29:00Z"/>
          <w:del w:id="1119" w:author="Lievia" w:date="2020-02-11T01:36:00Z"/>
          <w:trPrChange w:id="1120" w:author="user" w:date="2020-02-10T07:36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1121" w:author="user" w:date="2020-02-10T07:36:00Z">
              <w:tcPr>
                <w:tcW w:w="807" w:type="dxa"/>
              </w:tcPr>
            </w:tcPrChange>
          </w:tcPr>
          <w:p w14:paraId="755351DE" w14:textId="77777777" w:rsidR="0022030C" w:rsidDel="00120A6B" w:rsidRDefault="0022030C">
            <w:pPr>
              <w:jc w:val="center"/>
              <w:rPr>
                <w:ins w:id="1122" w:author="user" w:date="2020-02-10T01:29:00Z"/>
                <w:del w:id="1123" w:author="Lievia" w:date="2020-02-11T01:36:00Z"/>
                <w:rFonts w:ascii="Bookman Old Style" w:eastAsia="MS Mincho" w:hAnsi="Bookman Old Style"/>
              </w:rPr>
              <w:pPrChange w:id="1124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125" w:author="user" w:date="2020-02-10T01:29:00Z">
              <w:del w:id="112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1127" w:author="user" w:date="2020-02-10T07:36:00Z">
              <w:tcPr>
                <w:tcW w:w="2865" w:type="dxa"/>
                <w:vAlign w:val="center"/>
              </w:tcPr>
            </w:tcPrChange>
          </w:tcPr>
          <w:p w14:paraId="1878960E" w14:textId="77777777" w:rsidR="0022030C" w:rsidDel="00120A6B" w:rsidRDefault="0022030C">
            <w:pPr>
              <w:rPr>
                <w:ins w:id="1128" w:author="user" w:date="2020-02-10T01:29:00Z"/>
                <w:del w:id="1129" w:author="Lievia" w:date="2020-02-11T01:36:00Z"/>
                <w:rFonts w:ascii="Bookman Old Style" w:eastAsia="MS Mincho" w:hAnsi="Bookman Old Style"/>
              </w:rPr>
              <w:pPrChange w:id="1130" w:author="user" w:date="2020-02-10T01:47:00Z">
                <w:pPr>
                  <w:framePr w:hSpace="180" w:wrap="around" w:vAnchor="text" w:hAnchor="page" w:x="3391" w:y="103"/>
                </w:pPr>
              </w:pPrChange>
            </w:pPr>
            <w:ins w:id="1131" w:author="user" w:date="2020-02-10T01:29:00Z">
              <w:del w:id="113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Mengisikan data pada </w:delText>
                </w:r>
              </w:del>
            </w:ins>
            <w:ins w:id="1133" w:author="user" w:date="2020-02-10T01:47:00Z">
              <w:del w:id="1134" w:author="Lievia" w:date="2020-02-11T01:36:00Z">
                <w:r w:rsidR="00832474" w:rsidDel="00120A6B">
                  <w:rPr>
                    <w:rFonts w:ascii="Bookman Old Style" w:eastAsia="MS Mincho" w:hAnsi="Bookman Old Style"/>
                  </w:rPr>
                  <w:delText xml:space="preserve">form tambah </w:delText>
                </w:r>
              </w:del>
            </w:ins>
            <w:ins w:id="1135" w:author="user" w:date="2020-02-10T01:48:00Z">
              <w:del w:id="1136" w:author="Lievia" w:date="2020-02-11T01:36:00Z">
                <w:r w:rsidR="00832474" w:rsidDel="00120A6B">
                  <w:rPr>
                    <w:rFonts w:ascii="Bookman Old Style" w:eastAsia="MS Mincho" w:hAnsi="Bookman Old Style"/>
                  </w:rPr>
                  <w:delText>PUJK</w:delText>
                </w:r>
              </w:del>
            </w:ins>
            <w:ins w:id="1137" w:author="user" w:date="2020-02-10T01:29:00Z">
              <w:del w:id="113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783" w:type="dxa"/>
            <w:vAlign w:val="center"/>
            <w:tcPrChange w:id="1139" w:author="user" w:date="2020-02-10T07:36:00Z">
              <w:tcPr>
                <w:tcW w:w="1783" w:type="dxa"/>
                <w:vAlign w:val="center"/>
              </w:tcPr>
            </w:tcPrChange>
          </w:tcPr>
          <w:p w14:paraId="652159D8" w14:textId="77777777" w:rsidR="00832474" w:rsidDel="00120A6B" w:rsidRDefault="0022030C">
            <w:pPr>
              <w:rPr>
                <w:ins w:id="1140" w:author="user" w:date="2020-02-10T01:52:00Z"/>
                <w:del w:id="1141" w:author="Lievia" w:date="2020-02-11T01:36:00Z"/>
                <w:rFonts w:ascii="Bookman Old Style" w:eastAsia="MS Mincho" w:hAnsi="Bookman Old Style"/>
                <w:i/>
                <w:iCs/>
              </w:rPr>
              <w:pPrChange w:id="1142" w:author="user" w:date="2020-02-10T01:48:00Z">
                <w:pPr>
                  <w:framePr w:hSpace="180" w:wrap="around" w:vAnchor="text" w:hAnchor="page" w:x="3391" w:y="103"/>
                </w:pPr>
              </w:pPrChange>
            </w:pPr>
            <w:ins w:id="1143" w:author="user" w:date="2020-02-10T01:29:00Z">
              <w:del w:id="1144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Mengisikan</w:delText>
                </w:r>
              </w:del>
            </w:ins>
          </w:p>
          <w:p w14:paraId="4B80AD9A" w14:textId="77777777" w:rsidR="0022030C" w:rsidDel="00120A6B" w:rsidRDefault="00832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145" w:author="user" w:date="2020-02-10T01:53:00Z"/>
                <w:del w:id="1146" w:author="Lievia" w:date="2020-02-11T01:36:00Z"/>
                <w:rFonts w:ascii="Bookman Old Style" w:eastAsia="MS Mincho" w:hAnsi="Bookman Old Style"/>
                <w:i/>
                <w:iCs/>
              </w:rPr>
              <w:pPrChange w:id="1147" w:author="user" w:date="2020-02-10T01:53:00Z">
                <w:pPr>
                  <w:framePr w:hSpace="180" w:wrap="around" w:vAnchor="text" w:hAnchor="page" w:x="3391" w:y="103"/>
                </w:pPr>
              </w:pPrChange>
            </w:pPr>
            <w:ins w:id="1148" w:author="user" w:date="2020-02-10T01:52:00Z">
              <w:del w:id="1149" w:author="Lievia" w:date="2020-02-11T01:36:00Z">
                <w:r w:rsidRPr="00832474" w:rsidDel="00120A6B">
                  <w:rPr>
                    <w:rFonts w:ascii="Bookman Old Style" w:eastAsia="MS Mincho" w:hAnsi="Bookman Old Style"/>
                    <w:i/>
                    <w:iCs/>
                    <w:rPrChange w:id="1150" w:author="user" w:date="2020-02-10T01:53:00Z">
                      <w:rPr>
                        <w:rFonts w:eastAsia="MS Mincho"/>
                      </w:rPr>
                    </w:rPrChange>
                  </w:rPr>
                  <w:delText>nama lembaga keuangan : test</w:delText>
                </w:r>
              </w:del>
            </w:ins>
            <w:ins w:id="1151" w:author="user" w:date="2020-02-10T01:53:00Z">
              <w:del w:id="115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1</w:delText>
                </w:r>
              </w:del>
            </w:ins>
          </w:p>
          <w:p w14:paraId="2290C9A2" w14:textId="77777777" w:rsidR="00832474" w:rsidDel="00120A6B" w:rsidRDefault="00832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153" w:author="user" w:date="2020-02-10T01:53:00Z"/>
                <w:del w:id="1154" w:author="Lievia" w:date="2020-02-11T01:36:00Z"/>
                <w:rFonts w:ascii="Bookman Old Style" w:eastAsia="MS Mincho" w:hAnsi="Bookman Old Style"/>
                <w:i/>
                <w:iCs/>
              </w:rPr>
              <w:pPrChange w:id="1155" w:author="user" w:date="2020-02-10T01:53:00Z">
                <w:pPr>
                  <w:framePr w:hSpace="180" w:wrap="around" w:vAnchor="text" w:hAnchor="page" w:x="3391" w:y="103"/>
                </w:pPr>
              </w:pPrChange>
            </w:pPr>
            <w:ins w:id="1156" w:author="user" w:date="2020-02-10T01:53:00Z">
              <w:del w:id="115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profil : lengkap</w:delText>
                </w:r>
              </w:del>
            </w:ins>
          </w:p>
          <w:p w14:paraId="279419C7" w14:textId="77777777" w:rsidR="00832474" w:rsidDel="00120A6B" w:rsidRDefault="00832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158" w:author="user" w:date="2020-02-10T01:53:00Z"/>
                <w:del w:id="1159" w:author="Lievia" w:date="2020-02-11T01:36:00Z"/>
                <w:rFonts w:ascii="Bookman Old Style" w:eastAsia="MS Mincho" w:hAnsi="Bookman Old Style"/>
                <w:i/>
                <w:iCs/>
              </w:rPr>
              <w:pPrChange w:id="1160" w:author="user" w:date="2020-02-10T01:53:00Z">
                <w:pPr>
                  <w:framePr w:hSpace="180" w:wrap="around" w:vAnchor="text" w:hAnchor="page" w:x="3391" w:y="103"/>
                </w:pPr>
              </w:pPrChange>
            </w:pPr>
            <w:ins w:id="1161" w:author="user" w:date="2020-02-10T01:53:00Z">
              <w:del w:id="116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tahun: 2020</w:delText>
                </w:r>
              </w:del>
            </w:ins>
          </w:p>
          <w:p w14:paraId="77ADBD88" w14:textId="77777777" w:rsidR="00832474" w:rsidDel="00120A6B" w:rsidRDefault="00832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163" w:author="user" w:date="2020-02-10T01:54:00Z"/>
                <w:del w:id="1164" w:author="Lievia" w:date="2020-02-11T01:36:00Z"/>
                <w:rFonts w:ascii="Bookman Old Style" w:eastAsia="MS Mincho" w:hAnsi="Bookman Old Style"/>
                <w:i/>
                <w:iCs/>
              </w:rPr>
              <w:pPrChange w:id="1165" w:author="user" w:date="2020-02-10T01:54:00Z">
                <w:pPr>
                  <w:framePr w:hSpace="180" w:wrap="around" w:vAnchor="text" w:hAnchor="page" w:x="3391" w:y="103"/>
                </w:pPr>
              </w:pPrChange>
            </w:pPr>
            <w:ins w:id="1166" w:author="user" w:date="2020-02-10T01:53:00Z">
              <w:del w:id="116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nomor call center</w:delText>
                </w:r>
              </w:del>
            </w:ins>
            <w:ins w:id="1168" w:author="user" w:date="2020-02-10T01:54:00Z">
              <w:del w:id="116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: 0212275</w:delText>
                </w:r>
              </w:del>
            </w:ins>
          </w:p>
          <w:p w14:paraId="5F4D0D3B" w14:textId="77777777" w:rsidR="00832474" w:rsidRPr="00832474" w:rsidDel="00120A6B" w:rsidRDefault="00832474">
            <w:pPr>
              <w:ind w:left="1"/>
              <w:rPr>
                <w:ins w:id="1170" w:author="user" w:date="2020-02-10T01:29:00Z"/>
                <w:del w:id="1171" w:author="Lievia" w:date="2020-02-11T01:36:00Z"/>
                <w:rFonts w:ascii="Bookman Old Style" w:eastAsia="MS Mincho" w:hAnsi="Bookman Old Style"/>
                <w:i/>
                <w:iCs/>
                <w:rPrChange w:id="1172" w:author="user" w:date="2020-02-10T01:54:00Z">
                  <w:rPr>
                    <w:ins w:id="1173" w:author="user" w:date="2020-02-10T01:29:00Z"/>
                    <w:del w:id="1174" w:author="Lievia" w:date="2020-02-11T01:36:00Z"/>
                    <w:rFonts w:eastAsia="MS Mincho"/>
                  </w:rPr>
                </w:rPrChange>
              </w:rPr>
              <w:pPrChange w:id="1175" w:author="user" w:date="2020-02-10T01:54:00Z">
                <w:pPr>
                  <w:framePr w:hSpace="180" w:wrap="around" w:vAnchor="text" w:hAnchor="page" w:x="3391" w:y="103"/>
                </w:pPr>
              </w:pPrChange>
            </w:pPr>
            <w:ins w:id="1176" w:author="user" w:date="2020-02-10T01:54:00Z">
              <w:del w:id="117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submit</w:delText>
                </w:r>
              </w:del>
            </w:ins>
          </w:p>
        </w:tc>
        <w:tc>
          <w:tcPr>
            <w:tcW w:w="1358" w:type="dxa"/>
            <w:vAlign w:val="center"/>
            <w:tcPrChange w:id="1178" w:author="user" w:date="2020-02-10T07:36:00Z">
              <w:tcPr>
                <w:tcW w:w="1358" w:type="dxa"/>
                <w:vAlign w:val="center"/>
              </w:tcPr>
            </w:tcPrChange>
          </w:tcPr>
          <w:p w14:paraId="2A016FF8" w14:textId="77777777" w:rsidR="00832474" w:rsidDel="00120A6B" w:rsidRDefault="00832474" w:rsidP="00832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179" w:author="user" w:date="2020-02-10T01:55:00Z"/>
                <w:del w:id="1180" w:author="Lievia" w:date="2020-02-11T01:36:00Z"/>
                <w:rFonts w:ascii="Bookman Old Style" w:eastAsia="MS Mincho" w:hAnsi="Bookman Old Style"/>
                <w:i/>
                <w:iCs/>
              </w:rPr>
            </w:pPr>
            <w:ins w:id="1181" w:author="user" w:date="2020-02-10T01:55:00Z">
              <w:del w:id="1182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>nama lembaga keuangan : test</w:delText>
                </w:r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1</w:delText>
                </w:r>
              </w:del>
            </w:ins>
          </w:p>
          <w:p w14:paraId="14314747" w14:textId="77777777" w:rsidR="00832474" w:rsidDel="00120A6B" w:rsidRDefault="00832474" w:rsidP="00832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183" w:author="user" w:date="2020-02-10T01:55:00Z"/>
                <w:del w:id="1184" w:author="Lievia" w:date="2020-02-11T01:36:00Z"/>
                <w:rFonts w:ascii="Bookman Old Style" w:eastAsia="MS Mincho" w:hAnsi="Bookman Old Style"/>
                <w:i/>
                <w:iCs/>
              </w:rPr>
            </w:pPr>
            <w:ins w:id="1185" w:author="user" w:date="2020-02-10T01:55:00Z">
              <w:del w:id="118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profil : lengkap</w:delText>
                </w:r>
              </w:del>
            </w:ins>
          </w:p>
          <w:p w14:paraId="41881B87" w14:textId="77777777" w:rsidR="00832474" w:rsidDel="00120A6B" w:rsidRDefault="00832474" w:rsidP="00832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187" w:author="user" w:date="2020-02-10T01:55:00Z"/>
                <w:del w:id="1188" w:author="Lievia" w:date="2020-02-11T01:36:00Z"/>
                <w:rFonts w:ascii="Bookman Old Style" w:eastAsia="MS Mincho" w:hAnsi="Bookman Old Style"/>
                <w:i/>
                <w:iCs/>
              </w:rPr>
            </w:pPr>
            <w:ins w:id="1189" w:author="user" w:date="2020-02-10T01:55:00Z">
              <w:del w:id="1190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tahun: 2020</w:delText>
                </w:r>
              </w:del>
            </w:ins>
          </w:p>
          <w:p w14:paraId="1D94CE61" w14:textId="77777777" w:rsidR="00832474" w:rsidDel="00120A6B" w:rsidRDefault="00832474" w:rsidP="00832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191" w:author="user" w:date="2020-02-10T01:55:00Z"/>
                <w:del w:id="1192" w:author="Lievia" w:date="2020-02-11T01:36:00Z"/>
                <w:rFonts w:ascii="Bookman Old Style" w:eastAsia="MS Mincho" w:hAnsi="Bookman Old Style"/>
                <w:i/>
                <w:iCs/>
              </w:rPr>
            </w:pPr>
            <w:ins w:id="1193" w:author="user" w:date="2020-02-10T01:55:00Z">
              <w:del w:id="1194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nomor call center: 0212275</w:delText>
                </w:r>
              </w:del>
            </w:ins>
          </w:p>
          <w:p w14:paraId="70BE2BE3" w14:textId="77777777" w:rsidR="0022030C" w:rsidDel="00120A6B" w:rsidRDefault="0022030C" w:rsidP="008E136C">
            <w:pPr>
              <w:rPr>
                <w:ins w:id="1195" w:author="user" w:date="2020-02-10T01:29:00Z"/>
                <w:del w:id="1196" w:author="Lievia" w:date="2020-02-11T01:36:00Z"/>
                <w:rFonts w:ascii="Bookman Old Style" w:eastAsia="MS Mincho" w:hAnsi="Bookman Old Style"/>
              </w:rPr>
            </w:pPr>
          </w:p>
        </w:tc>
        <w:tc>
          <w:tcPr>
            <w:tcW w:w="3108" w:type="dxa"/>
            <w:vAlign w:val="center"/>
            <w:tcPrChange w:id="1197" w:author="user" w:date="2020-02-10T07:36:00Z">
              <w:tcPr>
                <w:tcW w:w="3108" w:type="dxa"/>
                <w:vAlign w:val="center"/>
              </w:tcPr>
            </w:tcPrChange>
          </w:tcPr>
          <w:p w14:paraId="4AA69CB3" w14:textId="77777777" w:rsidR="0022030C" w:rsidDel="00120A6B" w:rsidRDefault="00832474">
            <w:pPr>
              <w:rPr>
                <w:ins w:id="1198" w:author="user" w:date="2020-02-10T01:29:00Z"/>
                <w:del w:id="1199" w:author="Lievia" w:date="2020-02-11T01:36:00Z"/>
                <w:rFonts w:ascii="Bookman Old Style" w:eastAsia="MS Mincho" w:hAnsi="Bookman Old Style"/>
              </w:rPr>
              <w:pPrChange w:id="1200" w:author="user" w:date="2020-02-10T01:57:00Z">
                <w:pPr>
                  <w:framePr w:hSpace="180" w:wrap="around" w:vAnchor="text" w:hAnchor="page" w:x="3391" w:y="103"/>
                </w:pPr>
              </w:pPrChange>
            </w:pPr>
            <w:ins w:id="1201" w:author="user" w:date="2020-02-10T01:56:00Z">
              <w:del w:id="120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Terdapat pesan </w:delText>
                </w:r>
              </w:del>
            </w:ins>
            <w:ins w:id="1203" w:author="user" w:date="2020-02-10T01:57:00Z">
              <w:del w:id="120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menambahkan data sukses, serta</w:delText>
                </w:r>
              </w:del>
            </w:ins>
            <w:ins w:id="1205" w:author="user" w:date="2020-02-10T01:56:00Z">
              <w:del w:id="120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</w:delText>
                </w:r>
              </w:del>
            </w:ins>
            <w:ins w:id="1207" w:author="user" w:date="2020-02-10T01:57:00Z">
              <w:del w:id="120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data </w:delText>
                </w:r>
              </w:del>
            </w:ins>
            <w:ins w:id="1209" w:author="user" w:date="2020-02-10T01:56:00Z">
              <w:del w:id="121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ditampilkan pada</w:delText>
                </w:r>
              </w:del>
            </w:ins>
            <w:ins w:id="1211" w:author="user" w:date="2020-02-10T01:57:00Z">
              <w:del w:id="121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tabel</w:delText>
                </w:r>
              </w:del>
            </w:ins>
            <w:ins w:id="1213" w:author="user" w:date="2020-02-10T01:56:00Z">
              <w:del w:id="121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halaman PUJK.</w:delText>
                </w:r>
              </w:del>
            </w:ins>
          </w:p>
        </w:tc>
        <w:tc>
          <w:tcPr>
            <w:tcW w:w="1212" w:type="dxa"/>
            <w:vAlign w:val="center"/>
            <w:tcPrChange w:id="1215" w:author="user" w:date="2020-02-10T07:36:00Z">
              <w:tcPr>
                <w:tcW w:w="1212" w:type="dxa"/>
                <w:vAlign w:val="center"/>
              </w:tcPr>
            </w:tcPrChange>
          </w:tcPr>
          <w:p w14:paraId="74D654F8" w14:textId="77777777" w:rsidR="0022030C" w:rsidDel="00120A6B" w:rsidRDefault="0022030C">
            <w:pPr>
              <w:jc w:val="center"/>
              <w:rPr>
                <w:ins w:id="1216" w:author="user" w:date="2020-02-10T01:29:00Z"/>
                <w:del w:id="1217" w:author="Lievia" w:date="2020-02-11T01:36:00Z"/>
                <w:rFonts w:ascii="Bookman Old Style" w:eastAsia="MS Mincho" w:hAnsi="Bookman Old Style"/>
              </w:rPr>
              <w:pPrChange w:id="1218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219" w:author="user" w:date="2020-02-10T01:29:00Z">
              <w:del w:id="122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1221" w:author="user" w:date="2020-02-10T07:36:00Z">
              <w:tcPr>
                <w:tcW w:w="1401" w:type="dxa"/>
                <w:vAlign w:val="center"/>
              </w:tcPr>
            </w:tcPrChange>
          </w:tcPr>
          <w:p w14:paraId="5D86950B" w14:textId="77777777" w:rsidR="0022030C" w:rsidRPr="00D12A08" w:rsidDel="00120A6B" w:rsidRDefault="0022030C" w:rsidP="008E136C">
            <w:pPr>
              <w:rPr>
                <w:ins w:id="1222" w:author="user" w:date="2020-02-10T01:29:00Z"/>
                <w:del w:id="1223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B468B1" w:rsidRPr="00E83B33" w:rsidDel="00120A6B" w14:paraId="6F042F2A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224" w:author="user" w:date="2020-02-10T07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1225" w:author="user" w:date="2020-02-10T02:33:00Z"/>
          <w:del w:id="1226" w:author="Lievia" w:date="2020-02-11T01:36:00Z"/>
          <w:trPrChange w:id="1227" w:author="user" w:date="2020-02-10T07:36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1228" w:author="user" w:date="2020-02-10T07:36:00Z">
              <w:tcPr>
                <w:tcW w:w="807" w:type="dxa"/>
              </w:tcPr>
            </w:tcPrChange>
          </w:tcPr>
          <w:p w14:paraId="0F49DD23" w14:textId="77777777" w:rsidR="00B468B1" w:rsidDel="00120A6B" w:rsidRDefault="00B468B1">
            <w:pPr>
              <w:jc w:val="center"/>
              <w:rPr>
                <w:ins w:id="1229" w:author="user" w:date="2020-02-10T02:33:00Z"/>
                <w:del w:id="1230" w:author="Lievia" w:date="2020-02-11T01:36:00Z"/>
                <w:rFonts w:ascii="Bookman Old Style" w:eastAsia="MS Mincho" w:hAnsi="Bookman Old Style"/>
              </w:rPr>
              <w:pPrChange w:id="1231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232" w:author="user" w:date="2020-02-10T02:33:00Z">
              <w:del w:id="123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3</w:delText>
                </w:r>
              </w:del>
            </w:ins>
          </w:p>
        </w:tc>
        <w:tc>
          <w:tcPr>
            <w:tcW w:w="2865" w:type="dxa"/>
            <w:vAlign w:val="center"/>
            <w:tcPrChange w:id="1234" w:author="user" w:date="2020-02-10T07:36:00Z">
              <w:tcPr>
                <w:tcW w:w="2865" w:type="dxa"/>
                <w:vAlign w:val="center"/>
              </w:tcPr>
            </w:tcPrChange>
          </w:tcPr>
          <w:p w14:paraId="1FB54289" w14:textId="77777777" w:rsidR="00B468B1" w:rsidDel="00120A6B" w:rsidRDefault="00B468B1" w:rsidP="00B468B1">
            <w:pPr>
              <w:rPr>
                <w:ins w:id="1235" w:author="user" w:date="2020-02-10T02:33:00Z"/>
                <w:del w:id="1236" w:author="Lievia" w:date="2020-02-11T01:36:00Z"/>
                <w:rFonts w:ascii="Bookman Old Style" w:eastAsia="MS Mincho" w:hAnsi="Bookman Old Style"/>
              </w:rPr>
            </w:pPr>
            <w:ins w:id="1237" w:author="user" w:date="2020-02-10T02:33:00Z">
              <w:del w:id="123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back</w:delText>
                </w:r>
              </w:del>
            </w:ins>
          </w:p>
        </w:tc>
        <w:tc>
          <w:tcPr>
            <w:tcW w:w="1783" w:type="dxa"/>
            <w:vAlign w:val="center"/>
            <w:tcPrChange w:id="1239" w:author="user" w:date="2020-02-10T07:36:00Z">
              <w:tcPr>
                <w:tcW w:w="1783" w:type="dxa"/>
                <w:vAlign w:val="center"/>
              </w:tcPr>
            </w:tcPrChange>
          </w:tcPr>
          <w:p w14:paraId="07C64BCD" w14:textId="77777777" w:rsidR="00B468B1" w:rsidDel="00120A6B" w:rsidRDefault="00B468B1" w:rsidP="00B468B1">
            <w:pPr>
              <w:rPr>
                <w:ins w:id="1240" w:author="user" w:date="2020-02-10T02:33:00Z"/>
                <w:del w:id="1241" w:author="Lievia" w:date="2020-02-11T01:36:00Z"/>
                <w:rFonts w:ascii="Bookman Old Style" w:eastAsia="MS Mincho" w:hAnsi="Bookman Old Style"/>
                <w:i/>
                <w:iCs/>
              </w:rPr>
            </w:pPr>
            <w:ins w:id="1242" w:author="user" w:date="2020-02-10T02:33:00Z">
              <w:del w:id="124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back</w:delText>
                </w:r>
              </w:del>
            </w:ins>
          </w:p>
        </w:tc>
        <w:tc>
          <w:tcPr>
            <w:tcW w:w="1358" w:type="dxa"/>
            <w:vAlign w:val="center"/>
            <w:tcPrChange w:id="1244" w:author="user" w:date="2020-02-10T07:36:00Z">
              <w:tcPr>
                <w:tcW w:w="1358" w:type="dxa"/>
                <w:vAlign w:val="center"/>
              </w:tcPr>
            </w:tcPrChange>
          </w:tcPr>
          <w:p w14:paraId="5D56BCA1" w14:textId="77777777" w:rsidR="00B468B1" w:rsidRPr="003F430D" w:rsidDel="00120A6B" w:rsidRDefault="00B468B1" w:rsidP="00B468B1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245" w:author="user" w:date="2020-02-10T02:33:00Z"/>
                <w:del w:id="1246" w:author="Lievia" w:date="2020-02-11T01:36:00Z"/>
                <w:rFonts w:ascii="Bookman Old Style" w:eastAsia="MS Mincho" w:hAnsi="Bookman Old Style"/>
                <w:i/>
                <w:iCs/>
              </w:rPr>
            </w:pPr>
          </w:p>
        </w:tc>
        <w:tc>
          <w:tcPr>
            <w:tcW w:w="3108" w:type="dxa"/>
            <w:vAlign w:val="center"/>
            <w:tcPrChange w:id="1247" w:author="user" w:date="2020-02-10T07:36:00Z">
              <w:tcPr>
                <w:tcW w:w="3108" w:type="dxa"/>
                <w:vAlign w:val="center"/>
              </w:tcPr>
            </w:tcPrChange>
          </w:tcPr>
          <w:p w14:paraId="638F5F6D" w14:textId="77777777" w:rsidR="00B468B1" w:rsidDel="00120A6B" w:rsidRDefault="00B468B1" w:rsidP="00B468B1">
            <w:pPr>
              <w:rPr>
                <w:ins w:id="1248" w:author="user" w:date="2020-02-10T02:33:00Z"/>
                <w:del w:id="1249" w:author="Lievia" w:date="2020-02-11T01:36:00Z"/>
                <w:rFonts w:ascii="Bookman Old Style" w:eastAsia="MS Mincho" w:hAnsi="Bookman Old Style"/>
              </w:rPr>
            </w:pPr>
            <w:ins w:id="1250" w:author="user" w:date="2020-02-10T02:33:00Z">
              <w:del w:id="125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Kembali ke halaman PUJK</w:delText>
                </w:r>
              </w:del>
            </w:ins>
          </w:p>
        </w:tc>
        <w:tc>
          <w:tcPr>
            <w:tcW w:w="1212" w:type="dxa"/>
            <w:vAlign w:val="center"/>
            <w:tcPrChange w:id="1252" w:author="user" w:date="2020-02-10T07:36:00Z">
              <w:tcPr>
                <w:tcW w:w="1212" w:type="dxa"/>
                <w:vAlign w:val="center"/>
              </w:tcPr>
            </w:tcPrChange>
          </w:tcPr>
          <w:p w14:paraId="0E4CCADE" w14:textId="77777777" w:rsidR="00B468B1" w:rsidDel="00120A6B" w:rsidRDefault="00B468B1">
            <w:pPr>
              <w:jc w:val="center"/>
              <w:rPr>
                <w:ins w:id="1253" w:author="user" w:date="2020-02-10T02:33:00Z"/>
                <w:del w:id="1254" w:author="Lievia" w:date="2020-02-11T01:36:00Z"/>
                <w:rFonts w:ascii="Bookman Old Style" w:eastAsia="MS Mincho" w:hAnsi="Bookman Old Style"/>
              </w:rPr>
              <w:pPrChange w:id="1255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256" w:author="user" w:date="2020-02-10T02:33:00Z">
              <w:del w:id="125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1258" w:author="user" w:date="2020-02-10T07:36:00Z">
              <w:tcPr>
                <w:tcW w:w="1401" w:type="dxa"/>
                <w:vAlign w:val="center"/>
              </w:tcPr>
            </w:tcPrChange>
          </w:tcPr>
          <w:p w14:paraId="330F5A33" w14:textId="77777777" w:rsidR="00B468B1" w:rsidRPr="00D12A08" w:rsidDel="00120A6B" w:rsidRDefault="00B468B1" w:rsidP="00B468B1">
            <w:pPr>
              <w:rPr>
                <w:ins w:id="1259" w:author="user" w:date="2020-02-10T02:33:00Z"/>
                <w:del w:id="1260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0E9259E5" w14:textId="77777777" w:rsidR="0022030C" w:rsidDel="00120A6B" w:rsidRDefault="0022030C">
      <w:pPr>
        <w:pStyle w:val="ListParagraph"/>
        <w:ind w:left="1890"/>
        <w:rPr>
          <w:ins w:id="1261" w:author="user" w:date="2020-02-10T01:29:00Z"/>
          <w:del w:id="1262" w:author="Lievia" w:date="2020-02-11T01:36:00Z"/>
          <w:rFonts w:ascii="Bookman Old Style" w:hAnsi="Bookman Old Style"/>
          <w:bCs/>
          <w:sz w:val="24"/>
          <w:szCs w:val="24"/>
        </w:rPr>
        <w:pPrChange w:id="1263" w:author="user" w:date="2020-02-10T01:29:00Z">
          <w:pPr>
            <w:pStyle w:val="ListParagraph"/>
            <w:numPr>
              <w:numId w:val="9"/>
            </w:numPr>
            <w:ind w:left="1890" w:hanging="360"/>
          </w:pPr>
        </w:pPrChange>
      </w:pPr>
    </w:p>
    <w:p w14:paraId="1F8F4E94" w14:textId="77777777" w:rsidR="0022030C" w:rsidRPr="0022030C" w:rsidDel="00120A6B" w:rsidRDefault="0022030C">
      <w:pPr>
        <w:rPr>
          <w:ins w:id="1264" w:author="user" w:date="2020-02-10T00:26:00Z"/>
          <w:del w:id="1265" w:author="Lievia" w:date="2020-02-11T01:36:00Z"/>
          <w:rFonts w:ascii="Bookman Old Style" w:hAnsi="Bookman Old Style"/>
          <w:bCs/>
          <w:sz w:val="24"/>
          <w:szCs w:val="24"/>
          <w:rPrChange w:id="1266" w:author="user" w:date="2020-02-10T01:29:00Z">
            <w:rPr>
              <w:ins w:id="1267" w:author="user" w:date="2020-02-10T00:26:00Z"/>
              <w:del w:id="1268" w:author="Lievia" w:date="2020-02-11T01:36:00Z"/>
            </w:rPr>
          </w:rPrChange>
        </w:rPr>
        <w:pPrChange w:id="1269" w:author="user" w:date="2020-02-10T01:29:00Z">
          <w:pPr>
            <w:jc w:val="center"/>
          </w:pPr>
        </w:pPrChange>
      </w:pPr>
    </w:p>
    <w:p w14:paraId="57C659EF" w14:textId="77777777" w:rsidR="00B8389C" w:rsidDel="00120A6B" w:rsidRDefault="00B8389C">
      <w:pPr>
        <w:pStyle w:val="ListParagraph"/>
        <w:numPr>
          <w:ilvl w:val="0"/>
          <w:numId w:val="9"/>
        </w:numPr>
        <w:rPr>
          <w:ins w:id="1270" w:author="user" w:date="2020-02-10T01:59:00Z"/>
          <w:del w:id="1271" w:author="Lievia" w:date="2020-02-11T01:36:00Z"/>
          <w:rFonts w:ascii="Bookman Old Style" w:hAnsi="Bookman Old Style"/>
          <w:bCs/>
          <w:sz w:val="24"/>
          <w:szCs w:val="24"/>
        </w:rPr>
        <w:pPrChange w:id="1272" w:author="user" w:date="2020-02-10T00:25:00Z">
          <w:pPr>
            <w:jc w:val="center"/>
          </w:pPr>
        </w:pPrChange>
      </w:pPr>
      <w:ins w:id="1273" w:author="user" w:date="2020-02-10T00:30:00Z">
        <w:del w:id="1274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Modul</w:delText>
          </w:r>
        </w:del>
      </w:ins>
      <w:ins w:id="1275" w:author="user" w:date="2020-02-10T00:26:00Z">
        <w:del w:id="1276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</w:del>
      </w:ins>
      <w:ins w:id="1277" w:author="user" w:date="2020-02-10T01:29:00Z">
        <w:del w:id="1278" w:author="Lievia" w:date="2020-02-11T01:36:00Z">
          <w:r w:rsidR="0022030C" w:rsidDel="00120A6B">
            <w:rPr>
              <w:rFonts w:ascii="Bookman Old Style" w:hAnsi="Bookman Old Style"/>
              <w:bCs/>
              <w:sz w:val="24"/>
              <w:szCs w:val="24"/>
            </w:rPr>
            <w:delText>E</w:delText>
          </w:r>
        </w:del>
      </w:ins>
      <w:ins w:id="1279" w:author="user" w:date="2020-02-10T01:28:00Z">
        <w:del w:id="1280" w:author="Lievia" w:date="2020-02-11T01:36:00Z">
          <w:r w:rsidR="0022030C" w:rsidDel="00120A6B">
            <w:rPr>
              <w:rFonts w:ascii="Bookman Old Style" w:hAnsi="Bookman Old Style"/>
              <w:bCs/>
              <w:sz w:val="24"/>
              <w:szCs w:val="24"/>
            </w:rPr>
            <w:delText>dit</w:delText>
          </w:r>
        </w:del>
      </w:ins>
      <w:ins w:id="1281" w:author="user" w:date="2020-02-10T01:29:00Z">
        <w:del w:id="1282" w:author="Lievia" w:date="2020-02-11T01:36:00Z">
          <w:r w:rsidR="0022030C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(PUJK)</w:delText>
          </w:r>
        </w:del>
      </w:ins>
    </w:p>
    <w:p w14:paraId="6F74FB51" w14:textId="77777777" w:rsidR="00E86343" w:rsidRPr="003F430D" w:rsidDel="00120A6B" w:rsidRDefault="00E86343">
      <w:pPr>
        <w:pStyle w:val="ListParagraph"/>
        <w:ind w:left="1890"/>
        <w:rPr>
          <w:ins w:id="1283" w:author="user" w:date="2020-02-10T02:01:00Z"/>
          <w:del w:id="1284" w:author="Lievia" w:date="2020-02-11T01:36:00Z"/>
          <w:rFonts w:ascii="Bookman Old Style" w:hAnsi="Bookman Old Style"/>
          <w:bCs/>
          <w:sz w:val="24"/>
          <w:szCs w:val="24"/>
        </w:rPr>
      </w:pPr>
      <w:ins w:id="1285" w:author="user" w:date="2020-02-10T02:01:00Z">
        <w:del w:id="1286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dmin dapat Men</w:delText>
          </w:r>
        </w:del>
      </w:ins>
      <w:ins w:id="1287" w:author="user" w:date="2020-02-10T03:11:00Z">
        <w:del w:id="1288" w:author="Lievia" w:date="2020-02-11T01:36:00Z">
          <w:r w:rsidR="0067577E" w:rsidDel="00120A6B">
            <w:rPr>
              <w:rFonts w:ascii="Bookman Old Style" w:hAnsi="Bookman Old Style"/>
              <w:bCs/>
              <w:sz w:val="24"/>
              <w:szCs w:val="24"/>
            </w:rPr>
            <w:delText>gedit</w:delText>
          </w:r>
        </w:del>
      </w:ins>
      <w:ins w:id="1289" w:author="user" w:date="2020-02-10T02:01:00Z">
        <w:del w:id="1290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PUJK(Pelaku Usaha Jasa keuangan).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58"/>
        <w:gridCol w:w="3108"/>
        <w:gridCol w:w="1212"/>
        <w:gridCol w:w="1401"/>
        <w:tblGridChange w:id="1291">
          <w:tblGrid>
            <w:gridCol w:w="807"/>
            <w:gridCol w:w="2865"/>
            <w:gridCol w:w="1783"/>
            <w:gridCol w:w="1358"/>
            <w:gridCol w:w="3108"/>
            <w:gridCol w:w="1212"/>
            <w:gridCol w:w="1401"/>
          </w:tblGrid>
        </w:tblGridChange>
      </w:tblGrid>
      <w:tr w:rsidR="00E86343" w:rsidRPr="00E83B33" w:rsidDel="00120A6B" w14:paraId="74B5415B" w14:textId="77777777" w:rsidTr="008E136C">
        <w:trPr>
          <w:trHeight w:val="633"/>
          <w:ins w:id="1292" w:author="user" w:date="2020-02-10T02:01:00Z"/>
          <w:del w:id="1293" w:author="Lievia" w:date="2020-02-11T01:36:00Z"/>
        </w:trPr>
        <w:tc>
          <w:tcPr>
            <w:tcW w:w="807" w:type="dxa"/>
            <w:vAlign w:val="center"/>
          </w:tcPr>
          <w:p w14:paraId="75DA35ED" w14:textId="77777777" w:rsidR="00E86343" w:rsidRPr="00D12A08" w:rsidDel="00120A6B" w:rsidRDefault="00E86343" w:rsidP="008E136C">
            <w:pPr>
              <w:jc w:val="center"/>
              <w:rPr>
                <w:ins w:id="1294" w:author="user" w:date="2020-02-10T02:01:00Z"/>
                <w:del w:id="1295" w:author="Lievia" w:date="2020-02-11T01:36:00Z"/>
                <w:rFonts w:ascii="Bookman Old Style" w:eastAsia="MS Mincho" w:hAnsi="Bookman Old Style"/>
                <w:lang w:val="id-ID"/>
              </w:rPr>
            </w:pPr>
            <w:ins w:id="1296" w:author="user" w:date="2020-02-10T02:01:00Z">
              <w:del w:id="129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4F53CDB1" w14:textId="77777777" w:rsidR="00E86343" w:rsidRPr="00D12A08" w:rsidDel="00120A6B" w:rsidRDefault="00E86343" w:rsidP="008E136C">
            <w:pPr>
              <w:jc w:val="center"/>
              <w:rPr>
                <w:ins w:id="1298" w:author="user" w:date="2020-02-10T02:01:00Z"/>
                <w:del w:id="1299" w:author="Lievia" w:date="2020-02-11T01:36:00Z"/>
                <w:rFonts w:ascii="Bookman Old Style" w:eastAsia="MS Mincho" w:hAnsi="Bookman Old Style"/>
                <w:lang w:val="id-ID"/>
              </w:rPr>
            </w:pPr>
            <w:ins w:id="1300" w:author="user" w:date="2020-02-10T02:01:00Z">
              <w:del w:id="130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5D06DE3C" w14:textId="77777777" w:rsidR="00E86343" w:rsidRPr="00D12A08" w:rsidDel="00120A6B" w:rsidRDefault="00E86343" w:rsidP="008E136C">
            <w:pPr>
              <w:jc w:val="center"/>
              <w:rPr>
                <w:ins w:id="1302" w:author="user" w:date="2020-02-10T02:01:00Z"/>
                <w:del w:id="1303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1304" w:author="user" w:date="2020-02-10T02:01:00Z">
              <w:del w:id="1305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6B8882F4" w14:textId="77777777" w:rsidR="00E86343" w:rsidRPr="00D12A08" w:rsidDel="00120A6B" w:rsidRDefault="00E86343" w:rsidP="008E136C">
            <w:pPr>
              <w:jc w:val="center"/>
              <w:rPr>
                <w:ins w:id="1306" w:author="user" w:date="2020-02-10T02:01:00Z"/>
                <w:del w:id="1307" w:author="Lievia" w:date="2020-02-11T01:36:00Z"/>
                <w:rFonts w:ascii="Bookman Old Style" w:eastAsia="MS Mincho" w:hAnsi="Bookman Old Style"/>
                <w:lang w:val="id-ID"/>
              </w:rPr>
            </w:pPr>
            <w:ins w:id="1308" w:author="user" w:date="2020-02-10T02:01:00Z">
              <w:del w:id="130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6F14BEB4" w14:textId="77777777" w:rsidR="00E86343" w:rsidRPr="00D12A08" w:rsidDel="00120A6B" w:rsidRDefault="00E86343" w:rsidP="008E136C">
            <w:pPr>
              <w:jc w:val="center"/>
              <w:rPr>
                <w:ins w:id="1310" w:author="user" w:date="2020-02-10T02:01:00Z"/>
                <w:del w:id="1311" w:author="Lievia" w:date="2020-02-11T01:36:00Z"/>
                <w:rFonts w:ascii="Bookman Old Style" w:eastAsia="MS Mincho" w:hAnsi="Bookman Old Style"/>
                <w:lang w:val="id-ID"/>
              </w:rPr>
            </w:pPr>
            <w:ins w:id="1312" w:author="user" w:date="2020-02-10T02:01:00Z">
              <w:del w:id="131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09E4E72C" w14:textId="77777777" w:rsidR="00E86343" w:rsidRPr="00D12A08" w:rsidDel="00120A6B" w:rsidRDefault="00E86343" w:rsidP="008E136C">
            <w:pPr>
              <w:jc w:val="center"/>
              <w:rPr>
                <w:ins w:id="1314" w:author="user" w:date="2020-02-10T02:01:00Z"/>
                <w:del w:id="1315" w:author="Lievia" w:date="2020-02-11T01:36:00Z"/>
                <w:rFonts w:ascii="Bookman Old Style" w:eastAsia="MS Mincho" w:hAnsi="Bookman Old Style"/>
                <w:lang w:val="id-ID"/>
              </w:rPr>
            </w:pPr>
            <w:ins w:id="1316" w:author="user" w:date="2020-02-10T02:01:00Z">
              <w:del w:id="131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2D852621" w14:textId="77777777" w:rsidR="00E86343" w:rsidRPr="00D12A08" w:rsidDel="00120A6B" w:rsidRDefault="00E86343" w:rsidP="008E136C">
            <w:pPr>
              <w:jc w:val="center"/>
              <w:rPr>
                <w:ins w:id="1318" w:author="user" w:date="2020-02-10T02:01:00Z"/>
                <w:del w:id="1319" w:author="Lievia" w:date="2020-02-11T01:36:00Z"/>
                <w:rFonts w:ascii="Bookman Old Style" w:eastAsia="MS Mincho" w:hAnsi="Bookman Old Style"/>
                <w:lang w:val="id-ID"/>
              </w:rPr>
            </w:pPr>
            <w:ins w:id="1320" w:author="user" w:date="2020-02-10T02:01:00Z">
              <w:del w:id="132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68147ABB" w14:textId="77777777" w:rsidR="00E86343" w:rsidRPr="00D12A08" w:rsidDel="00120A6B" w:rsidRDefault="00E86343" w:rsidP="008E136C">
            <w:pPr>
              <w:jc w:val="center"/>
              <w:rPr>
                <w:ins w:id="1322" w:author="user" w:date="2020-02-10T02:01:00Z"/>
                <w:del w:id="1323" w:author="Lievia" w:date="2020-02-11T01:36:00Z"/>
                <w:rFonts w:ascii="Bookman Old Style" w:eastAsia="MS Mincho" w:hAnsi="Bookman Old Style"/>
                <w:lang w:val="id-ID"/>
              </w:rPr>
            </w:pPr>
            <w:ins w:id="1324" w:author="user" w:date="2020-02-10T02:01:00Z">
              <w:del w:id="132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E86343" w:rsidRPr="00E83B33" w:rsidDel="00120A6B" w14:paraId="3F7B3827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326" w:author="user" w:date="2020-02-10T07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1327" w:author="user" w:date="2020-02-10T02:01:00Z"/>
          <w:del w:id="1328" w:author="Lievia" w:date="2020-02-11T01:36:00Z"/>
          <w:trPrChange w:id="1329" w:author="user" w:date="2020-02-10T07:36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1330" w:author="user" w:date="2020-02-10T07:36:00Z">
              <w:tcPr>
                <w:tcW w:w="807" w:type="dxa"/>
              </w:tcPr>
            </w:tcPrChange>
          </w:tcPr>
          <w:p w14:paraId="68992FB3" w14:textId="77777777" w:rsidR="00E86343" w:rsidRPr="003F430D" w:rsidDel="00120A6B" w:rsidRDefault="00E86343">
            <w:pPr>
              <w:jc w:val="center"/>
              <w:rPr>
                <w:ins w:id="1331" w:author="user" w:date="2020-02-10T02:01:00Z"/>
                <w:del w:id="1332" w:author="Lievia" w:date="2020-02-11T01:36:00Z"/>
                <w:rFonts w:ascii="Bookman Old Style" w:eastAsia="MS Mincho" w:hAnsi="Bookman Old Style"/>
              </w:rPr>
              <w:pPrChange w:id="1333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334" w:author="user" w:date="2020-02-10T02:01:00Z">
              <w:del w:id="133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1336" w:author="user" w:date="2020-02-10T07:36:00Z">
              <w:tcPr>
                <w:tcW w:w="2865" w:type="dxa"/>
                <w:vAlign w:val="center"/>
              </w:tcPr>
            </w:tcPrChange>
          </w:tcPr>
          <w:p w14:paraId="57C7D8BE" w14:textId="77777777" w:rsidR="00E86343" w:rsidRPr="003F430D" w:rsidDel="00120A6B" w:rsidRDefault="00E86343">
            <w:pPr>
              <w:rPr>
                <w:ins w:id="1337" w:author="user" w:date="2020-02-10T02:01:00Z"/>
                <w:del w:id="1338" w:author="Lievia" w:date="2020-02-11T01:36:00Z"/>
                <w:rFonts w:ascii="Bookman Old Style" w:eastAsia="MS Mincho" w:hAnsi="Bookman Old Style"/>
              </w:rPr>
              <w:pPrChange w:id="1339" w:author="user" w:date="2020-02-10T02:01:00Z">
                <w:pPr>
                  <w:framePr w:hSpace="180" w:wrap="around" w:vAnchor="text" w:hAnchor="page" w:x="3391" w:y="103"/>
                </w:pPr>
              </w:pPrChange>
            </w:pPr>
            <w:ins w:id="1340" w:author="user" w:date="2020-02-10T02:01:00Z">
              <w:del w:id="134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icon edit  </w:delText>
                </w:r>
              </w:del>
            </w:ins>
          </w:p>
        </w:tc>
        <w:tc>
          <w:tcPr>
            <w:tcW w:w="1783" w:type="dxa"/>
            <w:vAlign w:val="center"/>
            <w:tcPrChange w:id="1342" w:author="user" w:date="2020-02-10T07:36:00Z">
              <w:tcPr>
                <w:tcW w:w="1783" w:type="dxa"/>
                <w:vAlign w:val="center"/>
              </w:tcPr>
            </w:tcPrChange>
          </w:tcPr>
          <w:p w14:paraId="28D2CE63" w14:textId="77777777" w:rsidR="00E86343" w:rsidRPr="003F430D" w:rsidDel="00120A6B" w:rsidRDefault="00E86343">
            <w:pPr>
              <w:rPr>
                <w:ins w:id="1343" w:author="user" w:date="2020-02-10T02:01:00Z"/>
                <w:del w:id="1344" w:author="Lievia" w:date="2020-02-11T01:36:00Z"/>
                <w:rFonts w:ascii="Bookman Old Style" w:eastAsia="MS Mincho" w:hAnsi="Bookman Old Style"/>
                <w:i/>
                <w:iCs/>
              </w:rPr>
              <w:pPrChange w:id="1345" w:author="user" w:date="2020-02-10T02:02:00Z">
                <w:pPr>
                  <w:framePr w:hSpace="180" w:wrap="around" w:vAnchor="text" w:hAnchor="page" w:x="3391" w:y="103"/>
                </w:pPr>
              </w:pPrChange>
            </w:pPr>
            <w:ins w:id="1346" w:author="user" w:date="2020-02-10T02:01:00Z">
              <w:del w:id="134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Klik </w:delText>
                </w:r>
              </w:del>
            </w:ins>
            <w:ins w:id="1348" w:author="user" w:date="2020-02-10T02:02:00Z">
              <w:del w:id="134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icon edit</w:delText>
                </w:r>
              </w:del>
            </w:ins>
          </w:p>
        </w:tc>
        <w:tc>
          <w:tcPr>
            <w:tcW w:w="1325" w:type="dxa"/>
            <w:vAlign w:val="center"/>
            <w:tcPrChange w:id="1350" w:author="user" w:date="2020-02-10T07:36:00Z">
              <w:tcPr>
                <w:tcW w:w="1325" w:type="dxa"/>
                <w:vAlign w:val="center"/>
              </w:tcPr>
            </w:tcPrChange>
          </w:tcPr>
          <w:p w14:paraId="3A446BE1" w14:textId="77777777" w:rsidR="00E86343" w:rsidRPr="003F430D" w:rsidDel="00120A6B" w:rsidRDefault="00E86343" w:rsidP="008E136C">
            <w:pPr>
              <w:rPr>
                <w:ins w:id="1351" w:author="user" w:date="2020-02-10T02:01:00Z"/>
                <w:del w:id="1352" w:author="Lievia" w:date="2020-02-11T01:36:00Z"/>
                <w:rFonts w:ascii="Bookman Old Style" w:eastAsia="MS Mincho" w:hAnsi="Bookman Old Style"/>
              </w:rPr>
            </w:pPr>
            <w:ins w:id="1353" w:author="user" w:date="2020-02-10T02:01:00Z">
              <w:del w:id="135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1355" w:author="user" w:date="2020-02-10T07:36:00Z">
              <w:tcPr>
                <w:tcW w:w="3108" w:type="dxa"/>
                <w:vAlign w:val="center"/>
              </w:tcPr>
            </w:tcPrChange>
          </w:tcPr>
          <w:p w14:paraId="6DEB6E41" w14:textId="77777777" w:rsidR="00E86343" w:rsidRPr="003F430D" w:rsidDel="00120A6B" w:rsidRDefault="00E86343" w:rsidP="008E136C">
            <w:pPr>
              <w:rPr>
                <w:ins w:id="1356" w:author="user" w:date="2020-02-10T02:01:00Z"/>
                <w:del w:id="1357" w:author="Lievia" w:date="2020-02-11T01:36:00Z"/>
                <w:rFonts w:ascii="Bookman Old Style" w:eastAsia="MS Mincho" w:hAnsi="Bookman Old Style"/>
              </w:rPr>
            </w:pPr>
            <w:ins w:id="1358" w:author="user" w:date="2020-02-10T02:01:00Z">
              <w:del w:id="135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form </w:delText>
                </w:r>
              </w:del>
            </w:ins>
            <w:ins w:id="1360" w:author="user" w:date="2020-02-10T02:02:00Z">
              <w:del w:id="136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edit data</w:delText>
                </w:r>
              </w:del>
            </w:ins>
            <w:ins w:id="1362" w:author="user" w:date="2020-02-10T02:01:00Z">
              <w:del w:id="136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PUJK</w:delText>
                </w:r>
              </w:del>
            </w:ins>
            <w:ins w:id="1364" w:author="user" w:date="2020-02-10T02:02:00Z">
              <w:del w:id="136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</w:delText>
                </w:r>
              </w:del>
            </w:ins>
            <w:ins w:id="1366" w:author="user" w:date="2020-02-10T02:05:00Z">
              <w:del w:id="136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dengan menampilkan data </w:delText>
                </w:r>
              </w:del>
            </w:ins>
            <w:ins w:id="1368" w:author="user" w:date="2020-02-10T02:02:00Z">
              <w:del w:id="136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yang </w:delText>
                </w:r>
              </w:del>
            </w:ins>
            <w:ins w:id="1370" w:author="user" w:date="2020-02-10T02:06:00Z">
              <w:del w:id="137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akan di edit</w:delText>
                </w:r>
              </w:del>
            </w:ins>
          </w:p>
        </w:tc>
        <w:tc>
          <w:tcPr>
            <w:tcW w:w="1212" w:type="dxa"/>
            <w:vAlign w:val="center"/>
            <w:tcPrChange w:id="1372" w:author="user" w:date="2020-02-10T07:36:00Z">
              <w:tcPr>
                <w:tcW w:w="1212" w:type="dxa"/>
                <w:vAlign w:val="center"/>
              </w:tcPr>
            </w:tcPrChange>
          </w:tcPr>
          <w:p w14:paraId="7BF19371" w14:textId="77777777" w:rsidR="00E86343" w:rsidRPr="003F430D" w:rsidDel="00120A6B" w:rsidRDefault="00E86343">
            <w:pPr>
              <w:jc w:val="center"/>
              <w:rPr>
                <w:ins w:id="1373" w:author="user" w:date="2020-02-10T02:01:00Z"/>
                <w:del w:id="1374" w:author="Lievia" w:date="2020-02-11T01:36:00Z"/>
                <w:rFonts w:ascii="Bookman Old Style" w:eastAsia="MS Mincho" w:hAnsi="Bookman Old Style"/>
              </w:rPr>
              <w:pPrChange w:id="1375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376" w:author="user" w:date="2020-02-10T02:06:00Z">
              <w:del w:id="137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NOK</w:delText>
                </w:r>
              </w:del>
            </w:ins>
          </w:p>
        </w:tc>
        <w:tc>
          <w:tcPr>
            <w:tcW w:w="1401" w:type="dxa"/>
            <w:vAlign w:val="center"/>
            <w:tcPrChange w:id="1378" w:author="user" w:date="2020-02-10T07:36:00Z">
              <w:tcPr>
                <w:tcW w:w="1401" w:type="dxa"/>
                <w:vAlign w:val="center"/>
              </w:tcPr>
            </w:tcPrChange>
          </w:tcPr>
          <w:p w14:paraId="7DB2628A" w14:textId="77777777" w:rsidR="00E86343" w:rsidRPr="00E86343" w:rsidDel="00120A6B" w:rsidRDefault="00E86343" w:rsidP="008E136C">
            <w:pPr>
              <w:rPr>
                <w:ins w:id="1379" w:author="user" w:date="2020-02-10T02:01:00Z"/>
                <w:del w:id="1380" w:author="Lievia" w:date="2020-02-11T01:36:00Z"/>
                <w:rFonts w:ascii="Bookman Old Style" w:eastAsia="MS Mincho" w:hAnsi="Bookman Old Style"/>
                <w:rPrChange w:id="1381" w:author="user" w:date="2020-02-10T02:07:00Z">
                  <w:rPr>
                    <w:ins w:id="1382" w:author="user" w:date="2020-02-10T02:01:00Z"/>
                    <w:del w:id="1383" w:author="Lievia" w:date="2020-02-11T01:36:00Z"/>
                    <w:rFonts w:ascii="Bookman Old Style" w:eastAsia="MS Mincho" w:hAnsi="Bookman Old Style"/>
                    <w:lang w:val="id-ID"/>
                  </w:rPr>
                </w:rPrChange>
              </w:rPr>
            </w:pPr>
            <w:ins w:id="1384" w:author="user" w:date="2020-02-10T02:07:00Z">
              <w:del w:id="138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D1.2.D</w:delText>
                </w:r>
              </w:del>
            </w:ins>
            <w:ins w:id="1386" w:author="user" w:date="2020-02-10T02:08:00Z">
              <w:del w:id="138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</w:tr>
      <w:tr w:rsidR="00E86343" w:rsidRPr="00E83B33" w:rsidDel="00120A6B" w14:paraId="7F95A51A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388" w:author="user" w:date="2020-02-10T07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1389" w:author="user" w:date="2020-02-10T02:01:00Z"/>
          <w:del w:id="1390" w:author="Lievia" w:date="2020-02-11T01:36:00Z"/>
          <w:trPrChange w:id="1391" w:author="user" w:date="2020-02-10T07:36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1392" w:author="user" w:date="2020-02-10T07:36:00Z">
              <w:tcPr>
                <w:tcW w:w="807" w:type="dxa"/>
              </w:tcPr>
            </w:tcPrChange>
          </w:tcPr>
          <w:p w14:paraId="7525F8EC" w14:textId="77777777" w:rsidR="00E86343" w:rsidDel="00120A6B" w:rsidRDefault="00E86343">
            <w:pPr>
              <w:jc w:val="center"/>
              <w:rPr>
                <w:ins w:id="1393" w:author="user" w:date="2020-02-10T02:01:00Z"/>
                <w:del w:id="1394" w:author="Lievia" w:date="2020-02-11T01:36:00Z"/>
                <w:rFonts w:ascii="Bookman Old Style" w:eastAsia="MS Mincho" w:hAnsi="Bookman Old Style"/>
              </w:rPr>
              <w:pPrChange w:id="1395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396" w:author="user" w:date="2020-02-10T02:01:00Z">
              <w:del w:id="139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1398" w:author="user" w:date="2020-02-10T07:36:00Z">
              <w:tcPr>
                <w:tcW w:w="2865" w:type="dxa"/>
                <w:vAlign w:val="center"/>
              </w:tcPr>
            </w:tcPrChange>
          </w:tcPr>
          <w:p w14:paraId="4CCB5DE2" w14:textId="77777777" w:rsidR="00E86343" w:rsidDel="00120A6B" w:rsidRDefault="00E86343">
            <w:pPr>
              <w:rPr>
                <w:ins w:id="1399" w:author="user" w:date="2020-02-10T02:01:00Z"/>
                <w:del w:id="1400" w:author="Lievia" w:date="2020-02-11T01:36:00Z"/>
                <w:rFonts w:ascii="Bookman Old Style" w:eastAsia="MS Mincho" w:hAnsi="Bookman Old Style"/>
              </w:rPr>
              <w:pPrChange w:id="1401" w:author="user" w:date="2020-02-10T02:12:00Z">
                <w:pPr>
                  <w:framePr w:hSpace="180" w:wrap="around" w:vAnchor="text" w:hAnchor="page" w:x="3391" w:y="103"/>
                </w:pPr>
              </w:pPrChange>
            </w:pPr>
            <w:ins w:id="1402" w:author="user" w:date="2020-02-10T02:01:00Z">
              <w:del w:id="140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Mengisikan data pada form </w:delText>
                </w:r>
              </w:del>
            </w:ins>
            <w:ins w:id="1404" w:author="user" w:date="2020-02-10T02:12:00Z">
              <w:del w:id="1405" w:author="Lievia" w:date="2020-02-11T01:36:00Z">
                <w:r w:rsidR="00FA5C23" w:rsidDel="00120A6B">
                  <w:rPr>
                    <w:rFonts w:ascii="Bookman Old Style" w:eastAsia="MS Mincho" w:hAnsi="Bookman Old Style"/>
                  </w:rPr>
                  <w:delText>edit</w:delText>
                </w:r>
              </w:del>
            </w:ins>
            <w:ins w:id="1406" w:author="user" w:date="2020-02-10T02:01:00Z">
              <w:del w:id="140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PUJK.</w:delText>
                </w:r>
              </w:del>
            </w:ins>
          </w:p>
        </w:tc>
        <w:tc>
          <w:tcPr>
            <w:tcW w:w="1783" w:type="dxa"/>
            <w:vAlign w:val="center"/>
            <w:tcPrChange w:id="1408" w:author="user" w:date="2020-02-10T07:36:00Z">
              <w:tcPr>
                <w:tcW w:w="1783" w:type="dxa"/>
                <w:vAlign w:val="center"/>
              </w:tcPr>
            </w:tcPrChange>
          </w:tcPr>
          <w:p w14:paraId="30DD9386" w14:textId="77777777" w:rsidR="00E86343" w:rsidDel="00120A6B" w:rsidRDefault="00E86343" w:rsidP="008E136C">
            <w:pPr>
              <w:rPr>
                <w:ins w:id="1409" w:author="user" w:date="2020-02-10T02:01:00Z"/>
                <w:del w:id="1410" w:author="Lievia" w:date="2020-02-11T01:36:00Z"/>
                <w:rFonts w:ascii="Bookman Old Style" w:eastAsia="MS Mincho" w:hAnsi="Bookman Old Style"/>
                <w:i/>
                <w:iCs/>
              </w:rPr>
            </w:pPr>
            <w:ins w:id="1411" w:author="user" w:date="2020-02-10T02:01:00Z">
              <w:del w:id="141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Mengisikan</w:delText>
                </w:r>
              </w:del>
            </w:ins>
          </w:p>
          <w:p w14:paraId="3F714F26" w14:textId="77777777" w:rsidR="00E86343" w:rsidRPr="00FA5C23" w:rsidDel="00120A6B" w:rsidRDefault="00E86343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413" w:author="user" w:date="2020-02-10T02:01:00Z"/>
                <w:del w:id="1414" w:author="Lievia" w:date="2020-02-11T01:36:00Z"/>
                <w:rFonts w:ascii="Bookman Old Style" w:eastAsia="MS Mincho" w:hAnsi="Bookman Old Style"/>
                <w:i/>
                <w:iCs/>
                <w:rPrChange w:id="1415" w:author="user" w:date="2020-02-10T02:12:00Z">
                  <w:rPr>
                    <w:ins w:id="1416" w:author="user" w:date="2020-02-10T02:01:00Z"/>
                    <w:del w:id="1417" w:author="Lievia" w:date="2020-02-11T01:36:00Z"/>
                    <w:rFonts w:eastAsia="MS Mincho"/>
                  </w:rPr>
                </w:rPrChange>
              </w:rPr>
              <w:pPrChange w:id="1418" w:author="user" w:date="2020-02-10T02:12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1419" w:author="user" w:date="2020-02-10T02:01:00Z">
              <w:del w:id="1420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>nama lembaga keuangan : test</w:delText>
                </w:r>
              </w:del>
            </w:ins>
            <w:ins w:id="1421" w:author="user" w:date="2020-02-10T02:12:00Z">
              <w:del w:id="1422" w:author="Lievia" w:date="2020-02-11T01:36:00Z">
                <w:r w:rsidR="00FA5C23" w:rsidDel="00120A6B">
                  <w:rPr>
                    <w:rFonts w:ascii="Bookman Old Style" w:eastAsia="MS Mincho" w:hAnsi="Bookman Old Style"/>
                    <w:i/>
                    <w:iCs/>
                  </w:rPr>
                  <w:delText>2</w:delText>
                </w:r>
              </w:del>
            </w:ins>
          </w:p>
          <w:p w14:paraId="78F64BFA" w14:textId="77777777" w:rsidR="00E86343" w:rsidRPr="003F430D" w:rsidDel="00120A6B" w:rsidRDefault="00E86343" w:rsidP="008E136C">
            <w:pPr>
              <w:ind w:left="1"/>
              <w:rPr>
                <w:ins w:id="1423" w:author="user" w:date="2020-02-10T02:01:00Z"/>
                <w:del w:id="1424" w:author="Lievia" w:date="2020-02-11T01:36:00Z"/>
                <w:rFonts w:ascii="Bookman Old Style" w:eastAsia="MS Mincho" w:hAnsi="Bookman Old Style"/>
                <w:i/>
                <w:iCs/>
              </w:rPr>
            </w:pPr>
            <w:ins w:id="1425" w:author="user" w:date="2020-02-10T02:01:00Z">
              <w:del w:id="142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submit</w:delText>
                </w:r>
              </w:del>
            </w:ins>
          </w:p>
        </w:tc>
        <w:tc>
          <w:tcPr>
            <w:tcW w:w="1325" w:type="dxa"/>
            <w:vAlign w:val="center"/>
            <w:tcPrChange w:id="1427" w:author="user" w:date="2020-02-10T07:36:00Z">
              <w:tcPr>
                <w:tcW w:w="1325" w:type="dxa"/>
                <w:vAlign w:val="center"/>
              </w:tcPr>
            </w:tcPrChange>
          </w:tcPr>
          <w:p w14:paraId="1BCDBA99" w14:textId="77777777" w:rsidR="00E86343" w:rsidRPr="00FA5C23" w:rsidDel="00120A6B" w:rsidRDefault="00E86343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428" w:author="user" w:date="2020-02-10T02:01:00Z"/>
                <w:del w:id="1429" w:author="Lievia" w:date="2020-02-11T01:36:00Z"/>
                <w:rFonts w:ascii="Bookman Old Style" w:eastAsia="MS Mincho" w:hAnsi="Bookman Old Style"/>
                <w:i/>
                <w:iCs/>
                <w:rPrChange w:id="1430" w:author="user" w:date="2020-02-10T02:13:00Z">
                  <w:rPr>
                    <w:ins w:id="1431" w:author="user" w:date="2020-02-10T02:01:00Z"/>
                    <w:del w:id="1432" w:author="Lievia" w:date="2020-02-11T01:36:00Z"/>
                    <w:rFonts w:eastAsia="MS Mincho"/>
                  </w:rPr>
                </w:rPrChange>
              </w:rPr>
              <w:pPrChange w:id="1433" w:author="user" w:date="2020-02-10T02:13:00Z">
                <w:pPr>
                  <w:framePr w:hSpace="180" w:wrap="around" w:vAnchor="text" w:hAnchor="page" w:x="3391" w:y="103"/>
                </w:pPr>
              </w:pPrChange>
            </w:pPr>
            <w:ins w:id="1434" w:author="user" w:date="2020-02-10T02:01:00Z">
              <w:del w:id="1435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>nama lembaga keuangan : test</w:delText>
                </w:r>
              </w:del>
            </w:ins>
            <w:ins w:id="1436" w:author="user" w:date="2020-02-10T02:13:00Z">
              <w:del w:id="1437" w:author="Lievia" w:date="2020-02-11T01:36:00Z">
                <w:r w:rsidR="00FA5C23" w:rsidDel="00120A6B">
                  <w:rPr>
                    <w:rFonts w:ascii="Bookman Old Style" w:eastAsia="MS Mincho" w:hAnsi="Bookman Old Style"/>
                    <w:i/>
                    <w:iCs/>
                  </w:rPr>
                  <w:delText>2</w:delText>
                </w:r>
              </w:del>
            </w:ins>
          </w:p>
        </w:tc>
        <w:tc>
          <w:tcPr>
            <w:tcW w:w="3108" w:type="dxa"/>
            <w:vAlign w:val="center"/>
            <w:tcPrChange w:id="1438" w:author="user" w:date="2020-02-10T07:36:00Z">
              <w:tcPr>
                <w:tcW w:w="3108" w:type="dxa"/>
                <w:vAlign w:val="center"/>
              </w:tcPr>
            </w:tcPrChange>
          </w:tcPr>
          <w:p w14:paraId="3E7C2DF7" w14:textId="77777777" w:rsidR="00E86343" w:rsidDel="00120A6B" w:rsidRDefault="00E86343">
            <w:pPr>
              <w:rPr>
                <w:ins w:id="1439" w:author="user" w:date="2020-02-10T02:01:00Z"/>
                <w:del w:id="1440" w:author="Lievia" w:date="2020-02-11T01:36:00Z"/>
                <w:rFonts w:ascii="Bookman Old Style" w:eastAsia="MS Mincho" w:hAnsi="Bookman Old Style"/>
              </w:rPr>
              <w:pPrChange w:id="1441" w:author="user" w:date="2020-02-10T02:14:00Z">
                <w:pPr>
                  <w:framePr w:hSpace="180" w:wrap="around" w:vAnchor="text" w:hAnchor="page" w:x="3391" w:y="103"/>
                </w:pPr>
              </w:pPrChange>
            </w:pPr>
            <w:ins w:id="1442" w:author="user" w:date="2020-02-10T02:01:00Z">
              <w:del w:id="144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Terdapat pesan </w:delText>
                </w:r>
              </w:del>
            </w:ins>
            <w:ins w:id="1444" w:author="user" w:date="2020-02-10T02:14:00Z">
              <w:del w:id="1445" w:author="Lievia" w:date="2020-02-11T01:36:00Z">
                <w:r w:rsidR="00FA5C23" w:rsidDel="00120A6B">
                  <w:rPr>
                    <w:rFonts w:ascii="Bookman Old Style" w:eastAsia="MS Mincho" w:hAnsi="Bookman Old Style"/>
                  </w:rPr>
                  <w:delText>mengedit</w:delText>
                </w:r>
              </w:del>
            </w:ins>
            <w:ins w:id="1446" w:author="user" w:date="2020-02-10T02:01:00Z">
              <w:del w:id="144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data sukses, serta data ditampilkan pada tabel halaman PUJK.</w:delText>
                </w:r>
              </w:del>
            </w:ins>
          </w:p>
        </w:tc>
        <w:tc>
          <w:tcPr>
            <w:tcW w:w="1212" w:type="dxa"/>
            <w:vAlign w:val="center"/>
            <w:tcPrChange w:id="1448" w:author="user" w:date="2020-02-10T07:36:00Z">
              <w:tcPr>
                <w:tcW w:w="1212" w:type="dxa"/>
                <w:vAlign w:val="center"/>
              </w:tcPr>
            </w:tcPrChange>
          </w:tcPr>
          <w:p w14:paraId="3CFC20EA" w14:textId="77777777" w:rsidR="00E86343" w:rsidDel="00120A6B" w:rsidRDefault="00E86343">
            <w:pPr>
              <w:jc w:val="center"/>
              <w:rPr>
                <w:ins w:id="1449" w:author="user" w:date="2020-02-10T02:01:00Z"/>
                <w:del w:id="1450" w:author="Lievia" w:date="2020-02-11T01:36:00Z"/>
                <w:rFonts w:ascii="Bookman Old Style" w:eastAsia="MS Mincho" w:hAnsi="Bookman Old Style"/>
              </w:rPr>
              <w:pPrChange w:id="1451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452" w:author="user" w:date="2020-02-10T02:01:00Z">
              <w:del w:id="145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1454" w:author="user" w:date="2020-02-10T07:36:00Z">
              <w:tcPr>
                <w:tcW w:w="1401" w:type="dxa"/>
                <w:vAlign w:val="center"/>
              </w:tcPr>
            </w:tcPrChange>
          </w:tcPr>
          <w:p w14:paraId="2F879616" w14:textId="77777777" w:rsidR="00E86343" w:rsidRPr="00D12A08" w:rsidDel="00120A6B" w:rsidRDefault="00E86343" w:rsidP="008E136C">
            <w:pPr>
              <w:rPr>
                <w:ins w:id="1455" w:author="user" w:date="2020-02-10T02:01:00Z"/>
                <w:del w:id="1456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B468B1" w:rsidRPr="00E83B33" w:rsidDel="00120A6B" w14:paraId="49FBD84D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457" w:author="user" w:date="2020-02-10T07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1458" w:author="user" w:date="2020-02-10T02:32:00Z"/>
          <w:del w:id="1459" w:author="Lievia" w:date="2020-02-11T01:36:00Z"/>
          <w:trPrChange w:id="1460" w:author="user" w:date="2020-02-10T07:36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1461" w:author="user" w:date="2020-02-10T07:36:00Z">
              <w:tcPr>
                <w:tcW w:w="807" w:type="dxa"/>
              </w:tcPr>
            </w:tcPrChange>
          </w:tcPr>
          <w:p w14:paraId="2AEBD1DB" w14:textId="77777777" w:rsidR="00B468B1" w:rsidDel="00120A6B" w:rsidRDefault="00B468B1">
            <w:pPr>
              <w:jc w:val="center"/>
              <w:rPr>
                <w:ins w:id="1462" w:author="user" w:date="2020-02-10T02:32:00Z"/>
                <w:del w:id="1463" w:author="Lievia" w:date="2020-02-11T01:36:00Z"/>
                <w:rFonts w:ascii="Bookman Old Style" w:eastAsia="MS Mincho" w:hAnsi="Bookman Old Style"/>
              </w:rPr>
              <w:pPrChange w:id="1464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465" w:author="user" w:date="2020-02-10T02:32:00Z">
              <w:del w:id="146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3</w:delText>
                </w:r>
              </w:del>
            </w:ins>
          </w:p>
        </w:tc>
        <w:tc>
          <w:tcPr>
            <w:tcW w:w="2865" w:type="dxa"/>
            <w:vAlign w:val="center"/>
            <w:tcPrChange w:id="1467" w:author="user" w:date="2020-02-10T07:36:00Z">
              <w:tcPr>
                <w:tcW w:w="2865" w:type="dxa"/>
                <w:vAlign w:val="center"/>
              </w:tcPr>
            </w:tcPrChange>
          </w:tcPr>
          <w:p w14:paraId="33DE7854" w14:textId="77777777" w:rsidR="00B468B1" w:rsidDel="00120A6B" w:rsidRDefault="00B468B1" w:rsidP="00FA5C23">
            <w:pPr>
              <w:rPr>
                <w:ins w:id="1468" w:author="user" w:date="2020-02-10T02:32:00Z"/>
                <w:del w:id="1469" w:author="Lievia" w:date="2020-02-11T01:36:00Z"/>
                <w:rFonts w:ascii="Bookman Old Style" w:eastAsia="MS Mincho" w:hAnsi="Bookman Old Style"/>
              </w:rPr>
            </w:pPr>
            <w:ins w:id="1470" w:author="user" w:date="2020-02-10T02:32:00Z">
              <w:del w:id="147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back</w:delText>
                </w:r>
              </w:del>
            </w:ins>
          </w:p>
        </w:tc>
        <w:tc>
          <w:tcPr>
            <w:tcW w:w="1783" w:type="dxa"/>
            <w:vAlign w:val="center"/>
            <w:tcPrChange w:id="1472" w:author="user" w:date="2020-02-10T07:36:00Z">
              <w:tcPr>
                <w:tcW w:w="1783" w:type="dxa"/>
                <w:vAlign w:val="center"/>
              </w:tcPr>
            </w:tcPrChange>
          </w:tcPr>
          <w:p w14:paraId="78BB0A13" w14:textId="77777777" w:rsidR="00B468B1" w:rsidDel="00120A6B" w:rsidRDefault="00B468B1" w:rsidP="008E136C">
            <w:pPr>
              <w:rPr>
                <w:ins w:id="1473" w:author="user" w:date="2020-02-10T02:32:00Z"/>
                <w:del w:id="1474" w:author="Lievia" w:date="2020-02-11T01:36:00Z"/>
                <w:rFonts w:ascii="Bookman Old Style" w:eastAsia="MS Mincho" w:hAnsi="Bookman Old Style"/>
                <w:i/>
                <w:iCs/>
              </w:rPr>
            </w:pPr>
            <w:ins w:id="1475" w:author="user" w:date="2020-02-10T02:32:00Z">
              <w:del w:id="147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back</w:delText>
                </w:r>
              </w:del>
            </w:ins>
          </w:p>
        </w:tc>
        <w:tc>
          <w:tcPr>
            <w:tcW w:w="1325" w:type="dxa"/>
            <w:vAlign w:val="center"/>
            <w:tcPrChange w:id="1477" w:author="user" w:date="2020-02-10T07:36:00Z">
              <w:tcPr>
                <w:tcW w:w="1325" w:type="dxa"/>
                <w:vAlign w:val="center"/>
              </w:tcPr>
            </w:tcPrChange>
          </w:tcPr>
          <w:p w14:paraId="3A7E79C2" w14:textId="77777777" w:rsidR="00B468B1" w:rsidRPr="003F430D" w:rsidDel="00120A6B" w:rsidRDefault="00B468B1" w:rsidP="00FA5C23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1478" w:author="user" w:date="2020-02-10T02:32:00Z"/>
                <w:del w:id="1479" w:author="Lievia" w:date="2020-02-11T01:36:00Z"/>
                <w:rFonts w:ascii="Bookman Old Style" w:eastAsia="MS Mincho" w:hAnsi="Bookman Old Style"/>
                <w:i/>
                <w:iCs/>
              </w:rPr>
            </w:pPr>
          </w:p>
        </w:tc>
        <w:tc>
          <w:tcPr>
            <w:tcW w:w="3108" w:type="dxa"/>
            <w:vAlign w:val="center"/>
            <w:tcPrChange w:id="1480" w:author="user" w:date="2020-02-10T07:36:00Z">
              <w:tcPr>
                <w:tcW w:w="3108" w:type="dxa"/>
                <w:vAlign w:val="center"/>
              </w:tcPr>
            </w:tcPrChange>
          </w:tcPr>
          <w:p w14:paraId="2111CEE3" w14:textId="77777777" w:rsidR="00B468B1" w:rsidDel="00120A6B" w:rsidRDefault="00B468B1" w:rsidP="00FA5C23">
            <w:pPr>
              <w:rPr>
                <w:ins w:id="1481" w:author="user" w:date="2020-02-10T02:32:00Z"/>
                <w:del w:id="1482" w:author="Lievia" w:date="2020-02-11T01:36:00Z"/>
                <w:rFonts w:ascii="Bookman Old Style" w:eastAsia="MS Mincho" w:hAnsi="Bookman Old Style"/>
              </w:rPr>
            </w:pPr>
            <w:ins w:id="1483" w:author="user" w:date="2020-02-10T02:32:00Z">
              <w:del w:id="148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Kembali ke halaman PUJK</w:delText>
                </w:r>
              </w:del>
            </w:ins>
          </w:p>
        </w:tc>
        <w:tc>
          <w:tcPr>
            <w:tcW w:w="1212" w:type="dxa"/>
            <w:vAlign w:val="center"/>
            <w:tcPrChange w:id="1485" w:author="user" w:date="2020-02-10T07:36:00Z">
              <w:tcPr>
                <w:tcW w:w="1212" w:type="dxa"/>
                <w:vAlign w:val="center"/>
              </w:tcPr>
            </w:tcPrChange>
          </w:tcPr>
          <w:p w14:paraId="433A91E9" w14:textId="77777777" w:rsidR="00B468B1" w:rsidDel="00120A6B" w:rsidRDefault="00B468B1">
            <w:pPr>
              <w:jc w:val="center"/>
              <w:rPr>
                <w:ins w:id="1486" w:author="user" w:date="2020-02-10T02:32:00Z"/>
                <w:del w:id="1487" w:author="Lievia" w:date="2020-02-11T01:36:00Z"/>
                <w:rFonts w:ascii="Bookman Old Style" w:eastAsia="MS Mincho" w:hAnsi="Bookman Old Style"/>
              </w:rPr>
              <w:pPrChange w:id="1488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489" w:author="user" w:date="2020-02-10T02:32:00Z">
              <w:del w:id="149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1491" w:author="user" w:date="2020-02-10T07:36:00Z">
              <w:tcPr>
                <w:tcW w:w="1401" w:type="dxa"/>
                <w:vAlign w:val="center"/>
              </w:tcPr>
            </w:tcPrChange>
          </w:tcPr>
          <w:p w14:paraId="38FC815E" w14:textId="77777777" w:rsidR="00B468B1" w:rsidRPr="00D12A08" w:rsidDel="00120A6B" w:rsidRDefault="00B468B1" w:rsidP="008E136C">
            <w:pPr>
              <w:rPr>
                <w:ins w:id="1492" w:author="user" w:date="2020-02-10T02:32:00Z"/>
                <w:del w:id="1493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5DA5E40D" w14:textId="77777777" w:rsidR="00E86343" w:rsidDel="00120A6B" w:rsidRDefault="00E86343" w:rsidP="00E86343">
      <w:pPr>
        <w:pStyle w:val="ListParagraph"/>
        <w:ind w:left="1890"/>
        <w:rPr>
          <w:ins w:id="1494" w:author="user" w:date="2020-02-10T02:01:00Z"/>
          <w:del w:id="1495" w:author="Lievia" w:date="2020-02-11T01:36:00Z"/>
          <w:rFonts w:ascii="Bookman Old Style" w:hAnsi="Bookman Old Style"/>
          <w:bCs/>
          <w:sz w:val="24"/>
          <w:szCs w:val="24"/>
        </w:rPr>
      </w:pPr>
    </w:p>
    <w:p w14:paraId="402ABE02" w14:textId="77777777" w:rsidR="003D5810" w:rsidDel="00120A6B" w:rsidRDefault="003D5810">
      <w:pPr>
        <w:pStyle w:val="ListParagraph"/>
        <w:ind w:left="1890"/>
        <w:rPr>
          <w:ins w:id="1496" w:author="user" w:date="2020-02-10T01:29:00Z"/>
          <w:del w:id="1497" w:author="Lievia" w:date="2020-02-11T01:36:00Z"/>
          <w:rFonts w:ascii="Bookman Old Style" w:hAnsi="Bookman Old Style"/>
          <w:bCs/>
          <w:sz w:val="24"/>
          <w:szCs w:val="24"/>
        </w:rPr>
        <w:pPrChange w:id="1498" w:author="user" w:date="2020-02-10T01:59:00Z">
          <w:pPr>
            <w:jc w:val="center"/>
          </w:pPr>
        </w:pPrChange>
      </w:pPr>
    </w:p>
    <w:p w14:paraId="42C83329" w14:textId="77777777" w:rsidR="0022030C" w:rsidDel="00120A6B" w:rsidRDefault="0022030C">
      <w:pPr>
        <w:pStyle w:val="ListParagraph"/>
        <w:numPr>
          <w:ilvl w:val="0"/>
          <w:numId w:val="9"/>
        </w:numPr>
        <w:rPr>
          <w:ins w:id="1499" w:author="user" w:date="2020-02-10T02:15:00Z"/>
          <w:del w:id="1500" w:author="Lievia" w:date="2020-02-11T01:36:00Z"/>
          <w:rFonts w:ascii="Bookman Old Style" w:hAnsi="Bookman Old Style"/>
          <w:bCs/>
          <w:sz w:val="24"/>
          <w:szCs w:val="24"/>
        </w:rPr>
        <w:pPrChange w:id="1501" w:author="user" w:date="2020-02-10T00:25:00Z">
          <w:pPr>
            <w:jc w:val="center"/>
          </w:pPr>
        </w:pPrChange>
      </w:pPr>
      <w:ins w:id="1502" w:author="user" w:date="2020-02-10T01:29:00Z">
        <w:del w:id="1503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Modul Hapus (PUJK)</w:delText>
          </w:r>
        </w:del>
      </w:ins>
    </w:p>
    <w:p w14:paraId="155F7CF8" w14:textId="77777777" w:rsidR="008E136C" w:rsidRPr="003F430D" w:rsidDel="00120A6B" w:rsidRDefault="008E136C" w:rsidP="008E136C">
      <w:pPr>
        <w:pStyle w:val="ListParagraph"/>
        <w:ind w:left="1890"/>
        <w:rPr>
          <w:ins w:id="1504" w:author="user" w:date="2020-02-10T02:15:00Z"/>
          <w:del w:id="1505" w:author="Lievia" w:date="2020-02-11T01:36:00Z"/>
          <w:rFonts w:ascii="Bookman Old Style" w:hAnsi="Bookman Old Style"/>
          <w:bCs/>
          <w:sz w:val="24"/>
          <w:szCs w:val="24"/>
        </w:rPr>
      </w:pPr>
      <w:ins w:id="1506" w:author="user" w:date="2020-02-10T02:15:00Z">
        <w:del w:id="1507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dmin dapat Men</w:delText>
          </w:r>
        </w:del>
      </w:ins>
      <w:ins w:id="1508" w:author="user" w:date="2020-02-10T02:16:00Z">
        <w:del w:id="1509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ghapus</w:delText>
          </w:r>
        </w:del>
      </w:ins>
      <w:ins w:id="1510" w:author="user" w:date="2020-02-10T02:15:00Z">
        <w:del w:id="1511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PUJK(Pelaku Usaha Jasa keuangan).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58"/>
        <w:gridCol w:w="3108"/>
        <w:gridCol w:w="1212"/>
        <w:gridCol w:w="1401"/>
        <w:tblGridChange w:id="1512">
          <w:tblGrid>
            <w:gridCol w:w="807"/>
            <w:gridCol w:w="2865"/>
            <w:gridCol w:w="1783"/>
            <w:gridCol w:w="1358"/>
            <w:gridCol w:w="3108"/>
            <w:gridCol w:w="1212"/>
            <w:gridCol w:w="1401"/>
          </w:tblGrid>
        </w:tblGridChange>
      </w:tblGrid>
      <w:tr w:rsidR="008E136C" w:rsidRPr="00E83B33" w:rsidDel="00120A6B" w14:paraId="59C9CDD9" w14:textId="77777777" w:rsidTr="00B468B1">
        <w:trPr>
          <w:trHeight w:val="633"/>
          <w:ins w:id="1513" w:author="user" w:date="2020-02-10T02:15:00Z"/>
          <w:del w:id="1514" w:author="Lievia" w:date="2020-02-11T01:36:00Z"/>
        </w:trPr>
        <w:tc>
          <w:tcPr>
            <w:tcW w:w="807" w:type="dxa"/>
            <w:vAlign w:val="center"/>
          </w:tcPr>
          <w:p w14:paraId="0B49FE1A" w14:textId="77777777" w:rsidR="008E136C" w:rsidRPr="00D12A08" w:rsidDel="00120A6B" w:rsidRDefault="008E136C" w:rsidP="008E136C">
            <w:pPr>
              <w:jc w:val="center"/>
              <w:rPr>
                <w:ins w:id="1515" w:author="user" w:date="2020-02-10T02:15:00Z"/>
                <w:del w:id="1516" w:author="Lievia" w:date="2020-02-11T01:36:00Z"/>
                <w:rFonts w:ascii="Bookman Old Style" w:eastAsia="MS Mincho" w:hAnsi="Bookman Old Style"/>
                <w:lang w:val="id-ID"/>
              </w:rPr>
            </w:pPr>
            <w:ins w:id="1517" w:author="user" w:date="2020-02-10T02:15:00Z">
              <w:del w:id="151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30A5F447" w14:textId="77777777" w:rsidR="008E136C" w:rsidRPr="00D12A08" w:rsidDel="00120A6B" w:rsidRDefault="008E136C" w:rsidP="008E136C">
            <w:pPr>
              <w:jc w:val="center"/>
              <w:rPr>
                <w:ins w:id="1519" w:author="user" w:date="2020-02-10T02:15:00Z"/>
                <w:del w:id="1520" w:author="Lievia" w:date="2020-02-11T01:36:00Z"/>
                <w:rFonts w:ascii="Bookman Old Style" w:eastAsia="MS Mincho" w:hAnsi="Bookman Old Style"/>
                <w:lang w:val="id-ID"/>
              </w:rPr>
            </w:pPr>
            <w:ins w:id="1521" w:author="user" w:date="2020-02-10T02:15:00Z">
              <w:del w:id="152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6999108C" w14:textId="77777777" w:rsidR="008E136C" w:rsidRPr="00D12A08" w:rsidDel="00120A6B" w:rsidRDefault="008E136C" w:rsidP="008E136C">
            <w:pPr>
              <w:jc w:val="center"/>
              <w:rPr>
                <w:ins w:id="1523" w:author="user" w:date="2020-02-10T02:15:00Z"/>
                <w:del w:id="1524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1525" w:author="user" w:date="2020-02-10T02:15:00Z">
              <w:del w:id="1526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58" w:type="dxa"/>
            <w:vAlign w:val="center"/>
          </w:tcPr>
          <w:p w14:paraId="301CB303" w14:textId="77777777" w:rsidR="008E136C" w:rsidRPr="00D12A08" w:rsidDel="00120A6B" w:rsidRDefault="008E136C" w:rsidP="008E136C">
            <w:pPr>
              <w:jc w:val="center"/>
              <w:rPr>
                <w:ins w:id="1527" w:author="user" w:date="2020-02-10T02:15:00Z"/>
                <w:del w:id="1528" w:author="Lievia" w:date="2020-02-11T01:36:00Z"/>
                <w:rFonts w:ascii="Bookman Old Style" w:eastAsia="MS Mincho" w:hAnsi="Bookman Old Style"/>
                <w:lang w:val="id-ID"/>
              </w:rPr>
            </w:pPr>
            <w:ins w:id="1529" w:author="user" w:date="2020-02-10T02:15:00Z">
              <w:del w:id="153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580C3FFF" w14:textId="77777777" w:rsidR="008E136C" w:rsidRPr="00D12A08" w:rsidDel="00120A6B" w:rsidRDefault="008E136C" w:rsidP="008E136C">
            <w:pPr>
              <w:jc w:val="center"/>
              <w:rPr>
                <w:ins w:id="1531" w:author="user" w:date="2020-02-10T02:15:00Z"/>
                <w:del w:id="1532" w:author="Lievia" w:date="2020-02-11T01:36:00Z"/>
                <w:rFonts w:ascii="Bookman Old Style" w:eastAsia="MS Mincho" w:hAnsi="Bookman Old Style"/>
                <w:lang w:val="id-ID"/>
              </w:rPr>
            </w:pPr>
            <w:ins w:id="1533" w:author="user" w:date="2020-02-10T02:15:00Z">
              <w:del w:id="153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69000588" w14:textId="77777777" w:rsidR="008E136C" w:rsidRPr="00D12A08" w:rsidDel="00120A6B" w:rsidRDefault="008E136C" w:rsidP="008E136C">
            <w:pPr>
              <w:jc w:val="center"/>
              <w:rPr>
                <w:ins w:id="1535" w:author="user" w:date="2020-02-10T02:15:00Z"/>
                <w:del w:id="1536" w:author="Lievia" w:date="2020-02-11T01:36:00Z"/>
                <w:rFonts w:ascii="Bookman Old Style" w:eastAsia="MS Mincho" w:hAnsi="Bookman Old Style"/>
                <w:lang w:val="id-ID"/>
              </w:rPr>
            </w:pPr>
            <w:ins w:id="1537" w:author="user" w:date="2020-02-10T02:15:00Z">
              <w:del w:id="153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40E121D3" w14:textId="77777777" w:rsidR="008E136C" w:rsidRPr="00D12A08" w:rsidDel="00120A6B" w:rsidRDefault="008E136C" w:rsidP="008E136C">
            <w:pPr>
              <w:jc w:val="center"/>
              <w:rPr>
                <w:ins w:id="1539" w:author="user" w:date="2020-02-10T02:15:00Z"/>
                <w:del w:id="1540" w:author="Lievia" w:date="2020-02-11T01:36:00Z"/>
                <w:rFonts w:ascii="Bookman Old Style" w:eastAsia="MS Mincho" w:hAnsi="Bookman Old Style"/>
                <w:lang w:val="id-ID"/>
              </w:rPr>
            </w:pPr>
            <w:ins w:id="1541" w:author="user" w:date="2020-02-10T02:15:00Z">
              <w:del w:id="154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17DB7951" w14:textId="77777777" w:rsidR="008E136C" w:rsidRPr="00D12A08" w:rsidDel="00120A6B" w:rsidRDefault="008E136C" w:rsidP="008E136C">
            <w:pPr>
              <w:jc w:val="center"/>
              <w:rPr>
                <w:ins w:id="1543" w:author="user" w:date="2020-02-10T02:15:00Z"/>
                <w:del w:id="1544" w:author="Lievia" w:date="2020-02-11T01:36:00Z"/>
                <w:rFonts w:ascii="Bookman Old Style" w:eastAsia="MS Mincho" w:hAnsi="Bookman Old Style"/>
                <w:lang w:val="id-ID"/>
              </w:rPr>
            </w:pPr>
            <w:ins w:id="1545" w:author="user" w:date="2020-02-10T02:15:00Z">
              <w:del w:id="154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8E136C" w:rsidRPr="00E83B33" w:rsidDel="00120A6B" w14:paraId="03098FA7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547" w:author="user" w:date="2020-02-10T07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1548" w:author="user" w:date="2020-02-10T02:15:00Z"/>
          <w:del w:id="1549" w:author="Lievia" w:date="2020-02-11T01:36:00Z"/>
          <w:trPrChange w:id="1550" w:author="user" w:date="2020-02-10T07:36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1551" w:author="user" w:date="2020-02-10T07:36:00Z">
              <w:tcPr>
                <w:tcW w:w="807" w:type="dxa"/>
              </w:tcPr>
            </w:tcPrChange>
          </w:tcPr>
          <w:p w14:paraId="2DEAEB3B" w14:textId="77777777" w:rsidR="008E136C" w:rsidRPr="003F430D" w:rsidDel="00120A6B" w:rsidRDefault="008E136C">
            <w:pPr>
              <w:jc w:val="center"/>
              <w:rPr>
                <w:ins w:id="1552" w:author="user" w:date="2020-02-10T02:15:00Z"/>
                <w:del w:id="1553" w:author="Lievia" w:date="2020-02-11T01:36:00Z"/>
                <w:rFonts w:ascii="Bookman Old Style" w:eastAsia="MS Mincho" w:hAnsi="Bookman Old Style"/>
              </w:rPr>
              <w:pPrChange w:id="1554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555" w:author="user" w:date="2020-02-10T02:15:00Z">
              <w:del w:id="155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1557" w:author="user" w:date="2020-02-10T07:36:00Z">
              <w:tcPr>
                <w:tcW w:w="2865" w:type="dxa"/>
                <w:vAlign w:val="center"/>
              </w:tcPr>
            </w:tcPrChange>
          </w:tcPr>
          <w:p w14:paraId="284EF167" w14:textId="77777777" w:rsidR="008E136C" w:rsidRPr="003F430D" w:rsidDel="00120A6B" w:rsidRDefault="008E136C" w:rsidP="008E136C">
            <w:pPr>
              <w:rPr>
                <w:ins w:id="1558" w:author="user" w:date="2020-02-10T02:15:00Z"/>
                <w:del w:id="1559" w:author="Lievia" w:date="2020-02-11T01:36:00Z"/>
                <w:rFonts w:ascii="Bookman Old Style" w:eastAsia="MS Mincho" w:hAnsi="Bookman Old Style"/>
              </w:rPr>
            </w:pPr>
            <w:ins w:id="1560" w:author="user" w:date="2020-02-10T02:15:00Z">
              <w:del w:id="156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icon </w:delText>
                </w:r>
              </w:del>
            </w:ins>
            <w:ins w:id="1562" w:author="user" w:date="2020-02-10T02:23:00Z">
              <w:del w:id="156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hapus</w:delText>
                </w:r>
              </w:del>
            </w:ins>
            <w:ins w:id="1564" w:author="user" w:date="2020-02-10T02:15:00Z">
              <w:del w:id="156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 </w:delText>
                </w:r>
              </w:del>
            </w:ins>
          </w:p>
        </w:tc>
        <w:tc>
          <w:tcPr>
            <w:tcW w:w="1783" w:type="dxa"/>
            <w:vAlign w:val="center"/>
            <w:tcPrChange w:id="1566" w:author="user" w:date="2020-02-10T07:36:00Z">
              <w:tcPr>
                <w:tcW w:w="1783" w:type="dxa"/>
                <w:vAlign w:val="center"/>
              </w:tcPr>
            </w:tcPrChange>
          </w:tcPr>
          <w:p w14:paraId="778FD461" w14:textId="77777777" w:rsidR="008E136C" w:rsidRPr="003F430D" w:rsidDel="00120A6B" w:rsidRDefault="008E136C" w:rsidP="008E136C">
            <w:pPr>
              <w:rPr>
                <w:ins w:id="1567" w:author="user" w:date="2020-02-10T02:15:00Z"/>
                <w:del w:id="1568" w:author="Lievia" w:date="2020-02-11T01:36:00Z"/>
                <w:rFonts w:ascii="Bookman Old Style" w:eastAsia="MS Mincho" w:hAnsi="Bookman Old Style"/>
                <w:i/>
                <w:iCs/>
              </w:rPr>
            </w:pPr>
            <w:ins w:id="1569" w:author="user" w:date="2020-02-10T02:15:00Z">
              <w:del w:id="1570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Klik icon </w:delText>
                </w:r>
              </w:del>
            </w:ins>
            <w:ins w:id="1571" w:author="user" w:date="2020-02-10T02:23:00Z">
              <w:del w:id="157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hapus</w:delText>
                </w:r>
              </w:del>
            </w:ins>
          </w:p>
        </w:tc>
        <w:tc>
          <w:tcPr>
            <w:tcW w:w="1358" w:type="dxa"/>
            <w:vAlign w:val="center"/>
            <w:tcPrChange w:id="1573" w:author="user" w:date="2020-02-10T07:36:00Z">
              <w:tcPr>
                <w:tcW w:w="1358" w:type="dxa"/>
                <w:vAlign w:val="center"/>
              </w:tcPr>
            </w:tcPrChange>
          </w:tcPr>
          <w:p w14:paraId="63D396E1" w14:textId="77777777" w:rsidR="008E136C" w:rsidRPr="003F430D" w:rsidDel="00120A6B" w:rsidRDefault="008E136C" w:rsidP="008E136C">
            <w:pPr>
              <w:rPr>
                <w:ins w:id="1574" w:author="user" w:date="2020-02-10T02:15:00Z"/>
                <w:del w:id="1575" w:author="Lievia" w:date="2020-02-11T01:36:00Z"/>
                <w:rFonts w:ascii="Bookman Old Style" w:eastAsia="MS Mincho" w:hAnsi="Bookman Old Style"/>
              </w:rPr>
            </w:pPr>
            <w:ins w:id="1576" w:author="user" w:date="2020-02-10T02:15:00Z">
              <w:del w:id="157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1578" w:author="user" w:date="2020-02-10T07:36:00Z">
              <w:tcPr>
                <w:tcW w:w="3108" w:type="dxa"/>
                <w:vAlign w:val="center"/>
              </w:tcPr>
            </w:tcPrChange>
          </w:tcPr>
          <w:p w14:paraId="47502981" w14:textId="77777777" w:rsidR="008E136C" w:rsidRPr="003F430D" w:rsidDel="00120A6B" w:rsidRDefault="008E136C">
            <w:pPr>
              <w:rPr>
                <w:ins w:id="1579" w:author="user" w:date="2020-02-10T02:15:00Z"/>
                <w:del w:id="1580" w:author="Lievia" w:date="2020-02-11T01:36:00Z"/>
                <w:rFonts w:ascii="Bookman Old Style" w:eastAsia="MS Mincho" w:hAnsi="Bookman Old Style"/>
              </w:rPr>
              <w:pPrChange w:id="1581" w:author="user" w:date="2020-02-10T02:24:00Z">
                <w:pPr>
                  <w:framePr w:hSpace="180" w:wrap="around" w:vAnchor="text" w:hAnchor="page" w:x="3391" w:y="103"/>
                </w:pPr>
              </w:pPrChange>
            </w:pPr>
            <w:ins w:id="1582" w:author="user" w:date="2020-02-10T02:15:00Z">
              <w:del w:id="158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Dapat menampilkan</w:delText>
                </w:r>
              </w:del>
            </w:ins>
            <w:ins w:id="1584" w:author="user" w:date="2020-02-10T02:24:00Z">
              <w:del w:id="1585" w:author="Lievia" w:date="2020-02-11T01:36:00Z">
                <w:r w:rsidR="00B468B1" w:rsidDel="00120A6B">
                  <w:rPr>
                    <w:rFonts w:ascii="Bookman Old Style" w:eastAsia="MS Mincho" w:hAnsi="Bookman Old Style"/>
                  </w:rPr>
                  <w:delText xml:space="preserve"> pesan menghapus data suks</w:delText>
                </w:r>
              </w:del>
            </w:ins>
            <w:ins w:id="1586" w:author="user" w:date="2020-02-10T03:14:00Z">
              <w:del w:id="1587" w:author="Lievia" w:date="2020-02-11T01:36:00Z">
                <w:r w:rsidR="0067577E" w:rsidDel="00120A6B">
                  <w:rPr>
                    <w:rFonts w:ascii="Bookman Old Style" w:eastAsia="MS Mincho" w:hAnsi="Bookman Old Style"/>
                  </w:rPr>
                  <w:delText>es</w:delText>
                </w:r>
              </w:del>
            </w:ins>
            <w:ins w:id="1588" w:author="user" w:date="2020-02-10T02:24:00Z">
              <w:del w:id="1589" w:author="Lievia" w:date="2020-02-11T01:36:00Z">
                <w:r w:rsidR="00B468B1" w:rsidDel="00120A6B">
                  <w:rPr>
                    <w:rFonts w:ascii="Bookman Old Style" w:eastAsia="MS Mincho" w:hAnsi="Bookman Old Style"/>
                  </w:rPr>
                  <w:delText xml:space="preserve"> dan data telah terhapus dari </w:delText>
                </w:r>
              </w:del>
            </w:ins>
            <w:ins w:id="1590" w:author="user" w:date="2020-02-10T02:25:00Z">
              <w:del w:id="1591" w:author="Lievia" w:date="2020-02-11T01:36:00Z">
                <w:r w:rsidR="00B468B1" w:rsidDel="00120A6B">
                  <w:rPr>
                    <w:rFonts w:ascii="Bookman Old Style" w:eastAsia="MS Mincho" w:hAnsi="Bookman Old Style"/>
                  </w:rPr>
                  <w:delText xml:space="preserve">tampilan </w:delText>
                </w:r>
              </w:del>
            </w:ins>
            <w:ins w:id="1592" w:author="user" w:date="2020-02-10T02:24:00Z">
              <w:del w:id="1593" w:author="Lievia" w:date="2020-02-11T01:36:00Z">
                <w:r w:rsidR="00B468B1" w:rsidDel="00120A6B">
                  <w:rPr>
                    <w:rFonts w:ascii="Bookman Old Style" w:eastAsia="MS Mincho" w:hAnsi="Bookman Old Style"/>
                  </w:rPr>
                  <w:delText xml:space="preserve">tabel </w:delText>
                </w:r>
              </w:del>
            </w:ins>
            <w:ins w:id="1594" w:author="user" w:date="2020-02-10T02:25:00Z">
              <w:del w:id="1595" w:author="Lievia" w:date="2020-02-11T01:36:00Z">
                <w:r w:rsidR="00B468B1" w:rsidDel="00120A6B">
                  <w:rPr>
                    <w:rFonts w:ascii="Bookman Old Style" w:eastAsia="MS Mincho" w:hAnsi="Bookman Old Style"/>
                  </w:rPr>
                  <w:delText>PUJK</w:delText>
                </w:r>
              </w:del>
            </w:ins>
          </w:p>
        </w:tc>
        <w:tc>
          <w:tcPr>
            <w:tcW w:w="1212" w:type="dxa"/>
            <w:vAlign w:val="center"/>
            <w:tcPrChange w:id="1596" w:author="user" w:date="2020-02-10T07:36:00Z">
              <w:tcPr>
                <w:tcW w:w="1212" w:type="dxa"/>
                <w:vAlign w:val="center"/>
              </w:tcPr>
            </w:tcPrChange>
          </w:tcPr>
          <w:p w14:paraId="695505B0" w14:textId="77777777" w:rsidR="008E136C" w:rsidRPr="003F430D" w:rsidDel="00120A6B" w:rsidRDefault="008E136C">
            <w:pPr>
              <w:jc w:val="center"/>
              <w:rPr>
                <w:ins w:id="1597" w:author="user" w:date="2020-02-10T02:15:00Z"/>
                <w:del w:id="1598" w:author="Lievia" w:date="2020-02-11T01:36:00Z"/>
                <w:rFonts w:ascii="Bookman Old Style" w:eastAsia="MS Mincho" w:hAnsi="Bookman Old Style"/>
              </w:rPr>
              <w:pPrChange w:id="1599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600" w:author="user" w:date="2020-02-10T02:15:00Z">
              <w:del w:id="160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NOK</w:delText>
                </w:r>
              </w:del>
            </w:ins>
          </w:p>
        </w:tc>
        <w:tc>
          <w:tcPr>
            <w:tcW w:w="1401" w:type="dxa"/>
            <w:vAlign w:val="center"/>
            <w:tcPrChange w:id="1602" w:author="user" w:date="2020-02-10T07:36:00Z">
              <w:tcPr>
                <w:tcW w:w="1401" w:type="dxa"/>
                <w:vAlign w:val="center"/>
              </w:tcPr>
            </w:tcPrChange>
          </w:tcPr>
          <w:p w14:paraId="7DC82A3E" w14:textId="77777777" w:rsidR="008E136C" w:rsidRPr="003F430D" w:rsidDel="00120A6B" w:rsidRDefault="008E136C" w:rsidP="008E136C">
            <w:pPr>
              <w:rPr>
                <w:ins w:id="1603" w:author="user" w:date="2020-02-10T02:15:00Z"/>
                <w:del w:id="1604" w:author="Lievia" w:date="2020-02-11T01:36:00Z"/>
                <w:rFonts w:ascii="Bookman Old Style" w:eastAsia="MS Mincho" w:hAnsi="Bookman Old Style"/>
              </w:rPr>
            </w:pPr>
            <w:ins w:id="1605" w:author="user" w:date="2020-02-10T02:15:00Z">
              <w:del w:id="160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D1.2.</w:delText>
                </w:r>
              </w:del>
            </w:ins>
            <w:ins w:id="1607" w:author="user" w:date="2020-02-10T02:25:00Z">
              <w:del w:id="1608" w:author="Lievia" w:date="2020-02-11T01:36:00Z">
                <w:r w:rsidR="00B468B1" w:rsidDel="00120A6B">
                  <w:rPr>
                    <w:rFonts w:ascii="Bookman Old Style" w:eastAsia="MS Mincho" w:hAnsi="Bookman Old Style"/>
                  </w:rPr>
                  <w:delText>E1</w:delText>
                </w:r>
              </w:del>
            </w:ins>
          </w:p>
        </w:tc>
      </w:tr>
    </w:tbl>
    <w:p w14:paraId="20D8A85A" w14:textId="77777777" w:rsidR="008E136C" w:rsidDel="00120A6B" w:rsidRDefault="008E136C" w:rsidP="008E136C">
      <w:pPr>
        <w:pStyle w:val="ListParagraph"/>
        <w:ind w:left="1890"/>
        <w:rPr>
          <w:ins w:id="1609" w:author="user" w:date="2020-02-10T02:15:00Z"/>
          <w:del w:id="1610" w:author="Lievia" w:date="2020-02-11T01:36:00Z"/>
          <w:rFonts w:ascii="Bookman Old Style" w:hAnsi="Bookman Old Style"/>
          <w:bCs/>
          <w:sz w:val="24"/>
          <w:szCs w:val="24"/>
        </w:rPr>
      </w:pPr>
    </w:p>
    <w:p w14:paraId="32BF3E65" w14:textId="77777777" w:rsidR="008E136C" w:rsidDel="00120A6B" w:rsidRDefault="008E136C">
      <w:pPr>
        <w:pStyle w:val="ListParagraph"/>
        <w:ind w:left="1890"/>
        <w:rPr>
          <w:ins w:id="1611" w:author="user" w:date="2020-02-10T00:22:00Z"/>
          <w:del w:id="1612" w:author="Lievia" w:date="2020-02-11T01:36:00Z"/>
          <w:rFonts w:ascii="Bookman Old Style" w:hAnsi="Bookman Old Style"/>
          <w:bCs/>
          <w:sz w:val="24"/>
          <w:szCs w:val="24"/>
        </w:rPr>
        <w:pPrChange w:id="1613" w:author="user" w:date="2020-02-10T02:15:00Z">
          <w:pPr>
            <w:jc w:val="center"/>
          </w:pPr>
        </w:pPrChange>
      </w:pPr>
    </w:p>
    <w:p w14:paraId="6DC96DEC" w14:textId="77777777" w:rsidR="00615EDD" w:rsidDel="00120A6B" w:rsidRDefault="00894C39">
      <w:pPr>
        <w:pStyle w:val="ListParagraph"/>
        <w:numPr>
          <w:ilvl w:val="0"/>
          <w:numId w:val="6"/>
        </w:numPr>
        <w:ind w:left="1530" w:hanging="450"/>
        <w:rPr>
          <w:ins w:id="1614" w:author="user" w:date="2020-02-10T00:11:00Z"/>
          <w:del w:id="1615" w:author="Lievia" w:date="2020-02-11T01:36:00Z"/>
          <w:rFonts w:ascii="Bookman Old Style" w:hAnsi="Bookman Old Style"/>
          <w:bCs/>
          <w:sz w:val="24"/>
          <w:szCs w:val="24"/>
        </w:rPr>
        <w:pPrChange w:id="1616" w:author="user" w:date="2020-02-10T00:11:00Z">
          <w:pPr>
            <w:jc w:val="center"/>
          </w:pPr>
        </w:pPrChange>
      </w:pPr>
      <w:ins w:id="1617" w:author="user" w:date="2020-02-10T02:36:00Z">
        <w:del w:id="1618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Modul </w:delText>
          </w:r>
        </w:del>
      </w:ins>
      <w:ins w:id="1619" w:author="user" w:date="2020-02-10T00:13:00Z">
        <w:del w:id="1620" w:author="Lievia" w:date="2020-02-11T01:36:00Z">
          <w:r w:rsidR="00615ED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</w:del>
      </w:ins>
      <w:ins w:id="1621" w:author="user" w:date="2020-02-10T02:40:00Z">
        <w:del w:id="1622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K</w:delText>
          </w:r>
        </w:del>
      </w:ins>
      <w:ins w:id="1623" w:author="user" w:date="2020-02-10T02:39:00Z">
        <w:del w:id="1624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ategori Fasilitas</w:delText>
          </w:r>
        </w:del>
      </w:ins>
      <w:ins w:id="1625" w:author="user" w:date="2020-02-10T02:47:00Z">
        <w:del w:id="1626" w:author="Lievia" w:date="2020-02-11T01:36:00Z">
          <w:r w:rsidR="00827D0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Keuangan</w:delText>
          </w:r>
        </w:del>
      </w:ins>
    </w:p>
    <w:p w14:paraId="638AF0A4" w14:textId="77777777" w:rsidR="00894C39" w:rsidDel="00120A6B" w:rsidRDefault="00894C39">
      <w:pPr>
        <w:pStyle w:val="ListParagraph"/>
        <w:ind w:left="1530"/>
        <w:rPr>
          <w:ins w:id="1627" w:author="user" w:date="2020-02-10T02:45:00Z"/>
          <w:del w:id="1628" w:author="Lievia" w:date="2020-02-11T01:36:00Z"/>
          <w:rFonts w:ascii="Bookman Old Style" w:hAnsi="Bookman Old Style"/>
          <w:bCs/>
          <w:sz w:val="24"/>
          <w:szCs w:val="24"/>
        </w:rPr>
        <w:pPrChange w:id="1629" w:author="user" w:date="2020-02-10T02:40:00Z">
          <w:pPr>
            <w:pStyle w:val="ListParagraph"/>
            <w:numPr>
              <w:numId w:val="6"/>
            </w:numPr>
            <w:ind w:left="1800" w:hanging="360"/>
          </w:pPr>
        </w:pPrChange>
      </w:pPr>
      <w:ins w:id="1630" w:author="user" w:date="2020-02-10T02:36:00Z">
        <w:del w:id="1631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Admin dapat melihat tampilan </w:delText>
          </w:r>
        </w:del>
      </w:ins>
      <w:ins w:id="1632" w:author="user" w:date="2020-02-10T02:40:00Z">
        <w:del w:id="1633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kategori Fasilitas Keuangan</w:delText>
          </w:r>
        </w:del>
      </w:ins>
    </w:p>
    <w:p w14:paraId="643EB1CC" w14:textId="77777777" w:rsidR="00827D0D" w:rsidDel="00120A6B" w:rsidRDefault="00827D0D">
      <w:pPr>
        <w:pStyle w:val="ListParagraph"/>
        <w:ind w:left="1530"/>
        <w:rPr>
          <w:ins w:id="1634" w:author="user" w:date="2020-02-10T02:45:00Z"/>
          <w:del w:id="1635" w:author="Lievia" w:date="2020-02-11T01:36:00Z"/>
          <w:rFonts w:ascii="Bookman Old Style" w:hAnsi="Bookman Old Style"/>
          <w:bCs/>
          <w:sz w:val="24"/>
          <w:szCs w:val="24"/>
        </w:rPr>
        <w:pPrChange w:id="1636" w:author="user" w:date="2020-02-10T02:40:00Z">
          <w:pPr>
            <w:pStyle w:val="ListParagraph"/>
            <w:numPr>
              <w:numId w:val="6"/>
            </w:numPr>
            <w:ind w:left="1800" w:hanging="360"/>
          </w:pPr>
        </w:pPrChange>
      </w:pPr>
    </w:p>
    <w:tbl>
      <w:tblPr>
        <w:tblpPr w:leftFromText="180" w:rightFromText="180" w:vertAnchor="text" w:horzAnchor="page" w:tblpX="3349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1637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827D0D" w:rsidRPr="00E83B33" w:rsidDel="00120A6B" w14:paraId="152BD29B" w14:textId="77777777" w:rsidTr="00827D0D">
        <w:trPr>
          <w:trHeight w:val="633"/>
          <w:ins w:id="1638" w:author="user" w:date="2020-02-10T02:45:00Z"/>
          <w:del w:id="1639" w:author="Lievia" w:date="2020-02-11T01:36:00Z"/>
        </w:trPr>
        <w:tc>
          <w:tcPr>
            <w:tcW w:w="807" w:type="dxa"/>
            <w:vAlign w:val="center"/>
          </w:tcPr>
          <w:p w14:paraId="5437C05E" w14:textId="77777777" w:rsidR="00827D0D" w:rsidRPr="00D12A08" w:rsidDel="00120A6B" w:rsidRDefault="00827D0D" w:rsidP="00827D0D">
            <w:pPr>
              <w:jc w:val="center"/>
              <w:rPr>
                <w:ins w:id="1640" w:author="user" w:date="2020-02-10T02:45:00Z"/>
                <w:del w:id="1641" w:author="Lievia" w:date="2020-02-11T01:36:00Z"/>
                <w:rFonts w:ascii="Bookman Old Style" w:eastAsia="MS Mincho" w:hAnsi="Bookman Old Style"/>
                <w:lang w:val="id-ID"/>
              </w:rPr>
            </w:pPr>
            <w:ins w:id="1642" w:author="user" w:date="2020-02-10T02:45:00Z">
              <w:del w:id="164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79DBA725" w14:textId="77777777" w:rsidR="00827D0D" w:rsidRPr="00D12A08" w:rsidDel="00120A6B" w:rsidRDefault="00827D0D" w:rsidP="00827D0D">
            <w:pPr>
              <w:jc w:val="center"/>
              <w:rPr>
                <w:ins w:id="1644" w:author="user" w:date="2020-02-10T02:45:00Z"/>
                <w:del w:id="1645" w:author="Lievia" w:date="2020-02-11T01:36:00Z"/>
                <w:rFonts w:ascii="Bookman Old Style" w:eastAsia="MS Mincho" w:hAnsi="Bookman Old Style"/>
                <w:lang w:val="id-ID"/>
              </w:rPr>
            </w:pPr>
            <w:ins w:id="1646" w:author="user" w:date="2020-02-10T02:45:00Z">
              <w:del w:id="164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7AA81DD7" w14:textId="77777777" w:rsidR="00827D0D" w:rsidRPr="00D12A08" w:rsidDel="00120A6B" w:rsidRDefault="00827D0D" w:rsidP="00827D0D">
            <w:pPr>
              <w:jc w:val="center"/>
              <w:rPr>
                <w:ins w:id="1648" w:author="user" w:date="2020-02-10T02:45:00Z"/>
                <w:del w:id="1649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1650" w:author="user" w:date="2020-02-10T02:45:00Z">
              <w:del w:id="1651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1E8DB46C" w14:textId="77777777" w:rsidR="00827D0D" w:rsidRPr="00D12A08" w:rsidDel="00120A6B" w:rsidRDefault="00827D0D" w:rsidP="00827D0D">
            <w:pPr>
              <w:jc w:val="center"/>
              <w:rPr>
                <w:ins w:id="1652" w:author="user" w:date="2020-02-10T02:45:00Z"/>
                <w:del w:id="1653" w:author="Lievia" w:date="2020-02-11T01:36:00Z"/>
                <w:rFonts w:ascii="Bookman Old Style" w:eastAsia="MS Mincho" w:hAnsi="Bookman Old Style"/>
                <w:lang w:val="id-ID"/>
              </w:rPr>
            </w:pPr>
            <w:ins w:id="1654" w:author="user" w:date="2020-02-10T02:45:00Z">
              <w:del w:id="165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3D4F5BB1" w14:textId="77777777" w:rsidR="00827D0D" w:rsidRPr="00D12A08" w:rsidDel="00120A6B" w:rsidRDefault="00827D0D" w:rsidP="00827D0D">
            <w:pPr>
              <w:jc w:val="center"/>
              <w:rPr>
                <w:ins w:id="1656" w:author="user" w:date="2020-02-10T02:45:00Z"/>
                <w:del w:id="1657" w:author="Lievia" w:date="2020-02-11T01:36:00Z"/>
                <w:rFonts w:ascii="Bookman Old Style" w:eastAsia="MS Mincho" w:hAnsi="Bookman Old Style"/>
                <w:lang w:val="id-ID"/>
              </w:rPr>
            </w:pPr>
            <w:ins w:id="1658" w:author="user" w:date="2020-02-10T02:45:00Z">
              <w:del w:id="165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287D6194" w14:textId="77777777" w:rsidR="00827D0D" w:rsidRPr="00D12A08" w:rsidDel="00120A6B" w:rsidRDefault="00827D0D" w:rsidP="00827D0D">
            <w:pPr>
              <w:jc w:val="center"/>
              <w:rPr>
                <w:ins w:id="1660" w:author="user" w:date="2020-02-10T02:45:00Z"/>
                <w:del w:id="1661" w:author="Lievia" w:date="2020-02-11T01:36:00Z"/>
                <w:rFonts w:ascii="Bookman Old Style" w:eastAsia="MS Mincho" w:hAnsi="Bookman Old Style"/>
                <w:lang w:val="id-ID"/>
              </w:rPr>
            </w:pPr>
            <w:ins w:id="1662" w:author="user" w:date="2020-02-10T02:45:00Z">
              <w:del w:id="166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6D154128" w14:textId="77777777" w:rsidR="00827D0D" w:rsidRPr="00D12A08" w:rsidDel="00120A6B" w:rsidRDefault="00827D0D" w:rsidP="00827D0D">
            <w:pPr>
              <w:jc w:val="center"/>
              <w:rPr>
                <w:ins w:id="1664" w:author="user" w:date="2020-02-10T02:45:00Z"/>
                <w:del w:id="1665" w:author="Lievia" w:date="2020-02-11T01:36:00Z"/>
                <w:rFonts w:ascii="Bookman Old Style" w:eastAsia="MS Mincho" w:hAnsi="Bookman Old Style"/>
                <w:lang w:val="id-ID"/>
              </w:rPr>
            </w:pPr>
            <w:ins w:id="1666" w:author="user" w:date="2020-02-10T02:45:00Z">
              <w:del w:id="166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637185ED" w14:textId="77777777" w:rsidR="00827D0D" w:rsidRPr="00D12A08" w:rsidDel="00120A6B" w:rsidRDefault="00827D0D" w:rsidP="00827D0D">
            <w:pPr>
              <w:jc w:val="center"/>
              <w:rPr>
                <w:ins w:id="1668" w:author="user" w:date="2020-02-10T02:45:00Z"/>
                <w:del w:id="1669" w:author="Lievia" w:date="2020-02-11T01:36:00Z"/>
                <w:rFonts w:ascii="Bookman Old Style" w:eastAsia="MS Mincho" w:hAnsi="Bookman Old Style"/>
                <w:lang w:val="id-ID"/>
              </w:rPr>
            </w:pPr>
            <w:ins w:id="1670" w:author="user" w:date="2020-02-10T02:45:00Z">
              <w:del w:id="167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827D0D" w:rsidRPr="00E83B33" w:rsidDel="00120A6B" w14:paraId="4B95ECCB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672" w:author="user" w:date="2020-02-10T07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1673" w:author="user" w:date="2020-02-10T02:45:00Z"/>
          <w:del w:id="1674" w:author="Lievia" w:date="2020-02-11T01:36:00Z"/>
          <w:trPrChange w:id="1675" w:author="user" w:date="2020-02-10T07:36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1676" w:author="user" w:date="2020-02-10T07:36:00Z">
              <w:tcPr>
                <w:tcW w:w="807" w:type="dxa"/>
              </w:tcPr>
            </w:tcPrChange>
          </w:tcPr>
          <w:p w14:paraId="4D3B414D" w14:textId="77777777" w:rsidR="00827D0D" w:rsidRPr="003F430D" w:rsidDel="00120A6B" w:rsidRDefault="00827D0D">
            <w:pPr>
              <w:jc w:val="center"/>
              <w:rPr>
                <w:ins w:id="1677" w:author="user" w:date="2020-02-10T02:45:00Z"/>
                <w:del w:id="1678" w:author="Lievia" w:date="2020-02-11T01:36:00Z"/>
                <w:rFonts w:ascii="Bookman Old Style" w:eastAsia="MS Mincho" w:hAnsi="Bookman Old Style"/>
              </w:rPr>
              <w:pPrChange w:id="1679" w:author="user" w:date="2020-02-10T07:36:00Z">
                <w:pPr>
                  <w:framePr w:hSpace="180" w:wrap="around" w:vAnchor="text" w:hAnchor="page" w:x="3349" w:y="11"/>
                </w:pPr>
              </w:pPrChange>
            </w:pPr>
            <w:ins w:id="1680" w:author="user" w:date="2020-02-10T02:45:00Z">
              <w:del w:id="168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1682" w:author="user" w:date="2020-02-10T07:36:00Z">
              <w:tcPr>
                <w:tcW w:w="2865" w:type="dxa"/>
                <w:vAlign w:val="center"/>
              </w:tcPr>
            </w:tcPrChange>
          </w:tcPr>
          <w:p w14:paraId="7544FB44" w14:textId="77777777" w:rsidR="00827D0D" w:rsidRPr="003F430D" w:rsidDel="00120A6B" w:rsidRDefault="00827D0D" w:rsidP="00827D0D">
            <w:pPr>
              <w:rPr>
                <w:ins w:id="1683" w:author="user" w:date="2020-02-10T02:45:00Z"/>
                <w:del w:id="1684" w:author="Lievia" w:date="2020-02-11T01:36:00Z"/>
                <w:rFonts w:ascii="Bookman Old Style" w:eastAsia="MS Mincho" w:hAnsi="Bookman Old Style"/>
              </w:rPr>
            </w:pPr>
            <w:ins w:id="1685" w:author="user" w:date="2020-02-10T02:45:00Z">
              <w:del w:id="168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menu </w:delText>
                </w:r>
              </w:del>
            </w:ins>
            <w:ins w:id="1687" w:author="user" w:date="2020-02-10T02:46:00Z">
              <w:del w:id="168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Kategori fasilitas</w:delText>
                </w:r>
              </w:del>
            </w:ins>
          </w:p>
        </w:tc>
        <w:tc>
          <w:tcPr>
            <w:tcW w:w="1783" w:type="dxa"/>
            <w:vAlign w:val="center"/>
            <w:tcPrChange w:id="1689" w:author="user" w:date="2020-02-10T07:36:00Z">
              <w:tcPr>
                <w:tcW w:w="1783" w:type="dxa"/>
                <w:vAlign w:val="center"/>
              </w:tcPr>
            </w:tcPrChange>
          </w:tcPr>
          <w:p w14:paraId="726846CD" w14:textId="77777777" w:rsidR="00827D0D" w:rsidRPr="003F430D" w:rsidDel="00120A6B" w:rsidRDefault="00827D0D" w:rsidP="00827D0D">
            <w:pPr>
              <w:rPr>
                <w:ins w:id="1690" w:author="user" w:date="2020-02-10T02:45:00Z"/>
                <w:del w:id="1691" w:author="Lievia" w:date="2020-02-11T01:36:00Z"/>
                <w:rFonts w:ascii="Bookman Old Style" w:eastAsia="MS Mincho" w:hAnsi="Bookman Old Style"/>
                <w:i/>
                <w:iCs/>
              </w:rPr>
            </w:pPr>
            <w:ins w:id="1692" w:author="user" w:date="2020-02-10T02:45:00Z">
              <w:del w:id="169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Menu Kategori Fsilitas</w:delText>
                </w:r>
              </w:del>
            </w:ins>
          </w:p>
        </w:tc>
        <w:tc>
          <w:tcPr>
            <w:tcW w:w="1325" w:type="dxa"/>
            <w:vAlign w:val="center"/>
            <w:tcPrChange w:id="1694" w:author="user" w:date="2020-02-10T07:36:00Z">
              <w:tcPr>
                <w:tcW w:w="1325" w:type="dxa"/>
                <w:vAlign w:val="center"/>
              </w:tcPr>
            </w:tcPrChange>
          </w:tcPr>
          <w:p w14:paraId="25712447" w14:textId="77777777" w:rsidR="00827D0D" w:rsidRPr="003F430D" w:rsidDel="00120A6B" w:rsidRDefault="00827D0D" w:rsidP="00827D0D">
            <w:pPr>
              <w:rPr>
                <w:ins w:id="1695" w:author="user" w:date="2020-02-10T02:45:00Z"/>
                <w:del w:id="1696" w:author="Lievia" w:date="2020-02-11T01:36:00Z"/>
                <w:rFonts w:ascii="Bookman Old Style" w:eastAsia="MS Mincho" w:hAnsi="Bookman Old Style"/>
              </w:rPr>
            </w:pPr>
            <w:ins w:id="1697" w:author="user" w:date="2020-02-10T02:45:00Z">
              <w:del w:id="169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1699" w:author="user" w:date="2020-02-10T07:36:00Z">
              <w:tcPr>
                <w:tcW w:w="3108" w:type="dxa"/>
                <w:vAlign w:val="center"/>
              </w:tcPr>
            </w:tcPrChange>
          </w:tcPr>
          <w:p w14:paraId="008990BD" w14:textId="77777777" w:rsidR="00827D0D" w:rsidRPr="003F430D" w:rsidDel="00120A6B" w:rsidRDefault="00827D0D" w:rsidP="00827D0D">
            <w:pPr>
              <w:rPr>
                <w:ins w:id="1700" w:author="user" w:date="2020-02-10T02:45:00Z"/>
                <w:del w:id="1701" w:author="Lievia" w:date="2020-02-11T01:36:00Z"/>
                <w:rFonts w:ascii="Bookman Old Style" w:eastAsia="MS Mincho" w:hAnsi="Bookman Old Style"/>
              </w:rPr>
            </w:pPr>
            <w:ins w:id="1702" w:author="user" w:date="2020-02-10T02:45:00Z">
              <w:del w:id="170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Dapat menampilkan halaman kategori fasilitas keuangan dalam bentuk list tabel data fasilitas</w:delText>
                </w:r>
              </w:del>
            </w:ins>
          </w:p>
        </w:tc>
        <w:tc>
          <w:tcPr>
            <w:tcW w:w="1212" w:type="dxa"/>
            <w:vAlign w:val="center"/>
            <w:tcPrChange w:id="1704" w:author="user" w:date="2020-02-10T07:36:00Z">
              <w:tcPr>
                <w:tcW w:w="1212" w:type="dxa"/>
                <w:vAlign w:val="center"/>
              </w:tcPr>
            </w:tcPrChange>
          </w:tcPr>
          <w:p w14:paraId="38824713" w14:textId="77777777" w:rsidR="00827D0D" w:rsidRPr="003F430D" w:rsidDel="00120A6B" w:rsidRDefault="00827D0D">
            <w:pPr>
              <w:jc w:val="center"/>
              <w:rPr>
                <w:ins w:id="1705" w:author="user" w:date="2020-02-10T02:45:00Z"/>
                <w:del w:id="1706" w:author="Lievia" w:date="2020-02-11T01:36:00Z"/>
                <w:rFonts w:ascii="Bookman Old Style" w:eastAsia="MS Mincho" w:hAnsi="Bookman Old Style"/>
              </w:rPr>
              <w:pPrChange w:id="1707" w:author="user" w:date="2020-02-10T07:36:00Z">
                <w:pPr>
                  <w:framePr w:hSpace="180" w:wrap="around" w:vAnchor="text" w:hAnchor="page" w:x="3349" w:y="11"/>
                </w:pPr>
              </w:pPrChange>
            </w:pPr>
            <w:ins w:id="1708" w:author="user" w:date="2020-02-10T02:45:00Z">
              <w:del w:id="170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1710" w:author="user" w:date="2020-02-10T07:36:00Z">
              <w:tcPr>
                <w:tcW w:w="1401" w:type="dxa"/>
                <w:vAlign w:val="center"/>
              </w:tcPr>
            </w:tcPrChange>
          </w:tcPr>
          <w:p w14:paraId="78ED8861" w14:textId="77777777" w:rsidR="00827D0D" w:rsidRPr="00D12A08" w:rsidDel="00120A6B" w:rsidRDefault="00827D0D" w:rsidP="00827D0D">
            <w:pPr>
              <w:rPr>
                <w:ins w:id="1711" w:author="user" w:date="2020-02-10T02:45:00Z"/>
                <w:del w:id="1712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51AA15D1" w14:textId="77777777" w:rsidR="00827D0D" w:rsidDel="00120A6B" w:rsidRDefault="00827D0D">
      <w:pPr>
        <w:pStyle w:val="ListParagraph"/>
        <w:ind w:left="1530"/>
        <w:rPr>
          <w:ins w:id="1713" w:author="user" w:date="2020-02-10T02:45:00Z"/>
          <w:del w:id="1714" w:author="Lievia" w:date="2020-02-11T01:36:00Z"/>
          <w:rFonts w:ascii="Bookman Old Style" w:hAnsi="Bookman Old Style"/>
          <w:bCs/>
          <w:sz w:val="24"/>
          <w:szCs w:val="24"/>
        </w:rPr>
        <w:pPrChange w:id="1715" w:author="user" w:date="2020-02-10T02:40:00Z">
          <w:pPr>
            <w:pStyle w:val="ListParagraph"/>
            <w:numPr>
              <w:numId w:val="6"/>
            </w:numPr>
            <w:ind w:left="1800" w:hanging="360"/>
          </w:pPr>
        </w:pPrChange>
      </w:pPr>
    </w:p>
    <w:p w14:paraId="0513C640" w14:textId="77777777" w:rsidR="00827D0D" w:rsidDel="00120A6B" w:rsidRDefault="00827D0D">
      <w:pPr>
        <w:pStyle w:val="ListParagraph"/>
        <w:ind w:left="1890"/>
        <w:rPr>
          <w:ins w:id="1716" w:author="user" w:date="2020-02-10T02:45:00Z"/>
          <w:del w:id="1717" w:author="Lievia" w:date="2020-02-11T01:36:00Z"/>
          <w:rFonts w:ascii="Bookman Old Style" w:hAnsi="Bookman Old Style"/>
          <w:bCs/>
          <w:sz w:val="24"/>
          <w:szCs w:val="24"/>
        </w:rPr>
        <w:pPrChange w:id="1718" w:author="user" w:date="2020-02-10T02:45:00Z">
          <w:pPr>
            <w:pStyle w:val="ListParagraph"/>
            <w:numPr>
              <w:numId w:val="6"/>
            </w:numPr>
            <w:ind w:left="1800" w:hanging="360"/>
          </w:pPr>
        </w:pPrChange>
      </w:pPr>
    </w:p>
    <w:p w14:paraId="62A93820" w14:textId="77777777" w:rsidR="00827D0D" w:rsidDel="00120A6B" w:rsidRDefault="00827D0D">
      <w:pPr>
        <w:pStyle w:val="ListParagraph"/>
        <w:numPr>
          <w:ilvl w:val="0"/>
          <w:numId w:val="12"/>
        </w:numPr>
        <w:rPr>
          <w:ins w:id="1719" w:author="user" w:date="2020-02-10T02:46:00Z"/>
          <w:del w:id="1720" w:author="Lievia" w:date="2020-02-11T01:36:00Z"/>
          <w:rFonts w:ascii="Bookman Old Style" w:hAnsi="Bookman Old Style"/>
          <w:bCs/>
          <w:sz w:val="24"/>
          <w:szCs w:val="24"/>
        </w:rPr>
      </w:pPr>
      <w:ins w:id="1721" w:author="user" w:date="2020-02-10T02:45:00Z">
        <w:del w:id="1722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Modul</w:delText>
          </w:r>
        </w:del>
      </w:ins>
      <w:ins w:id="1723" w:author="user" w:date="2020-02-10T02:46:00Z">
        <w:del w:id="1724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Show entries (</w:delText>
          </w:r>
        </w:del>
      </w:ins>
      <w:ins w:id="1725" w:author="user" w:date="2020-02-10T02:51:00Z">
        <w:del w:id="1726" w:author="Lievia" w:date="2020-02-11T01:36:00Z">
          <w:r w:rsidR="008D77A5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kategori </w:delText>
          </w:r>
        </w:del>
      </w:ins>
      <w:ins w:id="1727" w:author="user" w:date="2020-02-10T02:46:00Z">
        <w:del w:id="1728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fasilitas Keuangan)</w:delText>
          </w:r>
        </w:del>
      </w:ins>
    </w:p>
    <w:p w14:paraId="10DB0A48" w14:textId="77777777" w:rsidR="00827D0D" w:rsidRPr="003F430D" w:rsidDel="00120A6B" w:rsidRDefault="00827D0D">
      <w:pPr>
        <w:pStyle w:val="ListParagraph"/>
        <w:ind w:left="1890"/>
        <w:rPr>
          <w:ins w:id="1729" w:author="user" w:date="2020-02-10T02:46:00Z"/>
          <w:del w:id="1730" w:author="Lievia" w:date="2020-02-11T01:36:00Z"/>
          <w:rFonts w:ascii="Bookman Old Style" w:hAnsi="Bookman Old Style"/>
          <w:bCs/>
          <w:sz w:val="24"/>
          <w:szCs w:val="24"/>
        </w:rPr>
      </w:pPr>
      <w:ins w:id="1731" w:author="user" w:date="2020-02-10T02:46:00Z">
        <w:del w:id="1732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Admin dapat melihat </w:delText>
          </w:r>
        </w:del>
      </w:ins>
      <w:ins w:id="1733" w:author="user" w:date="2020-02-10T02:47:00Z">
        <w:del w:id="1734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kategori fasilitas keuangan</w:delText>
          </w:r>
        </w:del>
      </w:ins>
      <w:ins w:id="1735" w:author="user" w:date="2020-02-10T02:46:00Z">
        <w:del w:id="1736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dengan jumlah baris tampilan berdasarkan pilihan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1737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827D0D" w:rsidRPr="00E83B33" w:rsidDel="00120A6B" w14:paraId="704D13C2" w14:textId="77777777" w:rsidTr="001572AA">
        <w:trPr>
          <w:trHeight w:val="633"/>
          <w:ins w:id="1738" w:author="user" w:date="2020-02-10T02:46:00Z"/>
          <w:del w:id="1739" w:author="Lievia" w:date="2020-02-11T01:36:00Z"/>
        </w:trPr>
        <w:tc>
          <w:tcPr>
            <w:tcW w:w="807" w:type="dxa"/>
            <w:vAlign w:val="center"/>
          </w:tcPr>
          <w:p w14:paraId="3E2619CA" w14:textId="77777777" w:rsidR="00827D0D" w:rsidRPr="00D12A08" w:rsidDel="00120A6B" w:rsidRDefault="00827D0D" w:rsidP="001572AA">
            <w:pPr>
              <w:jc w:val="center"/>
              <w:rPr>
                <w:ins w:id="1740" w:author="user" w:date="2020-02-10T02:46:00Z"/>
                <w:del w:id="1741" w:author="Lievia" w:date="2020-02-11T01:36:00Z"/>
                <w:rFonts w:ascii="Bookman Old Style" w:eastAsia="MS Mincho" w:hAnsi="Bookman Old Style"/>
                <w:lang w:val="id-ID"/>
              </w:rPr>
            </w:pPr>
            <w:ins w:id="1742" w:author="user" w:date="2020-02-10T02:46:00Z">
              <w:del w:id="174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56B8259C" w14:textId="77777777" w:rsidR="00827D0D" w:rsidRPr="00D12A08" w:rsidDel="00120A6B" w:rsidRDefault="00827D0D" w:rsidP="001572AA">
            <w:pPr>
              <w:jc w:val="center"/>
              <w:rPr>
                <w:ins w:id="1744" w:author="user" w:date="2020-02-10T02:46:00Z"/>
                <w:del w:id="1745" w:author="Lievia" w:date="2020-02-11T01:36:00Z"/>
                <w:rFonts w:ascii="Bookman Old Style" w:eastAsia="MS Mincho" w:hAnsi="Bookman Old Style"/>
                <w:lang w:val="id-ID"/>
              </w:rPr>
            </w:pPr>
            <w:ins w:id="1746" w:author="user" w:date="2020-02-10T02:46:00Z">
              <w:del w:id="174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7187B998" w14:textId="77777777" w:rsidR="00827D0D" w:rsidRPr="00D12A08" w:rsidDel="00120A6B" w:rsidRDefault="00827D0D" w:rsidP="001572AA">
            <w:pPr>
              <w:jc w:val="center"/>
              <w:rPr>
                <w:ins w:id="1748" w:author="user" w:date="2020-02-10T02:46:00Z"/>
                <w:del w:id="1749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1750" w:author="user" w:date="2020-02-10T02:46:00Z">
              <w:del w:id="1751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7EE7F9F2" w14:textId="77777777" w:rsidR="00827D0D" w:rsidRPr="00D12A08" w:rsidDel="00120A6B" w:rsidRDefault="00827D0D" w:rsidP="001572AA">
            <w:pPr>
              <w:jc w:val="center"/>
              <w:rPr>
                <w:ins w:id="1752" w:author="user" w:date="2020-02-10T02:46:00Z"/>
                <w:del w:id="1753" w:author="Lievia" w:date="2020-02-11T01:36:00Z"/>
                <w:rFonts w:ascii="Bookman Old Style" w:eastAsia="MS Mincho" w:hAnsi="Bookman Old Style"/>
                <w:lang w:val="id-ID"/>
              </w:rPr>
            </w:pPr>
            <w:ins w:id="1754" w:author="user" w:date="2020-02-10T02:46:00Z">
              <w:del w:id="175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246CB153" w14:textId="77777777" w:rsidR="00827D0D" w:rsidRPr="00D12A08" w:rsidDel="00120A6B" w:rsidRDefault="00827D0D" w:rsidP="001572AA">
            <w:pPr>
              <w:jc w:val="center"/>
              <w:rPr>
                <w:ins w:id="1756" w:author="user" w:date="2020-02-10T02:46:00Z"/>
                <w:del w:id="1757" w:author="Lievia" w:date="2020-02-11T01:36:00Z"/>
                <w:rFonts w:ascii="Bookman Old Style" w:eastAsia="MS Mincho" w:hAnsi="Bookman Old Style"/>
                <w:lang w:val="id-ID"/>
              </w:rPr>
            </w:pPr>
            <w:ins w:id="1758" w:author="user" w:date="2020-02-10T02:46:00Z">
              <w:del w:id="175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78DB9318" w14:textId="77777777" w:rsidR="00827D0D" w:rsidRPr="00D12A08" w:rsidDel="00120A6B" w:rsidRDefault="00827D0D" w:rsidP="001572AA">
            <w:pPr>
              <w:jc w:val="center"/>
              <w:rPr>
                <w:ins w:id="1760" w:author="user" w:date="2020-02-10T02:46:00Z"/>
                <w:del w:id="1761" w:author="Lievia" w:date="2020-02-11T01:36:00Z"/>
                <w:rFonts w:ascii="Bookman Old Style" w:eastAsia="MS Mincho" w:hAnsi="Bookman Old Style"/>
                <w:lang w:val="id-ID"/>
              </w:rPr>
            </w:pPr>
            <w:ins w:id="1762" w:author="user" w:date="2020-02-10T02:46:00Z">
              <w:del w:id="176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1AA6E6AC" w14:textId="77777777" w:rsidR="00827D0D" w:rsidRPr="00D12A08" w:rsidDel="00120A6B" w:rsidRDefault="00827D0D" w:rsidP="001572AA">
            <w:pPr>
              <w:jc w:val="center"/>
              <w:rPr>
                <w:ins w:id="1764" w:author="user" w:date="2020-02-10T02:46:00Z"/>
                <w:del w:id="1765" w:author="Lievia" w:date="2020-02-11T01:36:00Z"/>
                <w:rFonts w:ascii="Bookman Old Style" w:eastAsia="MS Mincho" w:hAnsi="Bookman Old Style"/>
                <w:lang w:val="id-ID"/>
              </w:rPr>
            </w:pPr>
            <w:ins w:id="1766" w:author="user" w:date="2020-02-10T02:46:00Z">
              <w:del w:id="176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0FEC1E24" w14:textId="77777777" w:rsidR="00827D0D" w:rsidRPr="00D12A08" w:rsidDel="00120A6B" w:rsidRDefault="00827D0D" w:rsidP="001572AA">
            <w:pPr>
              <w:jc w:val="center"/>
              <w:rPr>
                <w:ins w:id="1768" w:author="user" w:date="2020-02-10T02:46:00Z"/>
                <w:del w:id="1769" w:author="Lievia" w:date="2020-02-11T01:36:00Z"/>
                <w:rFonts w:ascii="Bookman Old Style" w:eastAsia="MS Mincho" w:hAnsi="Bookman Old Style"/>
                <w:lang w:val="id-ID"/>
              </w:rPr>
            </w:pPr>
            <w:ins w:id="1770" w:author="user" w:date="2020-02-10T02:46:00Z">
              <w:del w:id="177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827D0D" w:rsidRPr="00E83B33" w:rsidDel="00120A6B" w14:paraId="7CF32851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772" w:author="user" w:date="2020-02-10T07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1773" w:author="user" w:date="2020-02-10T02:46:00Z"/>
          <w:del w:id="1774" w:author="Lievia" w:date="2020-02-11T01:36:00Z"/>
          <w:trPrChange w:id="1775" w:author="user" w:date="2020-02-10T07:36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1776" w:author="user" w:date="2020-02-10T07:36:00Z">
              <w:tcPr>
                <w:tcW w:w="807" w:type="dxa"/>
              </w:tcPr>
            </w:tcPrChange>
          </w:tcPr>
          <w:p w14:paraId="57FBDAA8" w14:textId="77777777" w:rsidR="00827D0D" w:rsidRPr="003F430D" w:rsidDel="00120A6B" w:rsidRDefault="00827D0D">
            <w:pPr>
              <w:jc w:val="center"/>
              <w:rPr>
                <w:ins w:id="1777" w:author="user" w:date="2020-02-10T02:46:00Z"/>
                <w:del w:id="1778" w:author="Lievia" w:date="2020-02-11T01:36:00Z"/>
                <w:rFonts w:ascii="Bookman Old Style" w:eastAsia="MS Mincho" w:hAnsi="Bookman Old Style"/>
              </w:rPr>
              <w:pPrChange w:id="1779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780" w:author="user" w:date="2020-02-10T02:46:00Z">
              <w:del w:id="178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1782" w:author="user" w:date="2020-02-10T07:36:00Z">
              <w:tcPr>
                <w:tcW w:w="2865" w:type="dxa"/>
                <w:vAlign w:val="center"/>
              </w:tcPr>
            </w:tcPrChange>
          </w:tcPr>
          <w:p w14:paraId="74004F7F" w14:textId="77777777" w:rsidR="00827D0D" w:rsidRPr="003F430D" w:rsidDel="00120A6B" w:rsidRDefault="00827D0D" w:rsidP="001572AA">
            <w:pPr>
              <w:rPr>
                <w:ins w:id="1783" w:author="user" w:date="2020-02-10T02:46:00Z"/>
                <w:del w:id="1784" w:author="Lievia" w:date="2020-02-11T01:36:00Z"/>
                <w:rFonts w:ascii="Bookman Old Style" w:eastAsia="MS Mincho" w:hAnsi="Bookman Old Style"/>
              </w:rPr>
            </w:pPr>
            <w:ins w:id="1785" w:author="user" w:date="2020-02-10T02:46:00Z">
              <w:del w:id="178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Memilih salah satu tampilan entries data di drop down “show entries” pada tampilan </w:delText>
                </w:r>
              </w:del>
            </w:ins>
            <w:ins w:id="1787" w:author="user" w:date="2020-02-10T02:48:00Z">
              <w:del w:id="178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kategori fasilitas</w:delText>
                </w:r>
              </w:del>
            </w:ins>
          </w:p>
        </w:tc>
        <w:tc>
          <w:tcPr>
            <w:tcW w:w="1783" w:type="dxa"/>
            <w:vAlign w:val="center"/>
            <w:tcPrChange w:id="1789" w:author="user" w:date="2020-02-10T07:36:00Z">
              <w:tcPr>
                <w:tcW w:w="1783" w:type="dxa"/>
                <w:vAlign w:val="center"/>
              </w:tcPr>
            </w:tcPrChange>
          </w:tcPr>
          <w:p w14:paraId="4AF6ADA0" w14:textId="77777777" w:rsidR="00827D0D" w:rsidRPr="003F430D" w:rsidDel="00120A6B" w:rsidRDefault="00827D0D" w:rsidP="001572AA">
            <w:pPr>
              <w:rPr>
                <w:ins w:id="1790" w:author="user" w:date="2020-02-10T02:46:00Z"/>
                <w:del w:id="1791" w:author="Lievia" w:date="2020-02-11T01:36:00Z"/>
                <w:rFonts w:ascii="Bookman Old Style" w:eastAsia="MS Mincho" w:hAnsi="Bookman Old Style"/>
                <w:i/>
                <w:iCs/>
              </w:rPr>
            </w:pPr>
            <w:ins w:id="1792" w:author="user" w:date="2020-02-10T02:46:00Z">
              <w:del w:id="179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Klik </w:delText>
                </w:r>
              </w:del>
            </w:ins>
            <w:ins w:id="1794" w:author="user" w:date="2020-02-10T02:48:00Z">
              <w:del w:id="179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10</w:delText>
                </w:r>
              </w:del>
            </w:ins>
            <w:ins w:id="1796" w:author="user" w:date="2020-02-10T02:46:00Z">
              <w:del w:id="179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pada drop down show entries</w:delText>
                </w:r>
              </w:del>
            </w:ins>
          </w:p>
        </w:tc>
        <w:tc>
          <w:tcPr>
            <w:tcW w:w="1325" w:type="dxa"/>
            <w:vAlign w:val="center"/>
            <w:tcPrChange w:id="1798" w:author="user" w:date="2020-02-10T07:36:00Z">
              <w:tcPr>
                <w:tcW w:w="1325" w:type="dxa"/>
                <w:vAlign w:val="center"/>
              </w:tcPr>
            </w:tcPrChange>
          </w:tcPr>
          <w:p w14:paraId="746FC1F1" w14:textId="77777777" w:rsidR="00827D0D" w:rsidRPr="003F430D" w:rsidDel="00120A6B" w:rsidRDefault="00827D0D" w:rsidP="001572AA">
            <w:pPr>
              <w:rPr>
                <w:ins w:id="1799" w:author="user" w:date="2020-02-10T02:46:00Z"/>
                <w:del w:id="1800" w:author="Lievia" w:date="2020-02-11T01:36:00Z"/>
                <w:rFonts w:ascii="Bookman Old Style" w:eastAsia="MS Mincho" w:hAnsi="Bookman Old Style"/>
              </w:rPr>
            </w:pPr>
            <w:ins w:id="1801" w:author="user" w:date="2020-02-10T02:46:00Z">
              <w:del w:id="180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1803" w:author="user" w:date="2020-02-10T07:36:00Z">
              <w:tcPr>
                <w:tcW w:w="3108" w:type="dxa"/>
                <w:vAlign w:val="center"/>
              </w:tcPr>
            </w:tcPrChange>
          </w:tcPr>
          <w:p w14:paraId="7E702D30" w14:textId="77777777" w:rsidR="00827D0D" w:rsidRPr="003F430D" w:rsidDel="00120A6B" w:rsidRDefault="00827D0D" w:rsidP="001572AA">
            <w:pPr>
              <w:rPr>
                <w:ins w:id="1804" w:author="user" w:date="2020-02-10T02:46:00Z"/>
                <w:del w:id="1805" w:author="Lievia" w:date="2020-02-11T01:36:00Z"/>
                <w:rFonts w:ascii="Bookman Old Style" w:eastAsia="MS Mincho" w:hAnsi="Bookman Old Style"/>
              </w:rPr>
            </w:pPr>
            <w:ins w:id="1806" w:author="user" w:date="2020-02-10T02:46:00Z">
              <w:del w:id="180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</w:delText>
                </w:r>
              </w:del>
            </w:ins>
            <w:ins w:id="1808" w:author="user" w:date="2020-02-10T02:48:00Z">
              <w:del w:id="180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10 baris</w:delText>
                </w:r>
              </w:del>
            </w:ins>
            <w:ins w:id="1810" w:author="user" w:date="2020-02-10T02:46:00Z">
              <w:del w:id="181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data </w:delText>
                </w:r>
              </w:del>
            </w:ins>
            <w:ins w:id="1812" w:author="user" w:date="2020-02-10T02:48:00Z">
              <w:del w:id="181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kategori fasilitas</w:delText>
                </w:r>
              </w:del>
            </w:ins>
            <w:ins w:id="1814" w:author="user" w:date="2020-02-10T02:46:00Z">
              <w:del w:id="181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dalam bentuk list tabel </w:delText>
                </w:r>
              </w:del>
            </w:ins>
          </w:p>
        </w:tc>
        <w:tc>
          <w:tcPr>
            <w:tcW w:w="1212" w:type="dxa"/>
            <w:vAlign w:val="center"/>
            <w:tcPrChange w:id="1816" w:author="user" w:date="2020-02-10T07:36:00Z">
              <w:tcPr>
                <w:tcW w:w="1212" w:type="dxa"/>
                <w:vAlign w:val="center"/>
              </w:tcPr>
            </w:tcPrChange>
          </w:tcPr>
          <w:p w14:paraId="30828758" w14:textId="77777777" w:rsidR="00827D0D" w:rsidRPr="003F430D" w:rsidDel="00120A6B" w:rsidRDefault="00827D0D">
            <w:pPr>
              <w:jc w:val="center"/>
              <w:rPr>
                <w:ins w:id="1817" w:author="user" w:date="2020-02-10T02:46:00Z"/>
                <w:del w:id="1818" w:author="Lievia" w:date="2020-02-11T01:36:00Z"/>
                <w:rFonts w:ascii="Bookman Old Style" w:eastAsia="MS Mincho" w:hAnsi="Bookman Old Style"/>
              </w:rPr>
              <w:pPrChange w:id="1819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820" w:author="user" w:date="2020-02-10T02:46:00Z">
              <w:del w:id="182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1822" w:author="user" w:date="2020-02-10T07:36:00Z">
              <w:tcPr>
                <w:tcW w:w="1401" w:type="dxa"/>
                <w:vAlign w:val="center"/>
              </w:tcPr>
            </w:tcPrChange>
          </w:tcPr>
          <w:p w14:paraId="1A8F0D05" w14:textId="77777777" w:rsidR="00827D0D" w:rsidRPr="00D12A08" w:rsidDel="00120A6B" w:rsidRDefault="00827D0D" w:rsidP="001572AA">
            <w:pPr>
              <w:rPr>
                <w:ins w:id="1823" w:author="user" w:date="2020-02-10T02:46:00Z"/>
                <w:del w:id="1824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175EB1C6" w14:textId="77777777" w:rsidR="00827D0D" w:rsidDel="00120A6B" w:rsidRDefault="00827D0D">
      <w:pPr>
        <w:pStyle w:val="ListParagraph"/>
        <w:ind w:left="1890"/>
        <w:rPr>
          <w:ins w:id="1825" w:author="user" w:date="2020-02-10T02:47:00Z"/>
          <w:del w:id="1826" w:author="Lievia" w:date="2020-02-11T01:36:00Z"/>
          <w:rFonts w:ascii="Bookman Old Style" w:hAnsi="Bookman Old Style"/>
          <w:bCs/>
          <w:sz w:val="24"/>
          <w:szCs w:val="24"/>
        </w:rPr>
        <w:pPrChange w:id="1827" w:author="user" w:date="2020-02-10T02:47:00Z">
          <w:pPr>
            <w:pStyle w:val="ListParagraph"/>
            <w:numPr>
              <w:numId w:val="6"/>
            </w:numPr>
            <w:ind w:left="1800" w:hanging="360"/>
          </w:pPr>
        </w:pPrChange>
      </w:pPr>
    </w:p>
    <w:p w14:paraId="26D6C6A2" w14:textId="77777777" w:rsidR="008D77A5" w:rsidRPr="00852D39" w:rsidDel="00120A6B" w:rsidRDefault="00827D0D">
      <w:pPr>
        <w:pStyle w:val="ListParagraph"/>
        <w:numPr>
          <w:ilvl w:val="0"/>
          <w:numId w:val="12"/>
        </w:numPr>
        <w:rPr>
          <w:ins w:id="1828" w:author="user" w:date="2020-02-10T02:50:00Z"/>
          <w:del w:id="1829" w:author="Lievia" w:date="2020-02-11T01:36:00Z"/>
          <w:rFonts w:ascii="Bookman Old Style" w:hAnsi="Bookman Old Style"/>
          <w:bCs/>
          <w:sz w:val="24"/>
          <w:szCs w:val="24"/>
          <w:rPrChange w:id="1830" w:author="user" w:date="2020-02-10T02:59:00Z">
            <w:rPr>
              <w:ins w:id="1831" w:author="user" w:date="2020-02-10T02:50:00Z"/>
              <w:del w:id="1832" w:author="Lievia" w:date="2020-02-11T01:36:00Z"/>
            </w:rPr>
          </w:rPrChange>
        </w:rPr>
        <w:pPrChange w:id="1833" w:author="user" w:date="2020-02-10T02:59:00Z">
          <w:pPr>
            <w:pStyle w:val="ListParagraph"/>
            <w:numPr>
              <w:numId w:val="13"/>
            </w:numPr>
            <w:ind w:left="1890" w:hanging="360"/>
          </w:pPr>
        </w:pPrChange>
      </w:pPr>
      <w:ins w:id="1834" w:author="user" w:date="2020-02-10T02:47:00Z">
        <w:del w:id="1835" w:author="Lievia" w:date="2020-02-11T01:36:00Z">
          <w:r w:rsidRPr="00852D39" w:rsidDel="00120A6B">
            <w:rPr>
              <w:rFonts w:ascii="Bookman Old Style" w:hAnsi="Bookman Old Style"/>
              <w:bCs/>
              <w:sz w:val="24"/>
              <w:szCs w:val="24"/>
              <w:rPrChange w:id="1836" w:author="user" w:date="2020-02-10T02:59:00Z">
                <w:rPr/>
              </w:rPrChange>
            </w:rPr>
            <w:delText>Modul</w:delText>
          </w:r>
        </w:del>
      </w:ins>
      <w:ins w:id="1837" w:author="user" w:date="2020-02-10T02:50:00Z">
        <w:del w:id="1838" w:author="Lievia" w:date="2020-02-11T01:36:00Z">
          <w:r w:rsidR="008D77A5" w:rsidRPr="00852D39" w:rsidDel="00120A6B">
            <w:rPr>
              <w:rFonts w:ascii="Bookman Old Style" w:hAnsi="Bookman Old Style"/>
              <w:bCs/>
              <w:sz w:val="24"/>
              <w:szCs w:val="24"/>
              <w:rPrChange w:id="1839" w:author="user" w:date="2020-02-10T02:59:00Z">
                <w:rPr/>
              </w:rPrChange>
            </w:rPr>
            <w:delText xml:space="preserve"> Search </w:delText>
          </w:r>
        </w:del>
      </w:ins>
      <w:ins w:id="1840" w:author="user" w:date="2020-02-10T02:52:00Z">
        <w:del w:id="1841" w:author="Lievia" w:date="2020-02-11T01:36:00Z">
          <w:r w:rsidR="008D77A5" w:rsidRPr="00852D39" w:rsidDel="00120A6B">
            <w:rPr>
              <w:rFonts w:ascii="Bookman Old Style" w:hAnsi="Bookman Old Style"/>
              <w:bCs/>
              <w:sz w:val="24"/>
              <w:szCs w:val="24"/>
              <w:rPrChange w:id="1842" w:author="user" w:date="2020-02-10T02:59:00Z">
                <w:rPr/>
              </w:rPrChange>
            </w:rPr>
            <w:delText>(kategori fasilitas Keuangan)</w:delText>
          </w:r>
        </w:del>
      </w:ins>
    </w:p>
    <w:p w14:paraId="188EF631" w14:textId="77777777" w:rsidR="008D77A5" w:rsidRPr="003F430D" w:rsidDel="00120A6B" w:rsidRDefault="008D77A5">
      <w:pPr>
        <w:pStyle w:val="ListParagraph"/>
        <w:ind w:left="1890"/>
        <w:rPr>
          <w:ins w:id="1843" w:author="user" w:date="2020-02-10T02:50:00Z"/>
          <w:del w:id="1844" w:author="Lievia" w:date="2020-02-11T01:36:00Z"/>
          <w:rFonts w:ascii="Bookman Old Style" w:hAnsi="Bookman Old Style"/>
          <w:bCs/>
          <w:sz w:val="24"/>
          <w:szCs w:val="24"/>
        </w:rPr>
      </w:pPr>
      <w:ins w:id="1845" w:author="user" w:date="2020-02-10T02:50:00Z">
        <w:del w:id="1846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dmin dapat melakukan Pencarian</w:delText>
          </w:r>
        </w:del>
      </w:ins>
      <w:ins w:id="1847" w:author="user" w:date="2020-02-10T02:52:00Z">
        <w:del w:id="1848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kategori fasilitas Keuangan</w:delText>
          </w:r>
        </w:del>
      </w:ins>
      <w:ins w:id="1849" w:author="user" w:date="2020-02-10T02:50:00Z">
        <w:del w:id="1850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1851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8D77A5" w:rsidRPr="00E83B33" w:rsidDel="00120A6B" w14:paraId="5E4A69A4" w14:textId="77777777" w:rsidTr="001572AA">
        <w:trPr>
          <w:trHeight w:val="633"/>
          <w:ins w:id="1852" w:author="user" w:date="2020-02-10T02:50:00Z"/>
          <w:del w:id="1853" w:author="Lievia" w:date="2020-02-11T01:36:00Z"/>
        </w:trPr>
        <w:tc>
          <w:tcPr>
            <w:tcW w:w="807" w:type="dxa"/>
            <w:vAlign w:val="center"/>
          </w:tcPr>
          <w:p w14:paraId="3F877843" w14:textId="77777777" w:rsidR="008D77A5" w:rsidRPr="00D12A08" w:rsidDel="00120A6B" w:rsidRDefault="008D77A5" w:rsidP="001572AA">
            <w:pPr>
              <w:jc w:val="center"/>
              <w:rPr>
                <w:ins w:id="1854" w:author="user" w:date="2020-02-10T02:50:00Z"/>
                <w:del w:id="1855" w:author="Lievia" w:date="2020-02-11T01:36:00Z"/>
                <w:rFonts w:ascii="Bookman Old Style" w:eastAsia="MS Mincho" w:hAnsi="Bookman Old Style"/>
                <w:lang w:val="id-ID"/>
              </w:rPr>
            </w:pPr>
            <w:ins w:id="1856" w:author="user" w:date="2020-02-10T02:50:00Z">
              <w:del w:id="185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4B1D8099" w14:textId="77777777" w:rsidR="008D77A5" w:rsidRPr="00D12A08" w:rsidDel="00120A6B" w:rsidRDefault="008D77A5" w:rsidP="001572AA">
            <w:pPr>
              <w:jc w:val="center"/>
              <w:rPr>
                <w:ins w:id="1858" w:author="user" w:date="2020-02-10T02:50:00Z"/>
                <w:del w:id="1859" w:author="Lievia" w:date="2020-02-11T01:36:00Z"/>
                <w:rFonts w:ascii="Bookman Old Style" w:eastAsia="MS Mincho" w:hAnsi="Bookman Old Style"/>
                <w:lang w:val="id-ID"/>
              </w:rPr>
            </w:pPr>
            <w:ins w:id="1860" w:author="user" w:date="2020-02-10T02:50:00Z">
              <w:del w:id="186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45DB5AC1" w14:textId="77777777" w:rsidR="008D77A5" w:rsidRPr="00D12A08" w:rsidDel="00120A6B" w:rsidRDefault="008D77A5" w:rsidP="001572AA">
            <w:pPr>
              <w:jc w:val="center"/>
              <w:rPr>
                <w:ins w:id="1862" w:author="user" w:date="2020-02-10T02:50:00Z"/>
                <w:del w:id="1863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1864" w:author="user" w:date="2020-02-10T02:50:00Z">
              <w:del w:id="1865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0B356A8B" w14:textId="77777777" w:rsidR="008D77A5" w:rsidRPr="00D12A08" w:rsidDel="00120A6B" w:rsidRDefault="008D77A5" w:rsidP="001572AA">
            <w:pPr>
              <w:jc w:val="center"/>
              <w:rPr>
                <w:ins w:id="1866" w:author="user" w:date="2020-02-10T02:50:00Z"/>
                <w:del w:id="1867" w:author="Lievia" w:date="2020-02-11T01:36:00Z"/>
                <w:rFonts w:ascii="Bookman Old Style" w:eastAsia="MS Mincho" w:hAnsi="Bookman Old Style"/>
                <w:lang w:val="id-ID"/>
              </w:rPr>
            </w:pPr>
            <w:ins w:id="1868" w:author="user" w:date="2020-02-10T02:50:00Z">
              <w:del w:id="186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1B451477" w14:textId="77777777" w:rsidR="008D77A5" w:rsidRPr="00D12A08" w:rsidDel="00120A6B" w:rsidRDefault="008D77A5" w:rsidP="001572AA">
            <w:pPr>
              <w:jc w:val="center"/>
              <w:rPr>
                <w:ins w:id="1870" w:author="user" w:date="2020-02-10T02:50:00Z"/>
                <w:del w:id="1871" w:author="Lievia" w:date="2020-02-11T01:36:00Z"/>
                <w:rFonts w:ascii="Bookman Old Style" w:eastAsia="MS Mincho" w:hAnsi="Bookman Old Style"/>
                <w:lang w:val="id-ID"/>
              </w:rPr>
            </w:pPr>
            <w:ins w:id="1872" w:author="user" w:date="2020-02-10T02:50:00Z">
              <w:del w:id="187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442ED506" w14:textId="77777777" w:rsidR="008D77A5" w:rsidRPr="00D12A08" w:rsidDel="00120A6B" w:rsidRDefault="008D77A5" w:rsidP="001572AA">
            <w:pPr>
              <w:jc w:val="center"/>
              <w:rPr>
                <w:ins w:id="1874" w:author="user" w:date="2020-02-10T02:50:00Z"/>
                <w:del w:id="1875" w:author="Lievia" w:date="2020-02-11T01:36:00Z"/>
                <w:rFonts w:ascii="Bookman Old Style" w:eastAsia="MS Mincho" w:hAnsi="Bookman Old Style"/>
                <w:lang w:val="id-ID"/>
              </w:rPr>
            </w:pPr>
            <w:ins w:id="1876" w:author="user" w:date="2020-02-10T02:50:00Z">
              <w:del w:id="187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53AF1F12" w14:textId="77777777" w:rsidR="008D77A5" w:rsidRPr="00D12A08" w:rsidDel="00120A6B" w:rsidRDefault="008D77A5" w:rsidP="001572AA">
            <w:pPr>
              <w:jc w:val="center"/>
              <w:rPr>
                <w:ins w:id="1878" w:author="user" w:date="2020-02-10T02:50:00Z"/>
                <w:del w:id="1879" w:author="Lievia" w:date="2020-02-11T01:36:00Z"/>
                <w:rFonts w:ascii="Bookman Old Style" w:eastAsia="MS Mincho" w:hAnsi="Bookman Old Style"/>
                <w:lang w:val="id-ID"/>
              </w:rPr>
            </w:pPr>
            <w:ins w:id="1880" w:author="user" w:date="2020-02-10T02:50:00Z">
              <w:del w:id="188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0047D1DB" w14:textId="77777777" w:rsidR="008D77A5" w:rsidRPr="00D12A08" w:rsidDel="00120A6B" w:rsidRDefault="008D77A5" w:rsidP="001572AA">
            <w:pPr>
              <w:jc w:val="center"/>
              <w:rPr>
                <w:ins w:id="1882" w:author="user" w:date="2020-02-10T02:50:00Z"/>
                <w:del w:id="1883" w:author="Lievia" w:date="2020-02-11T01:36:00Z"/>
                <w:rFonts w:ascii="Bookman Old Style" w:eastAsia="MS Mincho" w:hAnsi="Bookman Old Style"/>
                <w:lang w:val="id-ID"/>
              </w:rPr>
            </w:pPr>
            <w:ins w:id="1884" w:author="user" w:date="2020-02-10T02:50:00Z">
              <w:del w:id="188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8D77A5" w:rsidRPr="00E83B33" w:rsidDel="00120A6B" w14:paraId="4AB05C09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886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1887" w:author="user" w:date="2020-02-10T02:50:00Z"/>
          <w:del w:id="1888" w:author="Lievia" w:date="2020-02-11T01:36:00Z"/>
          <w:trPrChange w:id="1889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1890" w:author="user" w:date="2020-02-10T07:37:00Z">
              <w:tcPr>
                <w:tcW w:w="807" w:type="dxa"/>
              </w:tcPr>
            </w:tcPrChange>
          </w:tcPr>
          <w:p w14:paraId="67C3A36D" w14:textId="77777777" w:rsidR="008D77A5" w:rsidRPr="003F430D" w:rsidDel="00120A6B" w:rsidRDefault="008D77A5">
            <w:pPr>
              <w:jc w:val="center"/>
              <w:rPr>
                <w:ins w:id="1891" w:author="user" w:date="2020-02-10T02:50:00Z"/>
                <w:del w:id="1892" w:author="Lievia" w:date="2020-02-11T01:36:00Z"/>
                <w:rFonts w:ascii="Bookman Old Style" w:eastAsia="MS Mincho" w:hAnsi="Bookman Old Style"/>
              </w:rPr>
              <w:pPrChange w:id="1893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1894" w:author="user" w:date="2020-02-10T02:50:00Z">
              <w:del w:id="189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1896" w:author="user" w:date="2020-02-10T07:37:00Z">
              <w:tcPr>
                <w:tcW w:w="2865" w:type="dxa"/>
                <w:vAlign w:val="center"/>
              </w:tcPr>
            </w:tcPrChange>
          </w:tcPr>
          <w:p w14:paraId="57617592" w14:textId="77777777" w:rsidR="008D77A5" w:rsidRPr="003F430D" w:rsidDel="00120A6B" w:rsidRDefault="008D77A5">
            <w:pPr>
              <w:rPr>
                <w:ins w:id="1897" w:author="user" w:date="2020-02-10T02:50:00Z"/>
                <w:del w:id="1898" w:author="Lievia" w:date="2020-02-11T01:36:00Z"/>
                <w:rFonts w:ascii="Bookman Old Style" w:eastAsia="MS Mincho" w:hAnsi="Bookman Old Style"/>
              </w:rPr>
              <w:pPrChange w:id="1899" w:author="user" w:date="2020-02-10T02:57:00Z">
                <w:pPr>
                  <w:framePr w:hSpace="180" w:wrap="around" w:vAnchor="text" w:hAnchor="page" w:x="3391" w:y="103"/>
                </w:pPr>
              </w:pPrChange>
            </w:pPr>
            <w:ins w:id="1900" w:author="user" w:date="2020-02-10T02:50:00Z">
              <w:del w:id="190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Mengisikan data pada kolom pencarian dengan </w:delText>
                </w:r>
                <w:r w:rsidR="00852D39" w:rsidDel="00120A6B">
                  <w:rPr>
                    <w:rFonts w:ascii="Bookman Old Style" w:eastAsia="MS Mincho" w:hAnsi="Bookman Old Style"/>
                  </w:rPr>
                  <w:delText>nama,</w:delText>
                </w:r>
                <w:r w:rsidDel="00120A6B">
                  <w:rPr>
                    <w:rFonts w:ascii="Bookman Old Style" w:eastAsia="MS Mincho" w:hAnsi="Bookman Old Style"/>
                  </w:rPr>
                  <w:delText xml:space="preserve"> </w:delText>
                </w:r>
              </w:del>
            </w:ins>
            <w:ins w:id="1902" w:author="user" w:date="2020-02-10T02:57:00Z">
              <w:del w:id="1903" w:author="Lievia" w:date="2020-02-11T01:36:00Z">
                <w:r w:rsidR="00852D39" w:rsidDel="00120A6B">
                  <w:rPr>
                    <w:rFonts w:ascii="Bookman Old Style" w:eastAsia="MS Mincho" w:hAnsi="Bookman Old Style"/>
                  </w:rPr>
                  <w:delText xml:space="preserve">ataupun </w:delText>
                </w:r>
              </w:del>
            </w:ins>
            <w:ins w:id="1904" w:author="user" w:date="2020-02-10T02:50:00Z">
              <w:del w:id="190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tanggal dibuat yang sesuai dengan data pada database.</w:delText>
                </w:r>
              </w:del>
            </w:ins>
          </w:p>
        </w:tc>
        <w:tc>
          <w:tcPr>
            <w:tcW w:w="1783" w:type="dxa"/>
            <w:vAlign w:val="center"/>
            <w:tcPrChange w:id="1906" w:author="user" w:date="2020-02-10T07:37:00Z">
              <w:tcPr>
                <w:tcW w:w="1783" w:type="dxa"/>
                <w:vAlign w:val="center"/>
              </w:tcPr>
            </w:tcPrChange>
          </w:tcPr>
          <w:p w14:paraId="50E84E3C" w14:textId="77777777" w:rsidR="008D77A5" w:rsidRPr="003F430D" w:rsidDel="00120A6B" w:rsidRDefault="008D77A5">
            <w:pPr>
              <w:rPr>
                <w:ins w:id="1907" w:author="user" w:date="2020-02-10T02:50:00Z"/>
                <w:del w:id="1908" w:author="Lievia" w:date="2020-02-11T01:36:00Z"/>
                <w:rFonts w:ascii="Bookman Old Style" w:eastAsia="MS Mincho" w:hAnsi="Bookman Old Style"/>
                <w:i/>
                <w:iCs/>
              </w:rPr>
              <w:pPrChange w:id="1909" w:author="user" w:date="2020-02-10T02:57:00Z">
                <w:pPr>
                  <w:framePr w:hSpace="180" w:wrap="around" w:vAnchor="text" w:hAnchor="page" w:x="3391" w:y="103"/>
                </w:pPr>
              </w:pPrChange>
            </w:pPr>
            <w:ins w:id="1910" w:author="user" w:date="2020-02-10T02:50:00Z">
              <w:del w:id="191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Mengisikan nama </w:delText>
                </w:r>
              </w:del>
            </w:ins>
            <w:ins w:id="1912" w:author="user" w:date="2020-02-10T02:57:00Z">
              <w:del w:id="1913" w:author="Lievia" w:date="2020-02-11T01:36:00Z">
                <w:r w:rsidR="00852D39" w:rsidDel="00120A6B">
                  <w:rPr>
                    <w:rFonts w:ascii="Bookman Old Style" w:eastAsia="MS Mincho" w:hAnsi="Bookman Old Style"/>
                    <w:i/>
                    <w:iCs/>
                  </w:rPr>
                  <w:delText>ATM</w:delText>
                </w:r>
              </w:del>
            </w:ins>
          </w:p>
        </w:tc>
        <w:tc>
          <w:tcPr>
            <w:tcW w:w="1325" w:type="dxa"/>
            <w:vAlign w:val="center"/>
            <w:tcPrChange w:id="1914" w:author="user" w:date="2020-02-10T07:37:00Z">
              <w:tcPr>
                <w:tcW w:w="1325" w:type="dxa"/>
                <w:vAlign w:val="center"/>
              </w:tcPr>
            </w:tcPrChange>
          </w:tcPr>
          <w:p w14:paraId="7B0E38B9" w14:textId="77777777" w:rsidR="008D77A5" w:rsidRPr="003F430D" w:rsidDel="00120A6B" w:rsidRDefault="008D77A5" w:rsidP="001572AA">
            <w:pPr>
              <w:rPr>
                <w:ins w:id="1915" w:author="user" w:date="2020-02-10T02:50:00Z"/>
                <w:del w:id="1916" w:author="Lievia" w:date="2020-02-11T01:36:00Z"/>
                <w:rFonts w:ascii="Bookman Old Style" w:eastAsia="MS Mincho" w:hAnsi="Bookman Old Style"/>
              </w:rPr>
            </w:pPr>
            <w:ins w:id="1917" w:author="user" w:date="2020-02-10T02:50:00Z">
              <w:del w:id="191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1919" w:author="user" w:date="2020-02-10T07:37:00Z">
              <w:tcPr>
                <w:tcW w:w="3108" w:type="dxa"/>
                <w:vAlign w:val="center"/>
              </w:tcPr>
            </w:tcPrChange>
          </w:tcPr>
          <w:p w14:paraId="6BA304BE" w14:textId="77777777" w:rsidR="008D77A5" w:rsidRPr="003F430D" w:rsidDel="00120A6B" w:rsidRDefault="008D77A5">
            <w:pPr>
              <w:rPr>
                <w:ins w:id="1920" w:author="user" w:date="2020-02-10T02:50:00Z"/>
                <w:del w:id="1921" w:author="Lievia" w:date="2020-02-11T01:36:00Z"/>
                <w:rFonts w:ascii="Bookman Old Style" w:eastAsia="MS Mincho" w:hAnsi="Bookman Old Style"/>
              </w:rPr>
              <w:pPrChange w:id="1922" w:author="user" w:date="2020-02-10T02:57:00Z">
                <w:pPr>
                  <w:framePr w:hSpace="180" w:wrap="around" w:vAnchor="text" w:hAnchor="page" w:x="3391" w:y="103"/>
                </w:pPr>
              </w:pPrChange>
            </w:pPr>
            <w:ins w:id="1923" w:author="user" w:date="2020-02-10T02:50:00Z">
              <w:del w:id="192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semua data </w:delText>
                </w:r>
              </w:del>
            </w:ins>
            <w:ins w:id="1925" w:author="user" w:date="2020-02-10T02:57:00Z">
              <w:del w:id="1926" w:author="Lievia" w:date="2020-02-11T01:36:00Z">
                <w:r w:rsidR="00852D39" w:rsidDel="00120A6B">
                  <w:rPr>
                    <w:rFonts w:ascii="Bookman Old Style" w:eastAsia="MS Mincho" w:hAnsi="Bookman Old Style"/>
                  </w:rPr>
                  <w:delText>kategori fasilitas keuangan</w:delText>
                </w:r>
              </w:del>
            </w:ins>
            <w:ins w:id="1927" w:author="user" w:date="2020-02-10T02:50:00Z">
              <w:del w:id="192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yang sesuai dengan pencarian</w:delText>
                </w:r>
              </w:del>
            </w:ins>
          </w:p>
        </w:tc>
        <w:tc>
          <w:tcPr>
            <w:tcW w:w="1212" w:type="dxa"/>
            <w:vAlign w:val="center"/>
            <w:tcPrChange w:id="1929" w:author="user" w:date="2020-02-10T07:37:00Z">
              <w:tcPr>
                <w:tcW w:w="1212" w:type="dxa"/>
                <w:vAlign w:val="center"/>
              </w:tcPr>
            </w:tcPrChange>
          </w:tcPr>
          <w:p w14:paraId="67F9F0D2" w14:textId="77777777" w:rsidR="008D77A5" w:rsidRPr="003F430D" w:rsidDel="00120A6B" w:rsidRDefault="008D77A5">
            <w:pPr>
              <w:jc w:val="center"/>
              <w:rPr>
                <w:ins w:id="1930" w:author="user" w:date="2020-02-10T02:50:00Z"/>
                <w:del w:id="1931" w:author="Lievia" w:date="2020-02-11T01:36:00Z"/>
                <w:rFonts w:ascii="Bookman Old Style" w:eastAsia="MS Mincho" w:hAnsi="Bookman Old Style"/>
              </w:rPr>
              <w:pPrChange w:id="1932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933" w:author="user" w:date="2020-02-10T02:50:00Z">
              <w:del w:id="193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1935" w:author="user" w:date="2020-02-10T07:37:00Z">
              <w:tcPr>
                <w:tcW w:w="1401" w:type="dxa"/>
                <w:vAlign w:val="center"/>
              </w:tcPr>
            </w:tcPrChange>
          </w:tcPr>
          <w:p w14:paraId="7A98959B" w14:textId="77777777" w:rsidR="008D77A5" w:rsidRPr="00D12A08" w:rsidDel="00120A6B" w:rsidRDefault="008D77A5" w:rsidP="001572AA">
            <w:pPr>
              <w:rPr>
                <w:ins w:id="1936" w:author="user" w:date="2020-02-10T02:50:00Z"/>
                <w:del w:id="1937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8D77A5" w:rsidRPr="00E83B33" w:rsidDel="00120A6B" w14:paraId="332C020E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1938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1939" w:author="user" w:date="2020-02-10T02:50:00Z"/>
          <w:del w:id="1940" w:author="Lievia" w:date="2020-02-11T01:36:00Z"/>
          <w:trPrChange w:id="1941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1942" w:author="user" w:date="2020-02-10T07:37:00Z">
              <w:tcPr>
                <w:tcW w:w="807" w:type="dxa"/>
              </w:tcPr>
            </w:tcPrChange>
          </w:tcPr>
          <w:p w14:paraId="6AC7A181" w14:textId="77777777" w:rsidR="008D77A5" w:rsidDel="00120A6B" w:rsidRDefault="008D77A5">
            <w:pPr>
              <w:jc w:val="center"/>
              <w:rPr>
                <w:ins w:id="1943" w:author="user" w:date="2020-02-10T02:50:00Z"/>
                <w:del w:id="1944" w:author="Lievia" w:date="2020-02-11T01:36:00Z"/>
                <w:rFonts w:ascii="Bookman Old Style" w:eastAsia="MS Mincho" w:hAnsi="Bookman Old Style"/>
              </w:rPr>
              <w:pPrChange w:id="1945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1946" w:author="user" w:date="2020-02-10T02:50:00Z">
              <w:del w:id="194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1948" w:author="user" w:date="2020-02-10T07:37:00Z">
              <w:tcPr>
                <w:tcW w:w="2865" w:type="dxa"/>
                <w:vAlign w:val="center"/>
              </w:tcPr>
            </w:tcPrChange>
          </w:tcPr>
          <w:p w14:paraId="078BC2B6" w14:textId="77777777" w:rsidR="008D77A5" w:rsidDel="00120A6B" w:rsidRDefault="008D77A5" w:rsidP="001572AA">
            <w:pPr>
              <w:rPr>
                <w:ins w:id="1949" w:author="user" w:date="2020-02-10T02:50:00Z"/>
                <w:del w:id="1950" w:author="Lievia" w:date="2020-02-11T01:36:00Z"/>
                <w:rFonts w:ascii="Bookman Old Style" w:eastAsia="MS Mincho" w:hAnsi="Bookman Old Style"/>
              </w:rPr>
            </w:pPr>
            <w:ins w:id="1951" w:author="user" w:date="2020-02-10T02:50:00Z">
              <w:del w:id="195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Mengisikan data pada kolom pencarian dengan data yang tidak sesuai dengan data pada database.</w:delText>
                </w:r>
              </w:del>
            </w:ins>
          </w:p>
        </w:tc>
        <w:tc>
          <w:tcPr>
            <w:tcW w:w="1783" w:type="dxa"/>
            <w:vAlign w:val="center"/>
            <w:tcPrChange w:id="1953" w:author="user" w:date="2020-02-10T07:37:00Z">
              <w:tcPr>
                <w:tcW w:w="1783" w:type="dxa"/>
                <w:vAlign w:val="center"/>
              </w:tcPr>
            </w:tcPrChange>
          </w:tcPr>
          <w:p w14:paraId="17B96283" w14:textId="77777777" w:rsidR="008D77A5" w:rsidDel="00120A6B" w:rsidRDefault="008D77A5">
            <w:pPr>
              <w:rPr>
                <w:ins w:id="1954" w:author="user" w:date="2020-02-10T02:50:00Z"/>
                <w:del w:id="1955" w:author="Lievia" w:date="2020-02-11T01:36:00Z"/>
                <w:rFonts w:ascii="Bookman Old Style" w:eastAsia="MS Mincho" w:hAnsi="Bookman Old Style"/>
                <w:i/>
                <w:iCs/>
              </w:rPr>
              <w:pPrChange w:id="1956" w:author="user" w:date="2020-02-10T02:58:00Z">
                <w:pPr>
                  <w:framePr w:hSpace="180" w:wrap="around" w:vAnchor="text" w:hAnchor="page" w:x="3391" w:y="103"/>
                </w:pPr>
              </w:pPrChange>
            </w:pPr>
            <w:ins w:id="1957" w:author="user" w:date="2020-02-10T02:50:00Z">
              <w:del w:id="195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Mengisikan </w:delText>
                </w:r>
              </w:del>
            </w:ins>
            <w:ins w:id="1959" w:author="user" w:date="2020-02-10T02:58:00Z">
              <w:del w:id="1960" w:author="Lievia" w:date="2020-02-11T01:36:00Z">
                <w:r w:rsidR="00852D39" w:rsidDel="00120A6B">
                  <w:rPr>
                    <w:rFonts w:ascii="Bookman Old Style" w:eastAsia="MS Mincho" w:hAnsi="Bookman Old Style"/>
                    <w:i/>
                    <w:iCs/>
                  </w:rPr>
                  <w:delText>kelas</w:delText>
                </w:r>
              </w:del>
            </w:ins>
          </w:p>
        </w:tc>
        <w:tc>
          <w:tcPr>
            <w:tcW w:w="1325" w:type="dxa"/>
            <w:vAlign w:val="center"/>
            <w:tcPrChange w:id="1961" w:author="user" w:date="2020-02-10T07:37:00Z">
              <w:tcPr>
                <w:tcW w:w="1325" w:type="dxa"/>
                <w:vAlign w:val="center"/>
              </w:tcPr>
            </w:tcPrChange>
          </w:tcPr>
          <w:p w14:paraId="3E04FD61" w14:textId="77777777" w:rsidR="008D77A5" w:rsidDel="00120A6B" w:rsidRDefault="008D77A5" w:rsidP="001572AA">
            <w:pPr>
              <w:rPr>
                <w:ins w:id="1962" w:author="user" w:date="2020-02-10T02:50:00Z"/>
                <w:del w:id="1963" w:author="Lievia" w:date="2020-02-11T01:36:00Z"/>
                <w:rFonts w:ascii="Bookman Old Style" w:eastAsia="MS Mincho" w:hAnsi="Bookman Old Style"/>
              </w:rPr>
            </w:pPr>
            <w:ins w:id="1964" w:author="user" w:date="2020-02-10T02:50:00Z">
              <w:del w:id="196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1966" w:author="user" w:date="2020-02-10T07:37:00Z">
              <w:tcPr>
                <w:tcW w:w="3108" w:type="dxa"/>
                <w:vAlign w:val="center"/>
              </w:tcPr>
            </w:tcPrChange>
          </w:tcPr>
          <w:p w14:paraId="60793825" w14:textId="77777777" w:rsidR="008D77A5" w:rsidDel="00120A6B" w:rsidRDefault="008D77A5">
            <w:pPr>
              <w:rPr>
                <w:ins w:id="1967" w:author="user" w:date="2020-02-10T02:50:00Z"/>
                <w:del w:id="1968" w:author="Lievia" w:date="2020-02-11T01:36:00Z"/>
                <w:rFonts w:ascii="Bookman Old Style" w:eastAsia="MS Mincho" w:hAnsi="Bookman Old Style"/>
              </w:rPr>
              <w:pPrChange w:id="1969" w:author="user" w:date="2020-02-10T02:58:00Z">
                <w:pPr>
                  <w:framePr w:hSpace="180" w:wrap="around" w:vAnchor="text" w:hAnchor="page" w:x="3391" w:y="103"/>
                </w:pPr>
              </w:pPrChange>
            </w:pPr>
            <w:ins w:id="1970" w:author="user" w:date="2020-02-10T02:50:00Z">
              <w:del w:id="197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halaman </w:delText>
                </w:r>
              </w:del>
            </w:ins>
            <w:ins w:id="1972" w:author="user" w:date="2020-02-10T02:58:00Z">
              <w:del w:id="1973" w:author="Lievia" w:date="2020-02-11T01:36:00Z">
                <w:r w:rsidR="00852D39" w:rsidDel="00120A6B">
                  <w:rPr>
                    <w:rFonts w:ascii="Bookman Old Style" w:eastAsia="MS Mincho" w:hAnsi="Bookman Old Style"/>
                  </w:rPr>
                  <w:delText>kategori fasilitas</w:delText>
                </w:r>
              </w:del>
            </w:ins>
            <w:ins w:id="1974" w:author="user" w:date="2020-02-10T02:50:00Z">
              <w:del w:id="197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dengan pesan “No matching records found”</w:delText>
                </w:r>
              </w:del>
            </w:ins>
          </w:p>
        </w:tc>
        <w:tc>
          <w:tcPr>
            <w:tcW w:w="1212" w:type="dxa"/>
            <w:vAlign w:val="center"/>
            <w:tcPrChange w:id="1976" w:author="user" w:date="2020-02-10T07:37:00Z">
              <w:tcPr>
                <w:tcW w:w="1212" w:type="dxa"/>
                <w:vAlign w:val="center"/>
              </w:tcPr>
            </w:tcPrChange>
          </w:tcPr>
          <w:p w14:paraId="256BCF57" w14:textId="77777777" w:rsidR="008D77A5" w:rsidDel="00120A6B" w:rsidRDefault="008D77A5">
            <w:pPr>
              <w:jc w:val="center"/>
              <w:rPr>
                <w:ins w:id="1977" w:author="user" w:date="2020-02-10T02:50:00Z"/>
                <w:del w:id="1978" w:author="Lievia" w:date="2020-02-11T01:36:00Z"/>
                <w:rFonts w:ascii="Bookman Old Style" w:eastAsia="MS Mincho" w:hAnsi="Bookman Old Style"/>
              </w:rPr>
              <w:pPrChange w:id="1979" w:author="user" w:date="2020-02-10T07:36:00Z">
                <w:pPr>
                  <w:framePr w:hSpace="180" w:wrap="around" w:vAnchor="text" w:hAnchor="page" w:x="3391" w:y="103"/>
                </w:pPr>
              </w:pPrChange>
            </w:pPr>
            <w:ins w:id="1980" w:author="user" w:date="2020-02-10T02:50:00Z">
              <w:del w:id="198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1982" w:author="user" w:date="2020-02-10T07:37:00Z">
              <w:tcPr>
                <w:tcW w:w="1401" w:type="dxa"/>
                <w:vAlign w:val="center"/>
              </w:tcPr>
            </w:tcPrChange>
          </w:tcPr>
          <w:p w14:paraId="33FE05A9" w14:textId="77777777" w:rsidR="008D77A5" w:rsidRPr="00D12A08" w:rsidDel="00120A6B" w:rsidRDefault="008D77A5" w:rsidP="001572AA">
            <w:pPr>
              <w:rPr>
                <w:ins w:id="1983" w:author="user" w:date="2020-02-10T02:50:00Z"/>
                <w:del w:id="1984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3A57AEE0" w14:textId="77777777" w:rsidR="008D77A5" w:rsidRPr="003F430D" w:rsidDel="00120A6B" w:rsidRDefault="008D77A5" w:rsidP="008D77A5">
      <w:pPr>
        <w:rPr>
          <w:ins w:id="1985" w:author="user" w:date="2020-02-10T02:50:00Z"/>
          <w:del w:id="1986" w:author="Lievia" w:date="2020-02-11T01:36:00Z"/>
          <w:rFonts w:ascii="Bookman Old Style" w:hAnsi="Bookman Old Style"/>
          <w:b/>
          <w:sz w:val="24"/>
          <w:szCs w:val="24"/>
          <w:lang w:val="id-ID"/>
        </w:rPr>
      </w:pPr>
    </w:p>
    <w:p w14:paraId="50DC8E68" w14:textId="77777777" w:rsidR="008D77A5" w:rsidDel="00120A6B" w:rsidRDefault="008D77A5" w:rsidP="008D77A5">
      <w:pPr>
        <w:pStyle w:val="ListParagraph"/>
        <w:ind w:left="1890"/>
        <w:rPr>
          <w:ins w:id="1987" w:author="user" w:date="2020-02-10T02:50:00Z"/>
          <w:del w:id="1988" w:author="Lievia" w:date="2020-02-11T01:36:00Z"/>
          <w:rFonts w:ascii="Bookman Old Style" w:hAnsi="Bookman Old Style"/>
          <w:bCs/>
          <w:sz w:val="24"/>
          <w:szCs w:val="24"/>
        </w:rPr>
      </w:pPr>
    </w:p>
    <w:p w14:paraId="38500D1D" w14:textId="77777777" w:rsidR="00852D39" w:rsidRPr="00852D39" w:rsidDel="00120A6B" w:rsidRDefault="00852D39">
      <w:pPr>
        <w:pStyle w:val="ListParagraph"/>
        <w:numPr>
          <w:ilvl w:val="0"/>
          <w:numId w:val="12"/>
        </w:numPr>
        <w:rPr>
          <w:ins w:id="1989" w:author="user" w:date="2020-02-10T02:59:00Z"/>
          <w:del w:id="1990" w:author="Lievia" w:date="2020-02-11T01:36:00Z"/>
          <w:rFonts w:ascii="Bookman Old Style" w:hAnsi="Bookman Old Style"/>
          <w:bCs/>
          <w:sz w:val="24"/>
          <w:szCs w:val="24"/>
          <w:rPrChange w:id="1991" w:author="user" w:date="2020-02-10T02:59:00Z">
            <w:rPr>
              <w:ins w:id="1992" w:author="user" w:date="2020-02-10T02:59:00Z"/>
              <w:del w:id="1993" w:author="Lievia" w:date="2020-02-11T01:36:00Z"/>
            </w:rPr>
          </w:rPrChange>
        </w:rPr>
        <w:pPrChange w:id="1994" w:author="user" w:date="2020-02-10T03:01:00Z">
          <w:pPr>
            <w:pStyle w:val="ListParagraph"/>
            <w:numPr>
              <w:numId w:val="9"/>
            </w:numPr>
            <w:ind w:left="1890" w:hanging="360"/>
          </w:pPr>
        </w:pPrChange>
      </w:pPr>
      <w:ins w:id="1995" w:author="user" w:date="2020-02-10T02:59:00Z">
        <w:del w:id="1996" w:author="Lievia" w:date="2020-02-11T01:36:00Z">
          <w:r w:rsidRPr="00852D39" w:rsidDel="00120A6B">
            <w:rPr>
              <w:rFonts w:ascii="Bookman Old Style" w:hAnsi="Bookman Old Style"/>
              <w:bCs/>
              <w:sz w:val="24"/>
              <w:szCs w:val="24"/>
              <w:rPrChange w:id="1997" w:author="user" w:date="2020-02-10T02:59:00Z">
                <w:rPr/>
              </w:rPrChange>
            </w:rPr>
            <w:delText>Modul Tambah (</w:delText>
          </w:r>
        </w:del>
      </w:ins>
      <w:ins w:id="1998" w:author="user" w:date="2020-02-10T03:01:00Z">
        <w:del w:id="1999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kategori fasilitas keuangan</w:delText>
          </w:r>
        </w:del>
      </w:ins>
      <w:ins w:id="2000" w:author="user" w:date="2020-02-10T02:59:00Z">
        <w:del w:id="2001" w:author="Lievia" w:date="2020-02-11T01:36:00Z">
          <w:r w:rsidRPr="00852D39" w:rsidDel="00120A6B">
            <w:rPr>
              <w:rFonts w:ascii="Bookman Old Style" w:hAnsi="Bookman Old Style"/>
              <w:bCs/>
              <w:sz w:val="24"/>
              <w:szCs w:val="24"/>
              <w:rPrChange w:id="2002" w:author="user" w:date="2020-02-10T02:59:00Z">
                <w:rPr/>
              </w:rPrChange>
            </w:rPr>
            <w:delText>)</w:delText>
          </w:r>
        </w:del>
      </w:ins>
    </w:p>
    <w:p w14:paraId="7213E980" w14:textId="77777777" w:rsidR="00852D39" w:rsidRPr="003F430D" w:rsidDel="00120A6B" w:rsidRDefault="00852D39">
      <w:pPr>
        <w:pStyle w:val="ListParagraph"/>
        <w:ind w:left="1890"/>
        <w:rPr>
          <w:ins w:id="2003" w:author="user" w:date="2020-02-10T02:59:00Z"/>
          <w:del w:id="2004" w:author="Lievia" w:date="2020-02-11T01:36:00Z"/>
          <w:rFonts w:ascii="Bookman Old Style" w:hAnsi="Bookman Old Style"/>
          <w:bCs/>
          <w:sz w:val="24"/>
          <w:szCs w:val="24"/>
        </w:rPr>
      </w:pPr>
      <w:ins w:id="2005" w:author="user" w:date="2020-02-10T02:59:00Z">
        <w:del w:id="2006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dmin dapat Menambahkan</w:delText>
          </w:r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</w:del>
      </w:ins>
      <w:ins w:id="2007" w:author="user" w:date="2020-02-10T03:01:00Z">
        <w:del w:id="2008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kategori fasilitas keuangan</w:delText>
          </w:r>
        </w:del>
      </w:ins>
      <w:ins w:id="2009" w:author="user" w:date="2020-02-10T02:59:00Z">
        <w:del w:id="2010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58"/>
        <w:gridCol w:w="3108"/>
        <w:gridCol w:w="1212"/>
        <w:gridCol w:w="1401"/>
        <w:tblGridChange w:id="2011">
          <w:tblGrid>
            <w:gridCol w:w="807"/>
            <w:gridCol w:w="2865"/>
            <w:gridCol w:w="1783"/>
            <w:gridCol w:w="1358"/>
            <w:gridCol w:w="3108"/>
            <w:gridCol w:w="1212"/>
            <w:gridCol w:w="1401"/>
          </w:tblGrid>
        </w:tblGridChange>
      </w:tblGrid>
      <w:tr w:rsidR="00852D39" w:rsidRPr="00E83B33" w:rsidDel="00120A6B" w14:paraId="4A6FF446" w14:textId="77777777" w:rsidTr="001572AA">
        <w:trPr>
          <w:trHeight w:val="633"/>
          <w:ins w:id="2012" w:author="user" w:date="2020-02-10T02:59:00Z"/>
          <w:del w:id="2013" w:author="Lievia" w:date="2020-02-11T01:36:00Z"/>
        </w:trPr>
        <w:tc>
          <w:tcPr>
            <w:tcW w:w="807" w:type="dxa"/>
            <w:vAlign w:val="center"/>
          </w:tcPr>
          <w:p w14:paraId="00F1B6C9" w14:textId="77777777" w:rsidR="00852D39" w:rsidRPr="00D12A08" w:rsidDel="00120A6B" w:rsidRDefault="00852D39" w:rsidP="001572AA">
            <w:pPr>
              <w:jc w:val="center"/>
              <w:rPr>
                <w:ins w:id="2014" w:author="user" w:date="2020-02-10T02:59:00Z"/>
                <w:del w:id="2015" w:author="Lievia" w:date="2020-02-11T01:36:00Z"/>
                <w:rFonts w:ascii="Bookman Old Style" w:eastAsia="MS Mincho" w:hAnsi="Bookman Old Style"/>
                <w:lang w:val="id-ID"/>
              </w:rPr>
            </w:pPr>
            <w:ins w:id="2016" w:author="user" w:date="2020-02-10T02:59:00Z">
              <w:del w:id="201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53FDE40E" w14:textId="77777777" w:rsidR="00852D39" w:rsidRPr="00D12A08" w:rsidDel="00120A6B" w:rsidRDefault="00852D39" w:rsidP="001572AA">
            <w:pPr>
              <w:jc w:val="center"/>
              <w:rPr>
                <w:ins w:id="2018" w:author="user" w:date="2020-02-10T02:59:00Z"/>
                <w:del w:id="2019" w:author="Lievia" w:date="2020-02-11T01:36:00Z"/>
                <w:rFonts w:ascii="Bookman Old Style" w:eastAsia="MS Mincho" w:hAnsi="Bookman Old Style"/>
                <w:lang w:val="id-ID"/>
              </w:rPr>
            </w:pPr>
            <w:ins w:id="2020" w:author="user" w:date="2020-02-10T02:59:00Z">
              <w:del w:id="202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4E22DF47" w14:textId="77777777" w:rsidR="00852D39" w:rsidRPr="00D12A08" w:rsidDel="00120A6B" w:rsidRDefault="00852D39" w:rsidP="001572AA">
            <w:pPr>
              <w:jc w:val="center"/>
              <w:rPr>
                <w:ins w:id="2022" w:author="user" w:date="2020-02-10T02:59:00Z"/>
                <w:del w:id="2023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2024" w:author="user" w:date="2020-02-10T02:59:00Z">
              <w:del w:id="2025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58" w:type="dxa"/>
            <w:vAlign w:val="center"/>
          </w:tcPr>
          <w:p w14:paraId="2ADC8534" w14:textId="77777777" w:rsidR="00852D39" w:rsidRPr="00D12A08" w:rsidDel="00120A6B" w:rsidRDefault="00852D39" w:rsidP="001572AA">
            <w:pPr>
              <w:jc w:val="center"/>
              <w:rPr>
                <w:ins w:id="2026" w:author="user" w:date="2020-02-10T02:59:00Z"/>
                <w:del w:id="2027" w:author="Lievia" w:date="2020-02-11T01:36:00Z"/>
                <w:rFonts w:ascii="Bookman Old Style" w:eastAsia="MS Mincho" w:hAnsi="Bookman Old Style"/>
                <w:lang w:val="id-ID"/>
              </w:rPr>
            </w:pPr>
            <w:ins w:id="2028" w:author="user" w:date="2020-02-10T02:59:00Z">
              <w:del w:id="202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68EEF0A2" w14:textId="77777777" w:rsidR="00852D39" w:rsidRPr="00D12A08" w:rsidDel="00120A6B" w:rsidRDefault="00852D39" w:rsidP="001572AA">
            <w:pPr>
              <w:jc w:val="center"/>
              <w:rPr>
                <w:ins w:id="2030" w:author="user" w:date="2020-02-10T02:59:00Z"/>
                <w:del w:id="2031" w:author="Lievia" w:date="2020-02-11T01:36:00Z"/>
                <w:rFonts w:ascii="Bookman Old Style" w:eastAsia="MS Mincho" w:hAnsi="Bookman Old Style"/>
                <w:lang w:val="id-ID"/>
              </w:rPr>
            </w:pPr>
            <w:ins w:id="2032" w:author="user" w:date="2020-02-10T02:59:00Z">
              <w:del w:id="203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31926167" w14:textId="77777777" w:rsidR="00852D39" w:rsidRPr="00D12A08" w:rsidDel="00120A6B" w:rsidRDefault="00852D39" w:rsidP="001572AA">
            <w:pPr>
              <w:jc w:val="center"/>
              <w:rPr>
                <w:ins w:id="2034" w:author="user" w:date="2020-02-10T02:59:00Z"/>
                <w:del w:id="2035" w:author="Lievia" w:date="2020-02-11T01:36:00Z"/>
                <w:rFonts w:ascii="Bookman Old Style" w:eastAsia="MS Mincho" w:hAnsi="Bookman Old Style"/>
                <w:lang w:val="id-ID"/>
              </w:rPr>
            </w:pPr>
            <w:ins w:id="2036" w:author="user" w:date="2020-02-10T02:59:00Z">
              <w:del w:id="203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57AF6B22" w14:textId="77777777" w:rsidR="00852D39" w:rsidRPr="00D12A08" w:rsidDel="00120A6B" w:rsidRDefault="00852D39" w:rsidP="001572AA">
            <w:pPr>
              <w:jc w:val="center"/>
              <w:rPr>
                <w:ins w:id="2038" w:author="user" w:date="2020-02-10T02:59:00Z"/>
                <w:del w:id="2039" w:author="Lievia" w:date="2020-02-11T01:36:00Z"/>
                <w:rFonts w:ascii="Bookman Old Style" w:eastAsia="MS Mincho" w:hAnsi="Bookman Old Style"/>
                <w:lang w:val="id-ID"/>
              </w:rPr>
            </w:pPr>
            <w:ins w:id="2040" w:author="user" w:date="2020-02-10T02:59:00Z">
              <w:del w:id="204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7FADD276" w14:textId="77777777" w:rsidR="00852D39" w:rsidRPr="00D12A08" w:rsidDel="00120A6B" w:rsidRDefault="00852D39" w:rsidP="001572AA">
            <w:pPr>
              <w:jc w:val="center"/>
              <w:rPr>
                <w:ins w:id="2042" w:author="user" w:date="2020-02-10T02:59:00Z"/>
                <w:del w:id="2043" w:author="Lievia" w:date="2020-02-11T01:36:00Z"/>
                <w:rFonts w:ascii="Bookman Old Style" w:eastAsia="MS Mincho" w:hAnsi="Bookman Old Style"/>
                <w:lang w:val="id-ID"/>
              </w:rPr>
            </w:pPr>
            <w:ins w:id="2044" w:author="user" w:date="2020-02-10T02:59:00Z">
              <w:del w:id="204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852D39" w:rsidRPr="00E83B33" w:rsidDel="00120A6B" w14:paraId="7026CF0A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046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2047" w:author="user" w:date="2020-02-10T02:59:00Z"/>
          <w:del w:id="2048" w:author="Lievia" w:date="2020-02-11T01:36:00Z"/>
          <w:trPrChange w:id="2049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050" w:author="user" w:date="2020-02-10T07:37:00Z">
              <w:tcPr>
                <w:tcW w:w="807" w:type="dxa"/>
              </w:tcPr>
            </w:tcPrChange>
          </w:tcPr>
          <w:p w14:paraId="43FB0190" w14:textId="77777777" w:rsidR="00852D39" w:rsidRPr="003F430D" w:rsidDel="00120A6B" w:rsidRDefault="00852D39">
            <w:pPr>
              <w:jc w:val="center"/>
              <w:rPr>
                <w:ins w:id="2051" w:author="user" w:date="2020-02-10T02:59:00Z"/>
                <w:del w:id="2052" w:author="Lievia" w:date="2020-02-11T01:36:00Z"/>
                <w:rFonts w:ascii="Bookman Old Style" w:eastAsia="MS Mincho" w:hAnsi="Bookman Old Style"/>
              </w:rPr>
              <w:pPrChange w:id="2053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054" w:author="user" w:date="2020-02-10T02:59:00Z">
              <w:del w:id="205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2056" w:author="user" w:date="2020-02-10T07:37:00Z">
              <w:tcPr>
                <w:tcW w:w="2865" w:type="dxa"/>
                <w:vAlign w:val="center"/>
              </w:tcPr>
            </w:tcPrChange>
          </w:tcPr>
          <w:p w14:paraId="0F77CCE1" w14:textId="77777777" w:rsidR="00852D39" w:rsidRPr="003F430D" w:rsidDel="00120A6B" w:rsidRDefault="00852D39" w:rsidP="001572AA">
            <w:pPr>
              <w:rPr>
                <w:ins w:id="2057" w:author="user" w:date="2020-02-10T02:59:00Z"/>
                <w:del w:id="2058" w:author="Lievia" w:date="2020-02-11T01:36:00Z"/>
                <w:rFonts w:ascii="Bookman Old Style" w:eastAsia="MS Mincho" w:hAnsi="Bookman Old Style"/>
              </w:rPr>
            </w:pPr>
            <w:ins w:id="2059" w:author="user" w:date="2020-02-10T02:59:00Z">
              <w:del w:id="206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tombol tambah </w:delText>
                </w:r>
              </w:del>
            </w:ins>
          </w:p>
        </w:tc>
        <w:tc>
          <w:tcPr>
            <w:tcW w:w="1783" w:type="dxa"/>
            <w:vAlign w:val="center"/>
            <w:tcPrChange w:id="2061" w:author="user" w:date="2020-02-10T07:37:00Z">
              <w:tcPr>
                <w:tcW w:w="1783" w:type="dxa"/>
                <w:vAlign w:val="center"/>
              </w:tcPr>
            </w:tcPrChange>
          </w:tcPr>
          <w:p w14:paraId="01FB85DF" w14:textId="77777777" w:rsidR="00852D39" w:rsidRPr="003F430D" w:rsidDel="00120A6B" w:rsidRDefault="00852D39" w:rsidP="001572AA">
            <w:pPr>
              <w:rPr>
                <w:ins w:id="2062" w:author="user" w:date="2020-02-10T02:59:00Z"/>
                <w:del w:id="2063" w:author="Lievia" w:date="2020-02-11T01:36:00Z"/>
                <w:rFonts w:ascii="Bookman Old Style" w:eastAsia="MS Mincho" w:hAnsi="Bookman Old Style"/>
                <w:i/>
                <w:iCs/>
              </w:rPr>
            </w:pPr>
            <w:ins w:id="2064" w:author="user" w:date="2020-02-10T02:59:00Z">
              <w:del w:id="206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tambah</w:delText>
                </w:r>
              </w:del>
            </w:ins>
          </w:p>
        </w:tc>
        <w:tc>
          <w:tcPr>
            <w:tcW w:w="1358" w:type="dxa"/>
            <w:vAlign w:val="center"/>
            <w:tcPrChange w:id="2066" w:author="user" w:date="2020-02-10T07:37:00Z">
              <w:tcPr>
                <w:tcW w:w="1358" w:type="dxa"/>
                <w:vAlign w:val="center"/>
              </w:tcPr>
            </w:tcPrChange>
          </w:tcPr>
          <w:p w14:paraId="294B5CFB" w14:textId="77777777" w:rsidR="00852D39" w:rsidRPr="003F430D" w:rsidDel="00120A6B" w:rsidRDefault="00852D39" w:rsidP="001572AA">
            <w:pPr>
              <w:rPr>
                <w:ins w:id="2067" w:author="user" w:date="2020-02-10T02:59:00Z"/>
                <w:del w:id="2068" w:author="Lievia" w:date="2020-02-11T01:36:00Z"/>
                <w:rFonts w:ascii="Bookman Old Style" w:eastAsia="MS Mincho" w:hAnsi="Bookman Old Style"/>
              </w:rPr>
            </w:pPr>
            <w:ins w:id="2069" w:author="user" w:date="2020-02-10T02:59:00Z">
              <w:del w:id="207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2071" w:author="user" w:date="2020-02-10T07:37:00Z">
              <w:tcPr>
                <w:tcW w:w="3108" w:type="dxa"/>
                <w:vAlign w:val="center"/>
              </w:tcPr>
            </w:tcPrChange>
          </w:tcPr>
          <w:p w14:paraId="4B3AE007" w14:textId="77777777" w:rsidR="00852D39" w:rsidRPr="003F430D" w:rsidDel="00120A6B" w:rsidRDefault="00852D39" w:rsidP="001572AA">
            <w:pPr>
              <w:rPr>
                <w:ins w:id="2072" w:author="user" w:date="2020-02-10T02:59:00Z"/>
                <w:del w:id="2073" w:author="Lievia" w:date="2020-02-11T01:36:00Z"/>
                <w:rFonts w:ascii="Bookman Old Style" w:eastAsia="MS Mincho" w:hAnsi="Bookman Old Style"/>
              </w:rPr>
            </w:pPr>
            <w:ins w:id="2074" w:author="user" w:date="2020-02-10T02:59:00Z">
              <w:del w:id="207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form tambah </w:delText>
                </w:r>
              </w:del>
            </w:ins>
            <w:ins w:id="2076" w:author="user" w:date="2020-02-10T03:00:00Z">
              <w:del w:id="207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kategori fasilitas keuangan</w:delText>
                </w:r>
              </w:del>
            </w:ins>
          </w:p>
        </w:tc>
        <w:tc>
          <w:tcPr>
            <w:tcW w:w="1212" w:type="dxa"/>
            <w:vAlign w:val="center"/>
            <w:tcPrChange w:id="2078" w:author="user" w:date="2020-02-10T07:37:00Z">
              <w:tcPr>
                <w:tcW w:w="1212" w:type="dxa"/>
                <w:vAlign w:val="center"/>
              </w:tcPr>
            </w:tcPrChange>
          </w:tcPr>
          <w:p w14:paraId="2CB14B07" w14:textId="77777777" w:rsidR="00852D39" w:rsidRPr="003F430D" w:rsidDel="00120A6B" w:rsidRDefault="00852D39">
            <w:pPr>
              <w:jc w:val="center"/>
              <w:rPr>
                <w:ins w:id="2079" w:author="user" w:date="2020-02-10T02:59:00Z"/>
                <w:del w:id="2080" w:author="Lievia" w:date="2020-02-11T01:36:00Z"/>
                <w:rFonts w:ascii="Bookman Old Style" w:eastAsia="MS Mincho" w:hAnsi="Bookman Old Style"/>
              </w:rPr>
              <w:pPrChange w:id="2081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082" w:author="user" w:date="2020-02-10T02:59:00Z">
              <w:del w:id="208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2084" w:author="user" w:date="2020-02-10T07:37:00Z">
              <w:tcPr>
                <w:tcW w:w="1401" w:type="dxa"/>
                <w:vAlign w:val="center"/>
              </w:tcPr>
            </w:tcPrChange>
          </w:tcPr>
          <w:p w14:paraId="28982742" w14:textId="77777777" w:rsidR="00852D39" w:rsidRPr="00D12A08" w:rsidDel="00120A6B" w:rsidRDefault="00852D39" w:rsidP="001572AA">
            <w:pPr>
              <w:rPr>
                <w:ins w:id="2085" w:author="user" w:date="2020-02-10T02:59:00Z"/>
                <w:del w:id="2086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852D39" w:rsidRPr="00E83B33" w:rsidDel="00120A6B" w14:paraId="72695D0A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087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2088" w:author="user" w:date="2020-02-10T02:59:00Z"/>
          <w:del w:id="2089" w:author="Lievia" w:date="2020-02-11T01:36:00Z"/>
          <w:trPrChange w:id="2090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091" w:author="user" w:date="2020-02-10T07:37:00Z">
              <w:tcPr>
                <w:tcW w:w="807" w:type="dxa"/>
              </w:tcPr>
            </w:tcPrChange>
          </w:tcPr>
          <w:p w14:paraId="1BE19817" w14:textId="77777777" w:rsidR="00852D39" w:rsidDel="00120A6B" w:rsidRDefault="00852D39">
            <w:pPr>
              <w:jc w:val="center"/>
              <w:rPr>
                <w:ins w:id="2092" w:author="user" w:date="2020-02-10T02:59:00Z"/>
                <w:del w:id="2093" w:author="Lievia" w:date="2020-02-11T01:36:00Z"/>
                <w:rFonts w:ascii="Bookman Old Style" w:eastAsia="MS Mincho" w:hAnsi="Bookman Old Style"/>
              </w:rPr>
              <w:pPrChange w:id="2094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095" w:author="user" w:date="2020-02-10T02:59:00Z">
              <w:del w:id="209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2097" w:author="user" w:date="2020-02-10T07:37:00Z">
              <w:tcPr>
                <w:tcW w:w="2865" w:type="dxa"/>
                <w:vAlign w:val="center"/>
              </w:tcPr>
            </w:tcPrChange>
          </w:tcPr>
          <w:p w14:paraId="38945BBC" w14:textId="77777777" w:rsidR="00852D39" w:rsidDel="00120A6B" w:rsidRDefault="00852D39" w:rsidP="001572AA">
            <w:pPr>
              <w:rPr>
                <w:ins w:id="2098" w:author="user" w:date="2020-02-10T02:59:00Z"/>
                <w:del w:id="2099" w:author="Lievia" w:date="2020-02-11T01:36:00Z"/>
                <w:rFonts w:ascii="Bookman Old Style" w:eastAsia="MS Mincho" w:hAnsi="Bookman Old Style"/>
              </w:rPr>
            </w:pPr>
            <w:ins w:id="2100" w:author="user" w:date="2020-02-10T02:59:00Z">
              <w:del w:id="210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Mengisikan data pada form tambah</w:delText>
                </w:r>
              </w:del>
            </w:ins>
            <w:ins w:id="2102" w:author="user" w:date="2020-02-10T03:02:00Z">
              <w:del w:id="210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kategori fasilitas keuangan</w:delText>
                </w:r>
              </w:del>
            </w:ins>
            <w:ins w:id="2104" w:author="user" w:date="2020-02-10T02:59:00Z">
              <w:del w:id="210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783" w:type="dxa"/>
            <w:vAlign w:val="center"/>
            <w:tcPrChange w:id="2106" w:author="user" w:date="2020-02-10T07:37:00Z">
              <w:tcPr>
                <w:tcW w:w="1783" w:type="dxa"/>
                <w:vAlign w:val="center"/>
              </w:tcPr>
            </w:tcPrChange>
          </w:tcPr>
          <w:p w14:paraId="2E9009AC" w14:textId="77777777" w:rsidR="00852D39" w:rsidDel="00120A6B" w:rsidRDefault="00852D39" w:rsidP="001572AA">
            <w:pPr>
              <w:rPr>
                <w:ins w:id="2107" w:author="user" w:date="2020-02-10T02:59:00Z"/>
                <w:del w:id="2108" w:author="Lievia" w:date="2020-02-11T01:36:00Z"/>
                <w:rFonts w:ascii="Bookman Old Style" w:eastAsia="MS Mincho" w:hAnsi="Bookman Old Style"/>
                <w:i/>
                <w:iCs/>
              </w:rPr>
            </w:pPr>
            <w:ins w:id="2109" w:author="user" w:date="2020-02-10T02:59:00Z">
              <w:del w:id="2110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Mengisikan</w:delText>
                </w:r>
              </w:del>
            </w:ins>
          </w:p>
          <w:p w14:paraId="66CFE52C" w14:textId="77777777" w:rsidR="00852D39" w:rsidDel="00120A6B" w:rsidRDefault="00852D39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2111" w:author="user" w:date="2020-02-10T03:02:00Z"/>
                <w:del w:id="2112" w:author="Lievia" w:date="2020-02-11T01:36:00Z"/>
                <w:rFonts w:ascii="Bookman Old Style" w:eastAsia="MS Mincho" w:hAnsi="Bookman Old Style"/>
                <w:i/>
                <w:iCs/>
              </w:rPr>
              <w:pPrChange w:id="2113" w:author="user" w:date="2020-02-10T03:02:00Z">
                <w:pPr>
                  <w:framePr w:hSpace="180" w:wrap="around" w:vAnchor="text" w:hAnchor="page" w:x="3391" w:y="103"/>
                  <w:ind w:left="1"/>
                </w:pPr>
              </w:pPrChange>
            </w:pPr>
            <w:ins w:id="2114" w:author="user" w:date="2020-02-10T02:59:00Z">
              <w:del w:id="2115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nama </w:delText>
                </w:r>
              </w:del>
            </w:ins>
            <w:ins w:id="2116" w:author="user" w:date="2020-02-10T03:02:00Z">
              <w:del w:id="211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kategori : testkat</w:delText>
                </w:r>
              </w:del>
            </w:ins>
          </w:p>
          <w:p w14:paraId="5097B315" w14:textId="77777777" w:rsidR="00852D39" w:rsidRPr="00852D39" w:rsidDel="00120A6B" w:rsidRDefault="00852D39">
            <w:pPr>
              <w:ind w:left="1"/>
              <w:rPr>
                <w:ins w:id="2118" w:author="user" w:date="2020-02-10T02:59:00Z"/>
                <w:del w:id="2119" w:author="Lievia" w:date="2020-02-11T01:36:00Z"/>
                <w:rFonts w:ascii="Bookman Old Style" w:eastAsia="MS Mincho" w:hAnsi="Bookman Old Style"/>
                <w:i/>
                <w:iCs/>
                <w:rPrChange w:id="2120" w:author="user" w:date="2020-02-10T03:02:00Z">
                  <w:rPr>
                    <w:ins w:id="2121" w:author="user" w:date="2020-02-10T02:59:00Z"/>
                    <w:del w:id="2122" w:author="Lievia" w:date="2020-02-11T01:36:00Z"/>
                    <w:rFonts w:eastAsia="MS Mincho"/>
                  </w:rPr>
                </w:rPrChange>
              </w:rPr>
              <w:pPrChange w:id="2123" w:author="user" w:date="2020-02-10T03:02:00Z">
                <w:pPr>
                  <w:framePr w:hSpace="180" w:wrap="around" w:vAnchor="text" w:hAnchor="page" w:x="3391" w:y="103"/>
                  <w:ind w:left="1"/>
                </w:pPr>
              </w:pPrChange>
            </w:pPr>
            <w:ins w:id="2124" w:author="user" w:date="2020-02-10T02:59:00Z">
              <w:del w:id="2125" w:author="Lievia" w:date="2020-02-11T01:36:00Z">
                <w:r w:rsidRPr="00852D39" w:rsidDel="00120A6B">
                  <w:rPr>
                    <w:rFonts w:ascii="Bookman Old Style" w:eastAsia="MS Mincho" w:hAnsi="Bookman Old Style"/>
                    <w:i/>
                    <w:iCs/>
                    <w:rPrChange w:id="2126" w:author="user" w:date="2020-02-10T03:02:00Z">
                      <w:rPr>
                        <w:rFonts w:eastAsia="MS Mincho"/>
                      </w:rPr>
                    </w:rPrChange>
                  </w:rPr>
                  <w:delText>klik submit</w:delText>
                </w:r>
              </w:del>
            </w:ins>
          </w:p>
        </w:tc>
        <w:tc>
          <w:tcPr>
            <w:tcW w:w="1358" w:type="dxa"/>
            <w:vAlign w:val="center"/>
            <w:tcPrChange w:id="2127" w:author="user" w:date="2020-02-10T07:37:00Z">
              <w:tcPr>
                <w:tcW w:w="1358" w:type="dxa"/>
                <w:vAlign w:val="center"/>
              </w:tcPr>
            </w:tcPrChange>
          </w:tcPr>
          <w:p w14:paraId="66BE0E42" w14:textId="77777777" w:rsidR="00852D39" w:rsidDel="00120A6B" w:rsidRDefault="00852D39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2128" w:author="user" w:date="2020-02-10T02:59:00Z"/>
                <w:del w:id="2129" w:author="Lievia" w:date="2020-02-11T01:36:00Z"/>
                <w:rFonts w:ascii="Bookman Old Style" w:eastAsia="MS Mincho" w:hAnsi="Bookman Old Style"/>
              </w:rPr>
              <w:pPrChange w:id="2130" w:author="user" w:date="2020-02-10T03:02:00Z">
                <w:pPr>
                  <w:framePr w:hSpace="180" w:wrap="around" w:vAnchor="text" w:hAnchor="page" w:x="3391" w:y="103"/>
                </w:pPr>
              </w:pPrChange>
            </w:pPr>
            <w:ins w:id="2131" w:author="user" w:date="2020-02-10T02:59:00Z">
              <w:del w:id="2132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nama </w:delText>
                </w:r>
              </w:del>
            </w:ins>
            <w:ins w:id="2133" w:author="user" w:date="2020-02-10T03:02:00Z">
              <w:del w:id="2134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kategori </w:delText>
                </w:r>
              </w:del>
            </w:ins>
            <w:ins w:id="2135" w:author="user" w:date="2020-02-10T03:03:00Z">
              <w:del w:id="213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: testkat</w:delText>
                </w:r>
              </w:del>
            </w:ins>
          </w:p>
        </w:tc>
        <w:tc>
          <w:tcPr>
            <w:tcW w:w="3108" w:type="dxa"/>
            <w:vAlign w:val="center"/>
            <w:tcPrChange w:id="2137" w:author="user" w:date="2020-02-10T07:37:00Z">
              <w:tcPr>
                <w:tcW w:w="3108" w:type="dxa"/>
                <w:vAlign w:val="center"/>
              </w:tcPr>
            </w:tcPrChange>
          </w:tcPr>
          <w:p w14:paraId="2435EDD1" w14:textId="77777777" w:rsidR="00852D39" w:rsidDel="00120A6B" w:rsidRDefault="00852D39" w:rsidP="001572AA">
            <w:pPr>
              <w:rPr>
                <w:ins w:id="2138" w:author="user" w:date="2020-02-10T02:59:00Z"/>
                <w:del w:id="2139" w:author="Lievia" w:date="2020-02-11T01:36:00Z"/>
                <w:rFonts w:ascii="Bookman Old Style" w:eastAsia="MS Mincho" w:hAnsi="Bookman Old Style"/>
              </w:rPr>
            </w:pPr>
            <w:ins w:id="2140" w:author="user" w:date="2020-02-10T02:59:00Z">
              <w:del w:id="214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Terdapat pesan menambahkan data sukses, serta data ditampilkan pada tabel halaman</w:delText>
                </w:r>
              </w:del>
            </w:ins>
            <w:ins w:id="2142" w:author="user" w:date="2020-02-10T03:04:00Z">
              <w:del w:id="214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kategori fasilitas</w:delText>
                </w:r>
              </w:del>
            </w:ins>
            <w:ins w:id="2144" w:author="user" w:date="2020-02-10T03:05:00Z">
              <w:del w:id="214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keuangan</w:delText>
                </w:r>
              </w:del>
            </w:ins>
            <w:ins w:id="2146" w:author="user" w:date="2020-02-10T02:59:00Z">
              <w:del w:id="214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212" w:type="dxa"/>
            <w:vAlign w:val="center"/>
            <w:tcPrChange w:id="2148" w:author="user" w:date="2020-02-10T07:37:00Z">
              <w:tcPr>
                <w:tcW w:w="1212" w:type="dxa"/>
                <w:vAlign w:val="center"/>
              </w:tcPr>
            </w:tcPrChange>
          </w:tcPr>
          <w:p w14:paraId="43F13DB9" w14:textId="77777777" w:rsidR="00852D39" w:rsidDel="00120A6B" w:rsidRDefault="00852D39">
            <w:pPr>
              <w:jc w:val="center"/>
              <w:rPr>
                <w:ins w:id="2149" w:author="user" w:date="2020-02-10T02:59:00Z"/>
                <w:del w:id="2150" w:author="Lievia" w:date="2020-02-11T01:36:00Z"/>
                <w:rFonts w:ascii="Bookman Old Style" w:eastAsia="MS Mincho" w:hAnsi="Bookman Old Style"/>
              </w:rPr>
              <w:pPrChange w:id="2151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152" w:author="user" w:date="2020-02-10T02:59:00Z">
              <w:del w:id="215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2154" w:author="user" w:date="2020-02-10T07:37:00Z">
              <w:tcPr>
                <w:tcW w:w="1401" w:type="dxa"/>
                <w:vAlign w:val="center"/>
              </w:tcPr>
            </w:tcPrChange>
          </w:tcPr>
          <w:p w14:paraId="18D9B109" w14:textId="77777777" w:rsidR="00852D39" w:rsidRPr="00D12A08" w:rsidDel="00120A6B" w:rsidRDefault="00852D39" w:rsidP="001572AA">
            <w:pPr>
              <w:rPr>
                <w:ins w:id="2155" w:author="user" w:date="2020-02-10T02:59:00Z"/>
                <w:del w:id="2156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852D39" w:rsidRPr="00E83B33" w:rsidDel="00120A6B" w14:paraId="408D5D1C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157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2158" w:author="user" w:date="2020-02-10T02:59:00Z"/>
          <w:del w:id="2159" w:author="Lievia" w:date="2020-02-11T01:36:00Z"/>
          <w:trPrChange w:id="2160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161" w:author="user" w:date="2020-02-10T07:37:00Z">
              <w:tcPr>
                <w:tcW w:w="807" w:type="dxa"/>
              </w:tcPr>
            </w:tcPrChange>
          </w:tcPr>
          <w:p w14:paraId="4F23405E" w14:textId="77777777" w:rsidR="00852D39" w:rsidDel="00120A6B" w:rsidRDefault="00852D39">
            <w:pPr>
              <w:jc w:val="center"/>
              <w:rPr>
                <w:ins w:id="2162" w:author="user" w:date="2020-02-10T02:59:00Z"/>
                <w:del w:id="2163" w:author="Lievia" w:date="2020-02-11T01:36:00Z"/>
                <w:rFonts w:ascii="Bookman Old Style" w:eastAsia="MS Mincho" w:hAnsi="Bookman Old Style"/>
              </w:rPr>
              <w:pPrChange w:id="2164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165" w:author="user" w:date="2020-02-10T02:59:00Z">
              <w:del w:id="216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3</w:delText>
                </w:r>
              </w:del>
            </w:ins>
          </w:p>
        </w:tc>
        <w:tc>
          <w:tcPr>
            <w:tcW w:w="2865" w:type="dxa"/>
            <w:vAlign w:val="center"/>
            <w:tcPrChange w:id="2167" w:author="user" w:date="2020-02-10T07:37:00Z">
              <w:tcPr>
                <w:tcW w:w="2865" w:type="dxa"/>
                <w:vAlign w:val="center"/>
              </w:tcPr>
            </w:tcPrChange>
          </w:tcPr>
          <w:p w14:paraId="16693A2E" w14:textId="77777777" w:rsidR="00852D39" w:rsidDel="00120A6B" w:rsidRDefault="00852D39" w:rsidP="001572AA">
            <w:pPr>
              <w:rPr>
                <w:ins w:id="2168" w:author="user" w:date="2020-02-10T02:59:00Z"/>
                <w:del w:id="2169" w:author="Lievia" w:date="2020-02-11T01:36:00Z"/>
                <w:rFonts w:ascii="Bookman Old Style" w:eastAsia="MS Mincho" w:hAnsi="Bookman Old Style"/>
              </w:rPr>
            </w:pPr>
            <w:ins w:id="2170" w:author="user" w:date="2020-02-10T02:59:00Z">
              <w:del w:id="217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back</w:delText>
                </w:r>
              </w:del>
            </w:ins>
          </w:p>
        </w:tc>
        <w:tc>
          <w:tcPr>
            <w:tcW w:w="1783" w:type="dxa"/>
            <w:vAlign w:val="center"/>
            <w:tcPrChange w:id="2172" w:author="user" w:date="2020-02-10T07:37:00Z">
              <w:tcPr>
                <w:tcW w:w="1783" w:type="dxa"/>
                <w:vAlign w:val="center"/>
              </w:tcPr>
            </w:tcPrChange>
          </w:tcPr>
          <w:p w14:paraId="5DE9BCFE" w14:textId="77777777" w:rsidR="00852D39" w:rsidDel="00120A6B" w:rsidRDefault="00852D39" w:rsidP="001572AA">
            <w:pPr>
              <w:rPr>
                <w:ins w:id="2173" w:author="user" w:date="2020-02-10T02:59:00Z"/>
                <w:del w:id="2174" w:author="Lievia" w:date="2020-02-11T01:36:00Z"/>
                <w:rFonts w:ascii="Bookman Old Style" w:eastAsia="MS Mincho" w:hAnsi="Bookman Old Style"/>
                <w:i/>
                <w:iCs/>
              </w:rPr>
            </w:pPr>
            <w:ins w:id="2175" w:author="user" w:date="2020-02-10T02:59:00Z">
              <w:del w:id="217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back</w:delText>
                </w:r>
              </w:del>
            </w:ins>
          </w:p>
        </w:tc>
        <w:tc>
          <w:tcPr>
            <w:tcW w:w="1358" w:type="dxa"/>
            <w:vAlign w:val="center"/>
            <w:tcPrChange w:id="2177" w:author="user" w:date="2020-02-10T07:37:00Z">
              <w:tcPr>
                <w:tcW w:w="1358" w:type="dxa"/>
                <w:vAlign w:val="center"/>
              </w:tcPr>
            </w:tcPrChange>
          </w:tcPr>
          <w:p w14:paraId="6B0444A5" w14:textId="77777777" w:rsidR="00852D39" w:rsidRPr="003F430D" w:rsidDel="00120A6B" w:rsidRDefault="00852D39" w:rsidP="001572AA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2178" w:author="user" w:date="2020-02-10T02:59:00Z"/>
                <w:del w:id="2179" w:author="Lievia" w:date="2020-02-11T01:36:00Z"/>
                <w:rFonts w:ascii="Bookman Old Style" w:eastAsia="MS Mincho" w:hAnsi="Bookman Old Style"/>
                <w:i/>
                <w:iCs/>
              </w:rPr>
            </w:pPr>
          </w:p>
        </w:tc>
        <w:tc>
          <w:tcPr>
            <w:tcW w:w="3108" w:type="dxa"/>
            <w:vAlign w:val="center"/>
            <w:tcPrChange w:id="2180" w:author="user" w:date="2020-02-10T07:37:00Z">
              <w:tcPr>
                <w:tcW w:w="3108" w:type="dxa"/>
                <w:vAlign w:val="center"/>
              </w:tcPr>
            </w:tcPrChange>
          </w:tcPr>
          <w:p w14:paraId="1DCA6F1F" w14:textId="77777777" w:rsidR="00852D39" w:rsidDel="00120A6B" w:rsidRDefault="00852D39" w:rsidP="001572AA">
            <w:pPr>
              <w:rPr>
                <w:ins w:id="2181" w:author="user" w:date="2020-02-10T02:59:00Z"/>
                <w:del w:id="2182" w:author="Lievia" w:date="2020-02-11T01:36:00Z"/>
                <w:rFonts w:ascii="Bookman Old Style" w:eastAsia="MS Mincho" w:hAnsi="Bookman Old Style"/>
              </w:rPr>
            </w:pPr>
            <w:ins w:id="2183" w:author="user" w:date="2020-02-10T02:59:00Z">
              <w:del w:id="218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Kembali ke halaman </w:delText>
                </w:r>
              </w:del>
            </w:ins>
            <w:ins w:id="2185" w:author="user" w:date="2020-02-10T03:05:00Z">
              <w:del w:id="218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kategori fasilitas keuangan</w:delText>
                </w:r>
              </w:del>
            </w:ins>
          </w:p>
        </w:tc>
        <w:tc>
          <w:tcPr>
            <w:tcW w:w="1212" w:type="dxa"/>
            <w:vAlign w:val="center"/>
            <w:tcPrChange w:id="2187" w:author="user" w:date="2020-02-10T07:37:00Z">
              <w:tcPr>
                <w:tcW w:w="1212" w:type="dxa"/>
                <w:vAlign w:val="center"/>
              </w:tcPr>
            </w:tcPrChange>
          </w:tcPr>
          <w:p w14:paraId="7A15B16E" w14:textId="77777777" w:rsidR="00852D39" w:rsidDel="00120A6B" w:rsidRDefault="00852D39">
            <w:pPr>
              <w:jc w:val="center"/>
              <w:rPr>
                <w:ins w:id="2188" w:author="user" w:date="2020-02-10T02:59:00Z"/>
                <w:del w:id="2189" w:author="Lievia" w:date="2020-02-11T01:36:00Z"/>
                <w:rFonts w:ascii="Bookman Old Style" w:eastAsia="MS Mincho" w:hAnsi="Bookman Old Style"/>
              </w:rPr>
              <w:pPrChange w:id="2190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191" w:author="user" w:date="2020-02-10T02:59:00Z">
              <w:del w:id="219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2193" w:author="user" w:date="2020-02-10T07:37:00Z">
              <w:tcPr>
                <w:tcW w:w="1401" w:type="dxa"/>
                <w:vAlign w:val="center"/>
              </w:tcPr>
            </w:tcPrChange>
          </w:tcPr>
          <w:p w14:paraId="2D44B981" w14:textId="77777777" w:rsidR="00852D39" w:rsidRPr="00D12A08" w:rsidDel="00120A6B" w:rsidRDefault="00852D39" w:rsidP="001572AA">
            <w:pPr>
              <w:rPr>
                <w:ins w:id="2194" w:author="user" w:date="2020-02-10T02:59:00Z"/>
                <w:del w:id="2195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0A39CD72" w14:textId="77777777" w:rsidR="00852D39" w:rsidDel="00120A6B" w:rsidRDefault="00852D39" w:rsidP="00852D39">
      <w:pPr>
        <w:pStyle w:val="ListParagraph"/>
        <w:ind w:left="1890"/>
        <w:rPr>
          <w:ins w:id="2196" w:author="user" w:date="2020-02-10T02:59:00Z"/>
          <w:del w:id="2197" w:author="Lievia" w:date="2020-02-11T01:36:00Z"/>
          <w:rFonts w:ascii="Bookman Old Style" w:hAnsi="Bookman Old Style"/>
          <w:bCs/>
          <w:sz w:val="24"/>
          <w:szCs w:val="24"/>
        </w:rPr>
      </w:pPr>
    </w:p>
    <w:p w14:paraId="668B52D2" w14:textId="77777777" w:rsidR="0067577E" w:rsidRPr="0067577E" w:rsidDel="00120A6B" w:rsidRDefault="0067577E">
      <w:pPr>
        <w:pStyle w:val="ListParagraph"/>
        <w:numPr>
          <w:ilvl w:val="0"/>
          <w:numId w:val="12"/>
        </w:numPr>
        <w:rPr>
          <w:ins w:id="2198" w:author="user" w:date="2020-02-10T03:06:00Z"/>
          <w:del w:id="2199" w:author="Lievia" w:date="2020-02-11T01:36:00Z"/>
          <w:rFonts w:ascii="Bookman Old Style" w:hAnsi="Bookman Old Style"/>
          <w:bCs/>
          <w:sz w:val="24"/>
          <w:szCs w:val="24"/>
          <w:rPrChange w:id="2200" w:author="user" w:date="2020-02-10T03:07:00Z">
            <w:rPr>
              <w:ins w:id="2201" w:author="user" w:date="2020-02-10T03:06:00Z"/>
              <w:del w:id="2202" w:author="Lievia" w:date="2020-02-11T01:36:00Z"/>
            </w:rPr>
          </w:rPrChange>
        </w:rPr>
        <w:pPrChange w:id="2203" w:author="user" w:date="2020-02-10T03:07:00Z">
          <w:pPr>
            <w:pStyle w:val="ListParagraph"/>
            <w:numPr>
              <w:numId w:val="9"/>
            </w:numPr>
            <w:ind w:left="1890" w:hanging="360"/>
          </w:pPr>
        </w:pPrChange>
      </w:pPr>
      <w:ins w:id="2204" w:author="user" w:date="2020-02-10T03:06:00Z">
        <w:del w:id="2205" w:author="Lievia" w:date="2020-02-11T01:36:00Z">
          <w:r w:rsidRPr="0067577E" w:rsidDel="00120A6B">
            <w:rPr>
              <w:rFonts w:ascii="Bookman Old Style" w:hAnsi="Bookman Old Style"/>
              <w:bCs/>
              <w:sz w:val="24"/>
              <w:szCs w:val="24"/>
              <w:rPrChange w:id="2206" w:author="user" w:date="2020-02-10T03:07:00Z">
                <w:rPr/>
              </w:rPrChange>
            </w:rPr>
            <w:delText xml:space="preserve">Modul Edit </w:delText>
          </w:r>
        </w:del>
      </w:ins>
      <w:ins w:id="2207" w:author="user" w:date="2020-02-10T03:10:00Z">
        <w:del w:id="2208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(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kategori fasilitas keuangan</w:delText>
          </w:r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09F53C47" w14:textId="77777777" w:rsidR="0067577E" w:rsidRPr="003F430D" w:rsidDel="00120A6B" w:rsidRDefault="0067577E" w:rsidP="0067577E">
      <w:pPr>
        <w:pStyle w:val="ListParagraph"/>
        <w:ind w:left="1890"/>
        <w:rPr>
          <w:ins w:id="2209" w:author="user" w:date="2020-02-10T03:06:00Z"/>
          <w:del w:id="2210" w:author="Lievia" w:date="2020-02-11T01:36:00Z"/>
          <w:rFonts w:ascii="Bookman Old Style" w:hAnsi="Bookman Old Style"/>
          <w:bCs/>
          <w:sz w:val="24"/>
          <w:szCs w:val="24"/>
        </w:rPr>
      </w:pPr>
      <w:ins w:id="2211" w:author="user" w:date="2020-02-10T03:06:00Z">
        <w:del w:id="2212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dmin dapat Me</w:delText>
          </w:r>
        </w:del>
      </w:ins>
      <w:ins w:id="2213" w:author="user" w:date="2020-02-10T03:10:00Z">
        <w:del w:id="2214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ngedit kategori fasilitas keuangan</w:delText>
          </w:r>
        </w:del>
      </w:ins>
      <w:ins w:id="2215" w:author="user" w:date="2020-02-10T03:06:00Z">
        <w:del w:id="2216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2217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67577E" w:rsidRPr="00E83B33" w:rsidDel="00120A6B" w14:paraId="520430AF" w14:textId="77777777" w:rsidTr="001572AA">
        <w:trPr>
          <w:trHeight w:val="633"/>
          <w:ins w:id="2218" w:author="user" w:date="2020-02-10T03:06:00Z"/>
          <w:del w:id="2219" w:author="Lievia" w:date="2020-02-11T01:36:00Z"/>
        </w:trPr>
        <w:tc>
          <w:tcPr>
            <w:tcW w:w="807" w:type="dxa"/>
            <w:vAlign w:val="center"/>
          </w:tcPr>
          <w:p w14:paraId="2016182E" w14:textId="77777777" w:rsidR="0067577E" w:rsidRPr="00D12A08" w:rsidDel="00120A6B" w:rsidRDefault="0067577E" w:rsidP="001572AA">
            <w:pPr>
              <w:jc w:val="center"/>
              <w:rPr>
                <w:ins w:id="2220" w:author="user" w:date="2020-02-10T03:06:00Z"/>
                <w:del w:id="2221" w:author="Lievia" w:date="2020-02-11T01:36:00Z"/>
                <w:rFonts w:ascii="Bookman Old Style" w:eastAsia="MS Mincho" w:hAnsi="Bookman Old Style"/>
                <w:lang w:val="id-ID"/>
              </w:rPr>
            </w:pPr>
            <w:ins w:id="2222" w:author="user" w:date="2020-02-10T03:06:00Z">
              <w:del w:id="222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0AAA72E2" w14:textId="77777777" w:rsidR="0067577E" w:rsidRPr="00D12A08" w:rsidDel="00120A6B" w:rsidRDefault="0067577E" w:rsidP="001572AA">
            <w:pPr>
              <w:jc w:val="center"/>
              <w:rPr>
                <w:ins w:id="2224" w:author="user" w:date="2020-02-10T03:06:00Z"/>
                <w:del w:id="2225" w:author="Lievia" w:date="2020-02-11T01:36:00Z"/>
                <w:rFonts w:ascii="Bookman Old Style" w:eastAsia="MS Mincho" w:hAnsi="Bookman Old Style"/>
                <w:lang w:val="id-ID"/>
              </w:rPr>
            </w:pPr>
            <w:ins w:id="2226" w:author="user" w:date="2020-02-10T03:06:00Z">
              <w:del w:id="222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4805F73B" w14:textId="77777777" w:rsidR="0067577E" w:rsidRPr="00D12A08" w:rsidDel="00120A6B" w:rsidRDefault="0067577E" w:rsidP="001572AA">
            <w:pPr>
              <w:jc w:val="center"/>
              <w:rPr>
                <w:ins w:id="2228" w:author="user" w:date="2020-02-10T03:06:00Z"/>
                <w:del w:id="2229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2230" w:author="user" w:date="2020-02-10T03:06:00Z">
              <w:del w:id="2231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27EA75F1" w14:textId="77777777" w:rsidR="0067577E" w:rsidRPr="00D12A08" w:rsidDel="00120A6B" w:rsidRDefault="0067577E" w:rsidP="001572AA">
            <w:pPr>
              <w:jc w:val="center"/>
              <w:rPr>
                <w:ins w:id="2232" w:author="user" w:date="2020-02-10T03:06:00Z"/>
                <w:del w:id="2233" w:author="Lievia" w:date="2020-02-11T01:36:00Z"/>
                <w:rFonts w:ascii="Bookman Old Style" w:eastAsia="MS Mincho" w:hAnsi="Bookman Old Style"/>
                <w:lang w:val="id-ID"/>
              </w:rPr>
            </w:pPr>
            <w:ins w:id="2234" w:author="user" w:date="2020-02-10T03:06:00Z">
              <w:del w:id="223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68BB5A6B" w14:textId="77777777" w:rsidR="0067577E" w:rsidRPr="00D12A08" w:rsidDel="00120A6B" w:rsidRDefault="0067577E" w:rsidP="001572AA">
            <w:pPr>
              <w:jc w:val="center"/>
              <w:rPr>
                <w:ins w:id="2236" w:author="user" w:date="2020-02-10T03:06:00Z"/>
                <w:del w:id="2237" w:author="Lievia" w:date="2020-02-11T01:36:00Z"/>
                <w:rFonts w:ascii="Bookman Old Style" w:eastAsia="MS Mincho" w:hAnsi="Bookman Old Style"/>
                <w:lang w:val="id-ID"/>
              </w:rPr>
            </w:pPr>
            <w:ins w:id="2238" w:author="user" w:date="2020-02-10T03:06:00Z">
              <w:del w:id="223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768899BA" w14:textId="77777777" w:rsidR="0067577E" w:rsidRPr="00D12A08" w:rsidDel="00120A6B" w:rsidRDefault="0067577E" w:rsidP="001572AA">
            <w:pPr>
              <w:jc w:val="center"/>
              <w:rPr>
                <w:ins w:id="2240" w:author="user" w:date="2020-02-10T03:06:00Z"/>
                <w:del w:id="2241" w:author="Lievia" w:date="2020-02-11T01:36:00Z"/>
                <w:rFonts w:ascii="Bookman Old Style" w:eastAsia="MS Mincho" w:hAnsi="Bookman Old Style"/>
                <w:lang w:val="id-ID"/>
              </w:rPr>
            </w:pPr>
            <w:ins w:id="2242" w:author="user" w:date="2020-02-10T03:06:00Z">
              <w:del w:id="224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717E731F" w14:textId="77777777" w:rsidR="0067577E" w:rsidRPr="00D12A08" w:rsidDel="00120A6B" w:rsidRDefault="0067577E" w:rsidP="001572AA">
            <w:pPr>
              <w:jc w:val="center"/>
              <w:rPr>
                <w:ins w:id="2244" w:author="user" w:date="2020-02-10T03:06:00Z"/>
                <w:del w:id="2245" w:author="Lievia" w:date="2020-02-11T01:36:00Z"/>
                <w:rFonts w:ascii="Bookman Old Style" w:eastAsia="MS Mincho" w:hAnsi="Bookman Old Style"/>
                <w:lang w:val="id-ID"/>
              </w:rPr>
            </w:pPr>
            <w:ins w:id="2246" w:author="user" w:date="2020-02-10T03:06:00Z">
              <w:del w:id="224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1B136486" w14:textId="77777777" w:rsidR="0067577E" w:rsidRPr="00D12A08" w:rsidDel="00120A6B" w:rsidRDefault="0067577E" w:rsidP="001572AA">
            <w:pPr>
              <w:jc w:val="center"/>
              <w:rPr>
                <w:ins w:id="2248" w:author="user" w:date="2020-02-10T03:06:00Z"/>
                <w:del w:id="2249" w:author="Lievia" w:date="2020-02-11T01:36:00Z"/>
                <w:rFonts w:ascii="Bookman Old Style" w:eastAsia="MS Mincho" w:hAnsi="Bookman Old Style"/>
                <w:lang w:val="id-ID"/>
              </w:rPr>
            </w:pPr>
            <w:ins w:id="2250" w:author="user" w:date="2020-02-10T03:06:00Z">
              <w:del w:id="225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67577E" w:rsidRPr="00E83B33" w:rsidDel="00120A6B" w14:paraId="2FB82E30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252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2253" w:author="user" w:date="2020-02-10T03:06:00Z"/>
          <w:del w:id="2254" w:author="Lievia" w:date="2020-02-11T01:36:00Z"/>
          <w:trPrChange w:id="2255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256" w:author="user" w:date="2020-02-10T07:37:00Z">
              <w:tcPr>
                <w:tcW w:w="807" w:type="dxa"/>
              </w:tcPr>
            </w:tcPrChange>
          </w:tcPr>
          <w:p w14:paraId="05CC98C6" w14:textId="77777777" w:rsidR="0067577E" w:rsidRPr="003F430D" w:rsidDel="00120A6B" w:rsidRDefault="0067577E">
            <w:pPr>
              <w:jc w:val="center"/>
              <w:rPr>
                <w:ins w:id="2257" w:author="user" w:date="2020-02-10T03:06:00Z"/>
                <w:del w:id="2258" w:author="Lievia" w:date="2020-02-11T01:36:00Z"/>
                <w:rFonts w:ascii="Bookman Old Style" w:eastAsia="MS Mincho" w:hAnsi="Bookman Old Style"/>
              </w:rPr>
              <w:pPrChange w:id="2259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260" w:author="user" w:date="2020-02-10T03:06:00Z">
              <w:del w:id="226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2262" w:author="user" w:date="2020-02-10T07:37:00Z">
              <w:tcPr>
                <w:tcW w:w="2865" w:type="dxa"/>
                <w:vAlign w:val="center"/>
              </w:tcPr>
            </w:tcPrChange>
          </w:tcPr>
          <w:p w14:paraId="150D8653" w14:textId="77777777" w:rsidR="0067577E" w:rsidRPr="003F430D" w:rsidDel="00120A6B" w:rsidRDefault="0067577E" w:rsidP="001572AA">
            <w:pPr>
              <w:rPr>
                <w:ins w:id="2263" w:author="user" w:date="2020-02-10T03:06:00Z"/>
                <w:del w:id="2264" w:author="Lievia" w:date="2020-02-11T01:36:00Z"/>
                <w:rFonts w:ascii="Bookman Old Style" w:eastAsia="MS Mincho" w:hAnsi="Bookman Old Style"/>
              </w:rPr>
            </w:pPr>
            <w:ins w:id="2265" w:author="user" w:date="2020-02-10T03:06:00Z">
              <w:del w:id="226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icon edit  </w:delText>
                </w:r>
              </w:del>
            </w:ins>
          </w:p>
        </w:tc>
        <w:tc>
          <w:tcPr>
            <w:tcW w:w="1783" w:type="dxa"/>
            <w:vAlign w:val="center"/>
            <w:tcPrChange w:id="2267" w:author="user" w:date="2020-02-10T07:37:00Z">
              <w:tcPr>
                <w:tcW w:w="1783" w:type="dxa"/>
                <w:vAlign w:val="center"/>
              </w:tcPr>
            </w:tcPrChange>
          </w:tcPr>
          <w:p w14:paraId="42E6DFF1" w14:textId="77777777" w:rsidR="0067577E" w:rsidRPr="003F430D" w:rsidDel="00120A6B" w:rsidRDefault="0067577E" w:rsidP="001572AA">
            <w:pPr>
              <w:rPr>
                <w:ins w:id="2268" w:author="user" w:date="2020-02-10T03:06:00Z"/>
                <w:del w:id="2269" w:author="Lievia" w:date="2020-02-11T01:36:00Z"/>
                <w:rFonts w:ascii="Bookman Old Style" w:eastAsia="MS Mincho" w:hAnsi="Bookman Old Style"/>
                <w:i/>
                <w:iCs/>
              </w:rPr>
            </w:pPr>
            <w:ins w:id="2270" w:author="user" w:date="2020-02-10T03:06:00Z">
              <w:del w:id="227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icon edit</w:delText>
                </w:r>
              </w:del>
            </w:ins>
          </w:p>
        </w:tc>
        <w:tc>
          <w:tcPr>
            <w:tcW w:w="1325" w:type="dxa"/>
            <w:vAlign w:val="center"/>
            <w:tcPrChange w:id="2272" w:author="user" w:date="2020-02-10T07:37:00Z">
              <w:tcPr>
                <w:tcW w:w="1325" w:type="dxa"/>
                <w:vAlign w:val="center"/>
              </w:tcPr>
            </w:tcPrChange>
          </w:tcPr>
          <w:p w14:paraId="2E29E676" w14:textId="77777777" w:rsidR="0067577E" w:rsidRPr="003F430D" w:rsidDel="00120A6B" w:rsidRDefault="0067577E" w:rsidP="001572AA">
            <w:pPr>
              <w:rPr>
                <w:ins w:id="2273" w:author="user" w:date="2020-02-10T03:06:00Z"/>
                <w:del w:id="2274" w:author="Lievia" w:date="2020-02-11T01:36:00Z"/>
                <w:rFonts w:ascii="Bookman Old Style" w:eastAsia="MS Mincho" w:hAnsi="Bookman Old Style"/>
              </w:rPr>
            </w:pPr>
            <w:ins w:id="2275" w:author="user" w:date="2020-02-10T03:06:00Z">
              <w:del w:id="227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2277" w:author="user" w:date="2020-02-10T07:37:00Z">
              <w:tcPr>
                <w:tcW w:w="3108" w:type="dxa"/>
                <w:vAlign w:val="center"/>
              </w:tcPr>
            </w:tcPrChange>
          </w:tcPr>
          <w:p w14:paraId="187B0267" w14:textId="77777777" w:rsidR="0067577E" w:rsidRPr="003F430D" w:rsidDel="00120A6B" w:rsidRDefault="0067577E" w:rsidP="001572AA">
            <w:pPr>
              <w:rPr>
                <w:ins w:id="2278" w:author="user" w:date="2020-02-10T03:06:00Z"/>
                <w:del w:id="2279" w:author="Lievia" w:date="2020-02-11T01:36:00Z"/>
                <w:rFonts w:ascii="Bookman Old Style" w:eastAsia="MS Mincho" w:hAnsi="Bookman Old Style"/>
              </w:rPr>
            </w:pPr>
            <w:ins w:id="2280" w:author="user" w:date="2020-02-10T03:06:00Z">
              <w:del w:id="228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form edit data </w:delText>
                </w:r>
              </w:del>
            </w:ins>
            <w:ins w:id="2282" w:author="user" w:date="2020-02-10T03:11:00Z">
              <w:del w:id="2283" w:author="Lievia" w:date="2020-02-11T01:36:00Z">
                <w:r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kategori fasilitas keuangan</w:delText>
                </w:r>
              </w:del>
            </w:ins>
            <w:ins w:id="2284" w:author="user" w:date="2020-02-10T03:06:00Z">
              <w:del w:id="228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dengan menampilkan data yang akan di edit</w:delText>
                </w:r>
              </w:del>
            </w:ins>
          </w:p>
        </w:tc>
        <w:tc>
          <w:tcPr>
            <w:tcW w:w="1212" w:type="dxa"/>
            <w:vAlign w:val="center"/>
            <w:tcPrChange w:id="2286" w:author="user" w:date="2020-02-10T07:37:00Z">
              <w:tcPr>
                <w:tcW w:w="1212" w:type="dxa"/>
                <w:vAlign w:val="center"/>
              </w:tcPr>
            </w:tcPrChange>
          </w:tcPr>
          <w:p w14:paraId="4217F279" w14:textId="77777777" w:rsidR="0067577E" w:rsidRPr="003F430D" w:rsidDel="00120A6B" w:rsidRDefault="0067577E">
            <w:pPr>
              <w:jc w:val="center"/>
              <w:rPr>
                <w:ins w:id="2287" w:author="user" w:date="2020-02-10T03:06:00Z"/>
                <w:del w:id="2288" w:author="Lievia" w:date="2020-02-11T01:36:00Z"/>
                <w:rFonts w:ascii="Bookman Old Style" w:eastAsia="MS Mincho" w:hAnsi="Bookman Old Style"/>
              </w:rPr>
              <w:pPrChange w:id="2289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290" w:author="user" w:date="2020-02-10T03:06:00Z">
              <w:del w:id="229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2292" w:author="user" w:date="2020-02-10T07:37:00Z">
              <w:tcPr>
                <w:tcW w:w="1401" w:type="dxa"/>
                <w:vAlign w:val="center"/>
              </w:tcPr>
            </w:tcPrChange>
          </w:tcPr>
          <w:p w14:paraId="2BBDE99E" w14:textId="77777777" w:rsidR="0067577E" w:rsidRPr="003F430D" w:rsidDel="00120A6B" w:rsidRDefault="0067577E" w:rsidP="001572AA">
            <w:pPr>
              <w:rPr>
                <w:ins w:id="2293" w:author="user" w:date="2020-02-10T03:06:00Z"/>
                <w:del w:id="2294" w:author="Lievia" w:date="2020-02-11T01:36:00Z"/>
                <w:rFonts w:ascii="Bookman Old Style" w:eastAsia="MS Mincho" w:hAnsi="Bookman Old Style"/>
              </w:rPr>
            </w:pPr>
          </w:p>
        </w:tc>
      </w:tr>
      <w:tr w:rsidR="0067577E" w:rsidRPr="00E83B33" w:rsidDel="00120A6B" w14:paraId="1B9A6105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295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2296" w:author="user" w:date="2020-02-10T03:06:00Z"/>
          <w:del w:id="2297" w:author="Lievia" w:date="2020-02-11T01:36:00Z"/>
          <w:trPrChange w:id="2298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299" w:author="user" w:date="2020-02-10T07:37:00Z">
              <w:tcPr>
                <w:tcW w:w="807" w:type="dxa"/>
              </w:tcPr>
            </w:tcPrChange>
          </w:tcPr>
          <w:p w14:paraId="47D0AE78" w14:textId="77777777" w:rsidR="0067577E" w:rsidDel="00120A6B" w:rsidRDefault="0067577E">
            <w:pPr>
              <w:jc w:val="center"/>
              <w:rPr>
                <w:ins w:id="2300" w:author="user" w:date="2020-02-10T03:06:00Z"/>
                <w:del w:id="2301" w:author="Lievia" w:date="2020-02-11T01:36:00Z"/>
                <w:rFonts w:ascii="Bookman Old Style" w:eastAsia="MS Mincho" w:hAnsi="Bookman Old Style"/>
              </w:rPr>
              <w:pPrChange w:id="2302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303" w:author="user" w:date="2020-02-10T03:06:00Z">
              <w:del w:id="230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2305" w:author="user" w:date="2020-02-10T07:37:00Z">
              <w:tcPr>
                <w:tcW w:w="2865" w:type="dxa"/>
                <w:vAlign w:val="center"/>
              </w:tcPr>
            </w:tcPrChange>
          </w:tcPr>
          <w:p w14:paraId="2BC212ED" w14:textId="77777777" w:rsidR="0067577E" w:rsidDel="00120A6B" w:rsidRDefault="0067577E" w:rsidP="001572AA">
            <w:pPr>
              <w:rPr>
                <w:ins w:id="2306" w:author="user" w:date="2020-02-10T03:06:00Z"/>
                <w:del w:id="2307" w:author="Lievia" w:date="2020-02-11T01:36:00Z"/>
                <w:rFonts w:ascii="Bookman Old Style" w:eastAsia="MS Mincho" w:hAnsi="Bookman Old Style"/>
              </w:rPr>
            </w:pPr>
            <w:ins w:id="2308" w:author="user" w:date="2020-02-10T03:06:00Z">
              <w:del w:id="230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Mengisikan data pada form edit </w:delText>
                </w:r>
              </w:del>
            </w:ins>
            <w:ins w:id="2310" w:author="user" w:date="2020-02-10T03:12:00Z">
              <w:del w:id="2311" w:author="Lievia" w:date="2020-02-11T01:36:00Z">
                <w:r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kategori fasilitas keuangan</w:delText>
                </w:r>
              </w:del>
            </w:ins>
            <w:ins w:id="2312" w:author="user" w:date="2020-02-10T03:06:00Z">
              <w:del w:id="231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783" w:type="dxa"/>
            <w:vAlign w:val="center"/>
            <w:tcPrChange w:id="2314" w:author="user" w:date="2020-02-10T07:37:00Z">
              <w:tcPr>
                <w:tcW w:w="1783" w:type="dxa"/>
                <w:vAlign w:val="center"/>
              </w:tcPr>
            </w:tcPrChange>
          </w:tcPr>
          <w:p w14:paraId="4F5CE610" w14:textId="77777777" w:rsidR="0067577E" w:rsidDel="00120A6B" w:rsidRDefault="0067577E" w:rsidP="001572AA">
            <w:pPr>
              <w:rPr>
                <w:ins w:id="2315" w:author="user" w:date="2020-02-10T03:06:00Z"/>
                <w:del w:id="2316" w:author="Lievia" w:date="2020-02-11T01:36:00Z"/>
                <w:rFonts w:ascii="Bookman Old Style" w:eastAsia="MS Mincho" w:hAnsi="Bookman Old Style"/>
                <w:i/>
                <w:iCs/>
              </w:rPr>
            </w:pPr>
            <w:ins w:id="2317" w:author="user" w:date="2020-02-10T03:06:00Z">
              <w:del w:id="231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Mengisikan</w:delText>
                </w:r>
              </w:del>
            </w:ins>
          </w:p>
          <w:p w14:paraId="39F2D718" w14:textId="77777777" w:rsidR="0067577E" w:rsidRPr="003F430D" w:rsidDel="00120A6B" w:rsidRDefault="0067577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2319" w:author="user" w:date="2020-02-10T03:06:00Z"/>
                <w:del w:id="2320" w:author="Lievia" w:date="2020-02-11T01:36:00Z"/>
                <w:rFonts w:ascii="Bookman Old Style" w:eastAsia="MS Mincho" w:hAnsi="Bookman Old Style"/>
                <w:i/>
                <w:iCs/>
              </w:rPr>
              <w:pPrChange w:id="2321" w:author="user" w:date="2020-02-10T03:12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2322" w:author="user" w:date="2020-02-10T03:06:00Z">
              <w:del w:id="232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nama </w:delText>
                </w:r>
              </w:del>
            </w:ins>
            <w:ins w:id="2324" w:author="user" w:date="2020-02-10T03:12:00Z">
              <w:del w:id="232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kategori</w:delText>
                </w:r>
              </w:del>
            </w:ins>
            <w:ins w:id="2326" w:author="user" w:date="2020-02-10T03:06:00Z">
              <w:del w:id="232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: te</w:delText>
                </w:r>
              </w:del>
            </w:ins>
            <w:ins w:id="2328" w:author="user" w:date="2020-02-10T03:12:00Z">
              <w:del w:id="232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stkut</w:delText>
                </w:r>
              </w:del>
            </w:ins>
          </w:p>
          <w:p w14:paraId="3432810C" w14:textId="77777777" w:rsidR="0067577E" w:rsidRPr="003F430D" w:rsidDel="00120A6B" w:rsidRDefault="0067577E" w:rsidP="001572AA">
            <w:pPr>
              <w:ind w:left="1"/>
              <w:rPr>
                <w:ins w:id="2330" w:author="user" w:date="2020-02-10T03:06:00Z"/>
                <w:del w:id="2331" w:author="Lievia" w:date="2020-02-11T01:36:00Z"/>
                <w:rFonts w:ascii="Bookman Old Style" w:eastAsia="MS Mincho" w:hAnsi="Bookman Old Style"/>
                <w:i/>
                <w:iCs/>
              </w:rPr>
            </w:pPr>
            <w:ins w:id="2332" w:author="user" w:date="2020-02-10T03:06:00Z">
              <w:del w:id="233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submit</w:delText>
                </w:r>
              </w:del>
            </w:ins>
          </w:p>
        </w:tc>
        <w:tc>
          <w:tcPr>
            <w:tcW w:w="1325" w:type="dxa"/>
            <w:vAlign w:val="center"/>
            <w:tcPrChange w:id="2334" w:author="user" w:date="2020-02-10T07:37:00Z">
              <w:tcPr>
                <w:tcW w:w="1325" w:type="dxa"/>
                <w:vAlign w:val="center"/>
              </w:tcPr>
            </w:tcPrChange>
          </w:tcPr>
          <w:p w14:paraId="108D6E39" w14:textId="77777777" w:rsidR="0067577E" w:rsidRPr="003F430D" w:rsidDel="00120A6B" w:rsidRDefault="0067577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2335" w:author="user" w:date="2020-02-10T03:06:00Z"/>
                <w:del w:id="2336" w:author="Lievia" w:date="2020-02-11T01:36:00Z"/>
                <w:rFonts w:ascii="Bookman Old Style" w:eastAsia="MS Mincho" w:hAnsi="Bookman Old Style"/>
                <w:i/>
                <w:iCs/>
              </w:rPr>
            </w:pPr>
            <w:ins w:id="2337" w:author="user" w:date="2020-02-10T03:06:00Z">
              <w:del w:id="2338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nama </w:delText>
                </w:r>
              </w:del>
            </w:ins>
            <w:ins w:id="2339" w:author="user" w:date="2020-02-10T03:12:00Z">
              <w:del w:id="2340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kategori</w:delText>
                </w:r>
              </w:del>
            </w:ins>
            <w:ins w:id="2341" w:author="user" w:date="2020-02-10T03:06:00Z">
              <w:del w:id="2342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: tes</w:delText>
                </w:r>
              </w:del>
            </w:ins>
            <w:ins w:id="2343" w:author="user" w:date="2020-02-10T03:12:00Z">
              <w:del w:id="2344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tkut</w:delText>
                </w:r>
              </w:del>
            </w:ins>
          </w:p>
        </w:tc>
        <w:tc>
          <w:tcPr>
            <w:tcW w:w="3108" w:type="dxa"/>
            <w:vAlign w:val="center"/>
            <w:tcPrChange w:id="2345" w:author="user" w:date="2020-02-10T07:37:00Z">
              <w:tcPr>
                <w:tcW w:w="3108" w:type="dxa"/>
                <w:vAlign w:val="center"/>
              </w:tcPr>
            </w:tcPrChange>
          </w:tcPr>
          <w:p w14:paraId="1CCA316A" w14:textId="77777777" w:rsidR="0067577E" w:rsidDel="00120A6B" w:rsidRDefault="0067577E" w:rsidP="001572AA">
            <w:pPr>
              <w:rPr>
                <w:ins w:id="2346" w:author="user" w:date="2020-02-10T03:06:00Z"/>
                <w:del w:id="2347" w:author="Lievia" w:date="2020-02-11T01:36:00Z"/>
                <w:rFonts w:ascii="Bookman Old Style" w:eastAsia="MS Mincho" w:hAnsi="Bookman Old Style"/>
              </w:rPr>
            </w:pPr>
            <w:ins w:id="2348" w:author="user" w:date="2020-02-10T03:06:00Z">
              <w:del w:id="234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Terdapat pesan mengedit data sukses, serta data ditampilkan pada tabel halaman </w:delText>
                </w:r>
              </w:del>
            </w:ins>
            <w:ins w:id="2350" w:author="user" w:date="2020-02-10T03:13:00Z">
              <w:del w:id="2351" w:author="Lievia" w:date="2020-02-11T01:36:00Z">
                <w:r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kategori fasilitas keuangan</w:delText>
                </w:r>
              </w:del>
            </w:ins>
            <w:ins w:id="2352" w:author="user" w:date="2020-02-10T03:06:00Z">
              <w:del w:id="235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212" w:type="dxa"/>
            <w:vAlign w:val="center"/>
            <w:tcPrChange w:id="2354" w:author="user" w:date="2020-02-10T07:37:00Z">
              <w:tcPr>
                <w:tcW w:w="1212" w:type="dxa"/>
                <w:vAlign w:val="center"/>
              </w:tcPr>
            </w:tcPrChange>
          </w:tcPr>
          <w:p w14:paraId="13D66589" w14:textId="77777777" w:rsidR="0067577E" w:rsidDel="00120A6B" w:rsidRDefault="0067577E">
            <w:pPr>
              <w:jc w:val="center"/>
              <w:rPr>
                <w:ins w:id="2355" w:author="user" w:date="2020-02-10T03:06:00Z"/>
                <w:del w:id="2356" w:author="Lievia" w:date="2020-02-11T01:36:00Z"/>
                <w:rFonts w:ascii="Bookman Old Style" w:eastAsia="MS Mincho" w:hAnsi="Bookman Old Style"/>
              </w:rPr>
              <w:pPrChange w:id="2357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358" w:author="user" w:date="2020-02-10T03:06:00Z">
              <w:del w:id="235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2360" w:author="user" w:date="2020-02-10T07:37:00Z">
              <w:tcPr>
                <w:tcW w:w="1401" w:type="dxa"/>
                <w:vAlign w:val="center"/>
              </w:tcPr>
            </w:tcPrChange>
          </w:tcPr>
          <w:p w14:paraId="2301EAD3" w14:textId="77777777" w:rsidR="0067577E" w:rsidRPr="00D12A08" w:rsidDel="00120A6B" w:rsidRDefault="0067577E" w:rsidP="001572AA">
            <w:pPr>
              <w:rPr>
                <w:ins w:id="2361" w:author="user" w:date="2020-02-10T03:06:00Z"/>
                <w:del w:id="2362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67577E" w:rsidRPr="00E83B33" w:rsidDel="00120A6B" w14:paraId="1DFBCA5A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363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2364" w:author="user" w:date="2020-02-10T03:06:00Z"/>
          <w:del w:id="2365" w:author="Lievia" w:date="2020-02-11T01:36:00Z"/>
          <w:trPrChange w:id="2366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367" w:author="user" w:date="2020-02-10T07:37:00Z">
              <w:tcPr>
                <w:tcW w:w="807" w:type="dxa"/>
              </w:tcPr>
            </w:tcPrChange>
          </w:tcPr>
          <w:p w14:paraId="0C88B16B" w14:textId="77777777" w:rsidR="0067577E" w:rsidDel="00120A6B" w:rsidRDefault="0067577E">
            <w:pPr>
              <w:jc w:val="center"/>
              <w:rPr>
                <w:ins w:id="2368" w:author="user" w:date="2020-02-10T03:06:00Z"/>
                <w:del w:id="2369" w:author="Lievia" w:date="2020-02-11T01:36:00Z"/>
                <w:rFonts w:ascii="Bookman Old Style" w:eastAsia="MS Mincho" w:hAnsi="Bookman Old Style"/>
              </w:rPr>
              <w:pPrChange w:id="2370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371" w:author="user" w:date="2020-02-10T03:06:00Z">
              <w:del w:id="237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3</w:delText>
                </w:r>
              </w:del>
            </w:ins>
          </w:p>
        </w:tc>
        <w:tc>
          <w:tcPr>
            <w:tcW w:w="2865" w:type="dxa"/>
            <w:vAlign w:val="center"/>
            <w:tcPrChange w:id="2373" w:author="user" w:date="2020-02-10T07:37:00Z">
              <w:tcPr>
                <w:tcW w:w="2865" w:type="dxa"/>
                <w:vAlign w:val="center"/>
              </w:tcPr>
            </w:tcPrChange>
          </w:tcPr>
          <w:p w14:paraId="730B1CFA" w14:textId="77777777" w:rsidR="0067577E" w:rsidDel="00120A6B" w:rsidRDefault="0067577E" w:rsidP="001572AA">
            <w:pPr>
              <w:rPr>
                <w:ins w:id="2374" w:author="user" w:date="2020-02-10T03:06:00Z"/>
                <w:del w:id="2375" w:author="Lievia" w:date="2020-02-11T01:36:00Z"/>
                <w:rFonts w:ascii="Bookman Old Style" w:eastAsia="MS Mincho" w:hAnsi="Bookman Old Style"/>
              </w:rPr>
            </w:pPr>
            <w:ins w:id="2376" w:author="user" w:date="2020-02-10T03:06:00Z">
              <w:del w:id="237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back</w:delText>
                </w:r>
              </w:del>
            </w:ins>
          </w:p>
        </w:tc>
        <w:tc>
          <w:tcPr>
            <w:tcW w:w="1783" w:type="dxa"/>
            <w:vAlign w:val="center"/>
            <w:tcPrChange w:id="2378" w:author="user" w:date="2020-02-10T07:37:00Z">
              <w:tcPr>
                <w:tcW w:w="1783" w:type="dxa"/>
                <w:vAlign w:val="center"/>
              </w:tcPr>
            </w:tcPrChange>
          </w:tcPr>
          <w:p w14:paraId="0C638B20" w14:textId="77777777" w:rsidR="0067577E" w:rsidDel="00120A6B" w:rsidRDefault="0067577E" w:rsidP="001572AA">
            <w:pPr>
              <w:rPr>
                <w:ins w:id="2379" w:author="user" w:date="2020-02-10T03:06:00Z"/>
                <w:del w:id="2380" w:author="Lievia" w:date="2020-02-11T01:36:00Z"/>
                <w:rFonts w:ascii="Bookman Old Style" w:eastAsia="MS Mincho" w:hAnsi="Bookman Old Style"/>
                <w:i/>
                <w:iCs/>
              </w:rPr>
            </w:pPr>
            <w:ins w:id="2381" w:author="user" w:date="2020-02-10T03:06:00Z">
              <w:del w:id="238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back</w:delText>
                </w:r>
              </w:del>
            </w:ins>
          </w:p>
        </w:tc>
        <w:tc>
          <w:tcPr>
            <w:tcW w:w="1325" w:type="dxa"/>
            <w:vAlign w:val="center"/>
            <w:tcPrChange w:id="2383" w:author="user" w:date="2020-02-10T07:37:00Z">
              <w:tcPr>
                <w:tcW w:w="1325" w:type="dxa"/>
                <w:vAlign w:val="center"/>
              </w:tcPr>
            </w:tcPrChange>
          </w:tcPr>
          <w:p w14:paraId="61DCF81B" w14:textId="77777777" w:rsidR="0067577E" w:rsidRPr="003F430D" w:rsidDel="00120A6B" w:rsidRDefault="0067577E" w:rsidP="001572AA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2384" w:author="user" w:date="2020-02-10T03:06:00Z"/>
                <w:del w:id="2385" w:author="Lievia" w:date="2020-02-11T01:36:00Z"/>
                <w:rFonts w:ascii="Bookman Old Style" w:eastAsia="MS Mincho" w:hAnsi="Bookman Old Style"/>
                <w:i/>
                <w:iCs/>
              </w:rPr>
            </w:pPr>
          </w:p>
        </w:tc>
        <w:tc>
          <w:tcPr>
            <w:tcW w:w="3108" w:type="dxa"/>
            <w:vAlign w:val="center"/>
            <w:tcPrChange w:id="2386" w:author="user" w:date="2020-02-10T07:37:00Z">
              <w:tcPr>
                <w:tcW w:w="3108" w:type="dxa"/>
                <w:vAlign w:val="center"/>
              </w:tcPr>
            </w:tcPrChange>
          </w:tcPr>
          <w:p w14:paraId="75270776" w14:textId="77777777" w:rsidR="0067577E" w:rsidDel="00120A6B" w:rsidRDefault="0067577E" w:rsidP="001572AA">
            <w:pPr>
              <w:rPr>
                <w:ins w:id="2387" w:author="user" w:date="2020-02-10T03:06:00Z"/>
                <w:del w:id="2388" w:author="Lievia" w:date="2020-02-11T01:36:00Z"/>
                <w:rFonts w:ascii="Bookman Old Style" w:eastAsia="MS Mincho" w:hAnsi="Bookman Old Style"/>
              </w:rPr>
            </w:pPr>
            <w:ins w:id="2389" w:author="user" w:date="2020-02-10T03:06:00Z">
              <w:del w:id="239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Kembali ke halaman </w:delText>
                </w:r>
              </w:del>
            </w:ins>
            <w:ins w:id="2391" w:author="user" w:date="2020-02-10T03:12:00Z">
              <w:del w:id="2392" w:author="Lievia" w:date="2020-02-11T01:36:00Z">
                <w:r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kategori fasilitas keuangan</w:delText>
                </w:r>
              </w:del>
            </w:ins>
          </w:p>
        </w:tc>
        <w:tc>
          <w:tcPr>
            <w:tcW w:w="1212" w:type="dxa"/>
            <w:vAlign w:val="center"/>
            <w:tcPrChange w:id="2393" w:author="user" w:date="2020-02-10T07:37:00Z">
              <w:tcPr>
                <w:tcW w:w="1212" w:type="dxa"/>
                <w:vAlign w:val="center"/>
              </w:tcPr>
            </w:tcPrChange>
          </w:tcPr>
          <w:p w14:paraId="75562A08" w14:textId="77777777" w:rsidR="0067577E" w:rsidDel="00120A6B" w:rsidRDefault="0067577E">
            <w:pPr>
              <w:jc w:val="center"/>
              <w:rPr>
                <w:ins w:id="2394" w:author="user" w:date="2020-02-10T03:06:00Z"/>
                <w:del w:id="2395" w:author="Lievia" w:date="2020-02-11T01:36:00Z"/>
                <w:rFonts w:ascii="Bookman Old Style" w:eastAsia="MS Mincho" w:hAnsi="Bookman Old Style"/>
              </w:rPr>
              <w:pPrChange w:id="2396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397" w:author="user" w:date="2020-02-10T03:06:00Z">
              <w:del w:id="239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2399" w:author="user" w:date="2020-02-10T07:37:00Z">
              <w:tcPr>
                <w:tcW w:w="1401" w:type="dxa"/>
                <w:vAlign w:val="center"/>
              </w:tcPr>
            </w:tcPrChange>
          </w:tcPr>
          <w:p w14:paraId="059771F7" w14:textId="77777777" w:rsidR="0067577E" w:rsidRPr="00D12A08" w:rsidDel="00120A6B" w:rsidRDefault="0067577E" w:rsidP="001572AA">
            <w:pPr>
              <w:rPr>
                <w:ins w:id="2400" w:author="user" w:date="2020-02-10T03:06:00Z"/>
                <w:del w:id="2401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5F8EAC52" w14:textId="77777777" w:rsidR="0067577E" w:rsidDel="00120A6B" w:rsidRDefault="0067577E" w:rsidP="0067577E">
      <w:pPr>
        <w:pStyle w:val="ListParagraph"/>
        <w:ind w:left="1890"/>
        <w:rPr>
          <w:ins w:id="2402" w:author="user" w:date="2020-02-10T03:06:00Z"/>
          <w:del w:id="2403" w:author="Lievia" w:date="2020-02-11T01:36:00Z"/>
          <w:rFonts w:ascii="Bookman Old Style" w:hAnsi="Bookman Old Style"/>
          <w:bCs/>
          <w:sz w:val="24"/>
          <w:szCs w:val="24"/>
        </w:rPr>
      </w:pPr>
    </w:p>
    <w:p w14:paraId="7F75A685" w14:textId="77777777" w:rsidR="0067577E" w:rsidDel="00120A6B" w:rsidRDefault="0067577E" w:rsidP="0067577E">
      <w:pPr>
        <w:pStyle w:val="ListParagraph"/>
        <w:ind w:left="1890"/>
        <w:rPr>
          <w:ins w:id="2404" w:author="user" w:date="2020-02-10T03:06:00Z"/>
          <w:del w:id="2405" w:author="Lievia" w:date="2020-02-11T01:36:00Z"/>
          <w:rFonts w:ascii="Bookman Old Style" w:hAnsi="Bookman Old Style"/>
          <w:bCs/>
          <w:sz w:val="24"/>
          <w:szCs w:val="24"/>
        </w:rPr>
      </w:pPr>
    </w:p>
    <w:p w14:paraId="5F822943" w14:textId="77777777" w:rsidR="0067577E" w:rsidDel="00120A6B" w:rsidRDefault="0067577E">
      <w:pPr>
        <w:pStyle w:val="ListParagraph"/>
        <w:numPr>
          <w:ilvl w:val="0"/>
          <w:numId w:val="12"/>
        </w:numPr>
        <w:rPr>
          <w:ins w:id="2406" w:author="user" w:date="2020-02-10T03:06:00Z"/>
          <w:del w:id="2407" w:author="Lievia" w:date="2020-02-11T01:36:00Z"/>
          <w:rFonts w:ascii="Bookman Old Style" w:hAnsi="Bookman Old Style"/>
          <w:bCs/>
          <w:sz w:val="24"/>
          <w:szCs w:val="24"/>
        </w:rPr>
        <w:pPrChange w:id="2408" w:author="user" w:date="2020-02-10T03:07:00Z">
          <w:pPr>
            <w:pStyle w:val="ListParagraph"/>
            <w:numPr>
              <w:numId w:val="9"/>
            </w:numPr>
            <w:ind w:left="1890" w:hanging="360"/>
          </w:pPr>
        </w:pPrChange>
      </w:pPr>
      <w:ins w:id="2409" w:author="user" w:date="2020-02-10T03:06:00Z">
        <w:del w:id="2410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Modul Hapus </w:delText>
          </w:r>
        </w:del>
      </w:ins>
      <w:ins w:id="2411" w:author="user" w:date="2020-02-10T03:13:00Z">
        <w:del w:id="2412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(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kategori fasilitas keuangan</w:delText>
          </w:r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1F75CD61" w14:textId="77777777" w:rsidR="0067577E" w:rsidRPr="003F430D" w:rsidDel="00120A6B" w:rsidRDefault="0067577E">
      <w:pPr>
        <w:pStyle w:val="ListParagraph"/>
        <w:ind w:left="1890"/>
        <w:rPr>
          <w:ins w:id="2413" w:author="user" w:date="2020-02-10T03:06:00Z"/>
          <w:del w:id="2414" w:author="Lievia" w:date="2020-02-11T01:36:00Z"/>
          <w:rFonts w:ascii="Bookman Old Style" w:hAnsi="Bookman Old Style"/>
          <w:bCs/>
          <w:sz w:val="24"/>
          <w:szCs w:val="24"/>
        </w:rPr>
      </w:pPr>
      <w:ins w:id="2415" w:author="user" w:date="2020-02-10T03:06:00Z">
        <w:del w:id="2416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dmin dapat Menghapus</w:delText>
          </w:r>
        </w:del>
      </w:ins>
      <w:ins w:id="2417" w:author="user" w:date="2020-02-10T03:14:00Z">
        <w:del w:id="2418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</w:del>
      </w:ins>
      <w:ins w:id="2419" w:author="user" w:date="2020-02-10T03:13:00Z">
        <w:del w:id="2420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kategori fasilitas keuangan</w:delText>
          </w:r>
        </w:del>
      </w:ins>
      <w:ins w:id="2421" w:author="user" w:date="2020-02-10T03:06:00Z">
        <w:del w:id="2422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58"/>
        <w:gridCol w:w="3108"/>
        <w:gridCol w:w="1212"/>
        <w:gridCol w:w="1401"/>
        <w:tblGridChange w:id="2423">
          <w:tblGrid>
            <w:gridCol w:w="807"/>
            <w:gridCol w:w="2865"/>
            <w:gridCol w:w="1783"/>
            <w:gridCol w:w="1358"/>
            <w:gridCol w:w="3108"/>
            <w:gridCol w:w="1212"/>
            <w:gridCol w:w="1401"/>
          </w:tblGrid>
        </w:tblGridChange>
      </w:tblGrid>
      <w:tr w:rsidR="0067577E" w:rsidRPr="00E83B33" w:rsidDel="00120A6B" w14:paraId="17A39AC3" w14:textId="77777777" w:rsidTr="001572AA">
        <w:trPr>
          <w:trHeight w:val="633"/>
          <w:ins w:id="2424" w:author="user" w:date="2020-02-10T03:06:00Z"/>
          <w:del w:id="2425" w:author="Lievia" w:date="2020-02-11T01:36:00Z"/>
        </w:trPr>
        <w:tc>
          <w:tcPr>
            <w:tcW w:w="807" w:type="dxa"/>
            <w:vAlign w:val="center"/>
          </w:tcPr>
          <w:p w14:paraId="0554B425" w14:textId="77777777" w:rsidR="0067577E" w:rsidRPr="00D12A08" w:rsidDel="00120A6B" w:rsidRDefault="0067577E" w:rsidP="001572AA">
            <w:pPr>
              <w:jc w:val="center"/>
              <w:rPr>
                <w:ins w:id="2426" w:author="user" w:date="2020-02-10T03:06:00Z"/>
                <w:del w:id="2427" w:author="Lievia" w:date="2020-02-11T01:36:00Z"/>
                <w:rFonts w:ascii="Bookman Old Style" w:eastAsia="MS Mincho" w:hAnsi="Bookman Old Style"/>
                <w:lang w:val="id-ID"/>
              </w:rPr>
            </w:pPr>
            <w:ins w:id="2428" w:author="user" w:date="2020-02-10T03:06:00Z">
              <w:del w:id="242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1D8FA1DF" w14:textId="77777777" w:rsidR="0067577E" w:rsidRPr="00D12A08" w:rsidDel="00120A6B" w:rsidRDefault="0067577E" w:rsidP="001572AA">
            <w:pPr>
              <w:jc w:val="center"/>
              <w:rPr>
                <w:ins w:id="2430" w:author="user" w:date="2020-02-10T03:06:00Z"/>
                <w:del w:id="2431" w:author="Lievia" w:date="2020-02-11T01:36:00Z"/>
                <w:rFonts w:ascii="Bookman Old Style" w:eastAsia="MS Mincho" w:hAnsi="Bookman Old Style"/>
                <w:lang w:val="id-ID"/>
              </w:rPr>
            </w:pPr>
            <w:ins w:id="2432" w:author="user" w:date="2020-02-10T03:06:00Z">
              <w:del w:id="243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2A41A4DB" w14:textId="77777777" w:rsidR="0067577E" w:rsidRPr="00D12A08" w:rsidDel="00120A6B" w:rsidRDefault="0067577E" w:rsidP="001572AA">
            <w:pPr>
              <w:jc w:val="center"/>
              <w:rPr>
                <w:ins w:id="2434" w:author="user" w:date="2020-02-10T03:06:00Z"/>
                <w:del w:id="2435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2436" w:author="user" w:date="2020-02-10T03:06:00Z">
              <w:del w:id="2437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58" w:type="dxa"/>
            <w:vAlign w:val="center"/>
          </w:tcPr>
          <w:p w14:paraId="335E2BEB" w14:textId="77777777" w:rsidR="0067577E" w:rsidRPr="00D12A08" w:rsidDel="00120A6B" w:rsidRDefault="0067577E" w:rsidP="001572AA">
            <w:pPr>
              <w:jc w:val="center"/>
              <w:rPr>
                <w:ins w:id="2438" w:author="user" w:date="2020-02-10T03:06:00Z"/>
                <w:del w:id="2439" w:author="Lievia" w:date="2020-02-11T01:36:00Z"/>
                <w:rFonts w:ascii="Bookman Old Style" w:eastAsia="MS Mincho" w:hAnsi="Bookman Old Style"/>
                <w:lang w:val="id-ID"/>
              </w:rPr>
            </w:pPr>
            <w:ins w:id="2440" w:author="user" w:date="2020-02-10T03:06:00Z">
              <w:del w:id="244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3EC79F5A" w14:textId="77777777" w:rsidR="0067577E" w:rsidRPr="00D12A08" w:rsidDel="00120A6B" w:rsidRDefault="0067577E" w:rsidP="001572AA">
            <w:pPr>
              <w:jc w:val="center"/>
              <w:rPr>
                <w:ins w:id="2442" w:author="user" w:date="2020-02-10T03:06:00Z"/>
                <w:del w:id="2443" w:author="Lievia" w:date="2020-02-11T01:36:00Z"/>
                <w:rFonts w:ascii="Bookman Old Style" w:eastAsia="MS Mincho" w:hAnsi="Bookman Old Style"/>
                <w:lang w:val="id-ID"/>
              </w:rPr>
            </w:pPr>
            <w:ins w:id="2444" w:author="user" w:date="2020-02-10T03:06:00Z">
              <w:del w:id="244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0B391664" w14:textId="77777777" w:rsidR="0067577E" w:rsidRPr="00D12A08" w:rsidDel="00120A6B" w:rsidRDefault="0067577E" w:rsidP="001572AA">
            <w:pPr>
              <w:jc w:val="center"/>
              <w:rPr>
                <w:ins w:id="2446" w:author="user" w:date="2020-02-10T03:06:00Z"/>
                <w:del w:id="2447" w:author="Lievia" w:date="2020-02-11T01:36:00Z"/>
                <w:rFonts w:ascii="Bookman Old Style" w:eastAsia="MS Mincho" w:hAnsi="Bookman Old Style"/>
                <w:lang w:val="id-ID"/>
              </w:rPr>
            </w:pPr>
            <w:ins w:id="2448" w:author="user" w:date="2020-02-10T03:06:00Z">
              <w:del w:id="244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281CB3E0" w14:textId="77777777" w:rsidR="0067577E" w:rsidRPr="00D12A08" w:rsidDel="00120A6B" w:rsidRDefault="0067577E" w:rsidP="001572AA">
            <w:pPr>
              <w:jc w:val="center"/>
              <w:rPr>
                <w:ins w:id="2450" w:author="user" w:date="2020-02-10T03:06:00Z"/>
                <w:del w:id="2451" w:author="Lievia" w:date="2020-02-11T01:36:00Z"/>
                <w:rFonts w:ascii="Bookman Old Style" w:eastAsia="MS Mincho" w:hAnsi="Bookman Old Style"/>
                <w:lang w:val="id-ID"/>
              </w:rPr>
            </w:pPr>
            <w:ins w:id="2452" w:author="user" w:date="2020-02-10T03:06:00Z">
              <w:del w:id="245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702D5F08" w14:textId="77777777" w:rsidR="0067577E" w:rsidRPr="00D12A08" w:rsidDel="00120A6B" w:rsidRDefault="0067577E" w:rsidP="001572AA">
            <w:pPr>
              <w:jc w:val="center"/>
              <w:rPr>
                <w:ins w:id="2454" w:author="user" w:date="2020-02-10T03:06:00Z"/>
                <w:del w:id="2455" w:author="Lievia" w:date="2020-02-11T01:36:00Z"/>
                <w:rFonts w:ascii="Bookman Old Style" w:eastAsia="MS Mincho" w:hAnsi="Bookman Old Style"/>
                <w:lang w:val="id-ID"/>
              </w:rPr>
            </w:pPr>
            <w:ins w:id="2456" w:author="user" w:date="2020-02-10T03:06:00Z">
              <w:del w:id="245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67577E" w:rsidRPr="00E83B33" w:rsidDel="00120A6B" w14:paraId="127CFEDB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458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2459" w:author="user" w:date="2020-02-10T03:06:00Z"/>
          <w:del w:id="2460" w:author="Lievia" w:date="2020-02-11T01:36:00Z"/>
          <w:trPrChange w:id="2461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462" w:author="user" w:date="2020-02-10T07:37:00Z">
              <w:tcPr>
                <w:tcW w:w="807" w:type="dxa"/>
              </w:tcPr>
            </w:tcPrChange>
          </w:tcPr>
          <w:p w14:paraId="7A74F132" w14:textId="77777777" w:rsidR="0067577E" w:rsidRPr="003F430D" w:rsidDel="00120A6B" w:rsidRDefault="0067577E">
            <w:pPr>
              <w:jc w:val="center"/>
              <w:rPr>
                <w:ins w:id="2463" w:author="user" w:date="2020-02-10T03:06:00Z"/>
                <w:del w:id="2464" w:author="Lievia" w:date="2020-02-11T01:36:00Z"/>
                <w:rFonts w:ascii="Bookman Old Style" w:eastAsia="MS Mincho" w:hAnsi="Bookman Old Style"/>
              </w:rPr>
              <w:pPrChange w:id="2465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466" w:author="user" w:date="2020-02-10T03:06:00Z">
              <w:del w:id="246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2468" w:author="user" w:date="2020-02-10T07:37:00Z">
              <w:tcPr>
                <w:tcW w:w="2865" w:type="dxa"/>
                <w:vAlign w:val="center"/>
              </w:tcPr>
            </w:tcPrChange>
          </w:tcPr>
          <w:p w14:paraId="7355FA81" w14:textId="77777777" w:rsidR="0067577E" w:rsidRPr="003F430D" w:rsidDel="00120A6B" w:rsidRDefault="0067577E" w:rsidP="001572AA">
            <w:pPr>
              <w:rPr>
                <w:ins w:id="2469" w:author="user" w:date="2020-02-10T03:06:00Z"/>
                <w:del w:id="2470" w:author="Lievia" w:date="2020-02-11T01:36:00Z"/>
                <w:rFonts w:ascii="Bookman Old Style" w:eastAsia="MS Mincho" w:hAnsi="Bookman Old Style"/>
              </w:rPr>
            </w:pPr>
            <w:ins w:id="2471" w:author="user" w:date="2020-02-10T03:06:00Z">
              <w:del w:id="247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icon hapus  </w:delText>
                </w:r>
              </w:del>
            </w:ins>
          </w:p>
        </w:tc>
        <w:tc>
          <w:tcPr>
            <w:tcW w:w="1783" w:type="dxa"/>
            <w:vAlign w:val="center"/>
            <w:tcPrChange w:id="2473" w:author="user" w:date="2020-02-10T07:37:00Z">
              <w:tcPr>
                <w:tcW w:w="1783" w:type="dxa"/>
                <w:vAlign w:val="center"/>
              </w:tcPr>
            </w:tcPrChange>
          </w:tcPr>
          <w:p w14:paraId="44782412" w14:textId="77777777" w:rsidR="0067577E" w:rsidRPr="003F430D" w:rsidDel="00120A6B" w:rsidRDefault="0067577E" w:rsidP="001572AA">
            <w:pPr>
              <w:rPr>
                <w:ins w:id="2474" w:author="user" w:date="2020-02-10T03:06:00Z"/>
                <w:del w:id="2475" w:author="Lievia" w:date="2020-02-11T01:36:00Z"/>
                <w:rFonts w:ascii="Bookman Old Style" w:eastAsia="MS Mincho" w:hAnsi="Bookman Old Style"/>
                <w:i/>
                <w:iCs/>
              </w:rPr>
            </w:pPr>
            <w:ins w:id="2476" w:author="user" w:date="2020-02-10T03:06:00Z">
              <w:del w:id="247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icon hapus</w:delText>
                </w:r>
              </w:del>
            </w:ins>
          </w:p>
        </w:tc>
        <w:tc>
          <w:tcPr>
            <w:tcW w:w="1358" w:type="dxa"/>
            <w:vAlign w:val="center"/>
            <w:tcPrChange w:id="2478" w:author="user" w:date="2020-02-10T07:37:00Z">
              <w:tcPr>
                <w:tcW w:w="1358" w:type="dxa"/>
                <w:vAlign w:val="center"/>
              </w:tcPr>
            </w:tcPrChange>
          </w:tcPr>
          <w:p w14:paraId="500C8E18" w14:textId="77777777" w:rsidR="0067577E" w:rsidRPr="003F430D" w:rsidDel="00120A6B" w:rsidRDefault="0067577E" w:rsidP="001572AA">
            <w:pPr>
              <w:rPr>
                <w:ins w:id="2479" w:author="user" w:date="2020-02-10T03:06:00Z"/>
                <w:del w:id="2480" w:author="Lievia" w:date="2020-02-11T01:36:00Z"/>
                <w:rFonts w:ascii="Bookman Old Style" w:eastAsia="MS Mincho" w:hAnsi="Bookman Old Style"/>
              </w:rPr>
            </w:pPr>
            <w:ins w:id="2481" w:author="user" w:date="2020-02-10T03:06:00Z">
              <w:del w:id="248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2483" w:author="user" w:date="2020-02-10T07:37:00Z">
              <w:tcPr>
                <w:tcW w:w="3108" w:type="dxa"/>
                <w:vAlign w:val="center"/>
              </w:tcPr>
            </w:tcPrChange>
          </w:tcPr>
          <w:p w14:paraId="0CB41A78" w14:textId="77777777" w:rsidR="0067577E" w:rsidRPr="003F430D" w:rsidDel="00120A6B" w:rsidRDefault="0067577E" w:rsidP="001572AA">
            <w:pPr>
              <w:rPr>
                <w:ins w:id="2484" w:author="user" w:date="2020-02-10T03:06:00Z"/>
                <w:del w:id="2485" w:author="Lievia" w:date="2020-02-11T01:36:00Z"/>
                <w:rFonts w:ascii="Bookman Old Style" w:eastAsia="MS Mincho" w:hAnsi="Bookman Old Style"/>
              </w:rPr>
            </w:pPr>
            <w:ins w:id="2486" w:author="user" w:date="2020-02-10T03:06:00Z">
              <w:del w:id="248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Dapat menampilkan pesan menghapus data suks</w:delText>
                </w:r>
              </w:del>
            </w:ins>
            <w:ins w:id="2488" w:author="user" w:date="2020-02-10T03:14:00Z">
              <w:del w:id="248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es</w:delText>
                </w:r>
              </w:del>
            </w:ins>
            <w:ins w:id="2490" w:author="user" w:date="2020-02-10T03:06:00Z">
              <w:del w:id="249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dan data telah terhapus dari tampilan tabel </w:delText>
                </w:r>
              </w:del>
            </w:ins>
            <w:ins w:id="2492" w:author="user" w:date="2020-02-10T03:14:00Z">
              <w:del w:id="2493" w:author="Lievia" w:date="2020-02-11T01:36:00Z">
                <w:r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kategori fasilitas keuangan</w:delText>
                </w:r>
              </w:del>
            </w:ins>
          </w:p>
        </w:tc>
        <w:tc>
          <w:tcPr>
            <w:tcW w:w="1212" w:type="dxa"/>
            <w:vAlign w:val="center"/>
            <w:tcPrChange w:id="2494" w:author="user" w:date="2020-02-10T07:37:00Z">
              <w:tcPr>
                <w:tcW w:w="1212" w:type="dxa"/>
                <w:vAlign w:val="center"/>
              </w:tcPr>
            </w:tcPrChange>
          </w:tcPr>
          <w:p w14:paraId="746828B6" w14:textId="77777777" w:rsidR="0067577E" w:rsidRPr="003F430D" w:rsidDel="00120A6B" w:rsidRDefault="0067577E">
            <w:pPr>
              <w:jc w:val="center"/>
              <w:rPr>
                <w:ins w:id="2495" w:author="user" w:date="2020-02-10T03:06:00Z"/>
                <w:del w:id="2496" w:author="Lievia" w:date="2020-02-11T01:36:00Z"/>
                <w:rFonts w:ascii="Bookman Old Style" w:eastAsia="MS Mincho" w:hAnsi="Bookman Old Style"/>
              </w:rPr>
              <w:pPrChange w:id="2497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498" w:author="user" w:date="2020-02-10T03:06:00Z">
              <w:del w:id="249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2500" w:author="user" w:date="2020-02-10T07:37:00Z">
              <w:tcPr>
                <w:tcW w:w="1401" w:type="dxa"/>
                <w:vAlign w:val="center"/>
              </w:tcPr>
            </w:tcPrChange>
          </w:tcPr>
          <w:p w14:paraId="5AEEB405" w14:textId="77777777" w:rsidR="0067577E" w:rsidRPr="003F430D" w:rsidDel="00120A6B" w:rsidRDefault="0067577E" w:rsidP="001572AA">
            <w:pPr>
              <w:rPr>
                <w:ins w:id="2501" w:author="user" w:date="2020-02-10T03:06:00Z"/>
                <w:del w:id="2502" w:author="Lievia" w:date="2020-02-11T01:36:00Z"/>
                <w:rFonts w:ascii="Bookman Old Style" w:eastAsia="MS Mincho" w:hAnsi="Bookman Old Style"/>
              </w:rPr>
            </w:pPr>
          </w:p>
        </w:tc>
      </w:tr>
    </w:tbl>
    <w:p w14:paraId="6049E5A2" w14:textId="77777777" w:rsidR="00A05087" w:rsidDel="00120A6B" w:rsidRDefault="00A05087">
      <w:pPr>
        <w:pStyle w:val="ListParagraph"/>
        <w:ind w:left="1890"/>
        <w:rPr>
          <w:ins w:id="2503" w:author="user" w:date="2020-02-10T03:07:00Z"/>
          <w:del w:id="2504" w:author="Lievia" w:date="2020-02-11T01:36:00Z"/>
          <w:rFonts w:ascii="Bookman Old Style" w:hAnsi="Bookman Old Style"/>
          <w:b/>
          <w:sz w:val="24"/>
          <w:szCs w:val="24"/>
        </w:rPr>
        <w:pPrChange w:id="2505" w:author="user" w:date="2020-02-10T03:07:00Z">
          <w:pPr>
            <w:jc w:val="center"/>
          </w:pPr>
        </w:pPrChange>
      </w:pPr>
    </w:p>
    <w:p w14:paraId="0DFB5C09" w14:textId="77777777" w:rsidR="007515B3" w:rsidDel="00120A6B" w:rsidRDefault="0067577E">
      <w:pPr>
        <w:pStyle w:val="ListParagraph"/>
        <w:numPr>
          <w:ilvl w:val="1"/>
          <w:numId w:val="5"/>
        </w:numPr>
        <w:ind w:left="1620" w:hanging="450"/>
        <w:rPr>
          <w:ins w:id="2506" w:author="user" w:date="2020-02-10T03:49:00Z"/>
          <w:del w:id="2507" w:author="Lievia" w:date="2020-02-11T01:36:00Z"/>
          <w:rFonts w:ascii="Bookman Old Style" w:hAnsi="Bookman Old Style"/>
          <w:bCs/>
          <w:sz w:val="24"/>
          <w:szCs w:val="24"/>
        </w:rPr>
        <w:pPrChange w:id="2508" w:author="user" w:date="2020-02-10T03:49:00Z">
          <w:pPr>
            <w:pStyle w:val="ListParagraph"/>
            <w:numPr>
              <w:numId w:val="5"/>
            </w:numPr>
            <w:ind w:left="1080" w:hanging="360"/>
          </w:pPr>
        </w:pPrChange>
      </w:pPr>
      <w:ins w:id="2509" w:author="user" w:date="2020-02-10T03:16:00Z">
        <w:del w:id="2510" w:author="Lievia" w:date="2020-02-11T01:36:00Z">
          <w:r w:rsidRPr="0067577E" w:rsidDel="00120A6B">
            <w:rPr>
              <w:rFonts w:ascii="Bookman Old Style" w:hAnsi="Bookman Old Style"/>
              <w:bCs/>
              <w:sz w:val="24"/>
              <w:szCs w:val="24"/>
              <w:rPrChange w:id="2511" w:author="user" w:date="2020-02-10T03:16:00Z">
                <w:rPr/>
              </w:rPrChange>
            </w:rPr>
            <w:delText>Modul Fasilitas Keuangan</w:delText>
          </w:r>
        </w:del>
      </w:ins>
    </w:p>
    <w:p w14:paraId="7F06731F" w14:textId="77777777" w:rsidR="007515B3" w:rsidRPr="007515B3" w:rsidDel="00120A6B" w:rsidRDefault="007515B3">
      <w:pPr>
        <w:pStyle w:val="ListParagraph"/>
        <w:ind w:left="1620"/>
        <w:rPr>
          <w:ins w:id="2512" w:author="user" w:date="2020-02-10T03:48:00Z"/>
          <w:del w:id="2513" w:author="Lievia" w:date="2020-02-11T01:36:00Z"/>
          <w:rFonts w:ascii="Bookman Old Style" w:hAnsi="Bookman Old Style"/>
          <w:bCs/>
          <w:sz w:val="24"/>
          <w:szCs w:val="24"/>
          <w:rPrChange w:id="2514" w:author="user" w:date="2020-02-10T03:49:00Z">
            <w:rPr>
              <w:ins w:id="2515" w:author="user" w:date="2020-02-10T03:48:00Z"/>
              <w:del w:id="2516" w:author="Lievia" w:date="2020-02-11T01:36:00Z"/>
            </w:rPr>
          </w:rPrChange>
        </w:rPr>
        <w:pPrChange w:id="2517" w:author="user" w:date="2020-02-10T03:49:00Z">
          <w:pPr>
            <w:pStyle w:val="ListParagraph"/>
            <w:numPr>
              <w:numId w:val="5"/>
            </w:numPr>
            <w:ind w:left="1080" w:hanging="360"/>
          </w:pPr>
        </w:pPrChange>
      </w:pPr>
      <w:ins w:id="2518" w:author="user" w:date="2020-02-10T03:48:00Z">
        <w:del w:id="2519" w:author="Lievia" w:date="2020-02-11T01:36:00Z">
          <w:r w:rsidRPr="007515B3" w:rsidDel="00120A6B">
            <w:rPr>
              <w:rFonts w:ascii="Bookman Old Style" w:hAnsi="Bookman Old Style"/>
              <w:bCs/>
              <w:sz w:val="24"/>
              <w:szCs w:val="24"/>
              <w:rPrChange w:id="2520" w:author="user" w:date="2020-02-10T03:49:00Z">
                <w:rPr/>
              </w:rPrChange>
            </w:rPr>
            <w:delText>Admin dapat melihat tampilan Fasilitas Keuangan</w:delText>
          </w:r>
        </w:del>
      </w:ins>
    </w:p>
    <w:tbl>
      <w:tblPr>
        <w:tblpPr w:leftFromText="180" w:rightFromText="180" w:vertAnchor="text" w:horzAnchor="page" w:tblpX="3349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2521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7515B3" w:rsidRPr="00E83B33" w:rsidDel="00120A6B" w14:paraId="1C187735" w14:textId="77777777" w:rsidTr="001572AA">
        <w:trPr>
          <w:trHeight w:val="633"/>
          <w:ins w:id="2522" w:author="user" w:date="2020-02-10T03:48:00Z"/>
          <w:del w:id="2523" w:author="Lievia" w:date="2020-02-11T01:36:00Z"/>
        </w:trPr>
        <w:tc>
          <w:tcPr>
            <w:tcW w:w="807" w:type="dxa"/>
            <w:vAlign w:val="center"/>
          </w:tcPr>
          <w:p w14:paraId="357B72C2" w14:textId="77777777" w:rsidR="007515B3" w:rsidRPr="00D12A08" w:rsidDel="00120A6B" w:rsidRDefault="007515B3" w:rsidP="001572AA">
            <w:pPr>
              <w:jc w:val="center"/>
              <w:rPr>
                <w:ins w:id="2524" w:author="user" w:date="2020-02-10T03:48:00Z"/>
                <w:del w:id="2525" w:author="Lievia" w:date="2020-02-11T01:36:00Z"/>
                <w:rFonts w:ascii="Bookman Old Style" w:eastAsia="MS Mincho" w:hAnsi="Bookman Old Style"/>
                <w:lang w:val="id-ID"/>
              </w:rPr>
            </w:pPr>
            <w:ins w:id="2526" w:author="user" w:date="2020-02-10T03:48:00Z">
              <w:del w:id="252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5BEE581D" w14:textId="77777777" w:rsidR="007515B3" w:rsidRPr="00D12A08" w:rsidDel="00120A6B" w:rsidRDefault="007515B3" w:rsidP="001572AA">
            <w:pPr>
              <w:jc w:val="center"/>
              <w:rPr>
                <w:ins w:id="2528" w:author="user" w:date="2020-02-10T03:48:00Z"/>
                <w:del w:id="2529" w:author="Lievia" w:date="2020-02-11T01:36:00Z"/>
                <w:rFonts w:ascii="Bookman Old Style" w:eastAsia="MS Mincho" w:hAnsi="Bookman Old Style"/>
                <w:lang w:val="id-ID"/>
              </w:rPr>
            </w:pPr>
            <w:ins w:id="2530" w:author="user" w:date="2020-02-10T03:48:00Z">
              <w:del w:id="253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61B72FFE" w14:textId="77777777" w:rsidR="007515B3" w:rsidRPr="00D12A08" w:rsidDel="00120A6B" w:rsidRDefault="007515B3" w:rsidP="001572AA">
            <w:pPr>
              <w:jc w:val="center"/>
              <w:rPr>
                <w:ins w:id="2532" w:author="user" w:date="2020-02-10T03:48:00Z"/>
                <w:del w:id="2533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2534" w:author="user" w:date="2020-02-10T03:48:00Z">
              <w:del w:id="2535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4BB90CD9" w14:textId="77777777" w:rsidR="007515B3" w:rsidRPr="00D12A08" w:rsidDel="00120A6B" w:rsidRDefault="007515B3" w:rsidP="001572AA">
            <w:pPr>
              <w:jc w:val="center"/>
              <w:rPr>
                <w:ins w:id="2536" w:author="user" w:date="2020-02-10T03:48:00Z"/>
                <w:del w:id="2537" w:author="Lievia" w:date="2020-02-11T01:36:00Z"/>
                <w:rFonts w:ascii="Bookman Old Style" w:eastAsia="MS Mincho" w:hAnsi="Bookman Old Style"/>
                <w:lang w:val="id-ID"/>
              </w:rPr>
            </w:pPr>
            <w:ins w:id="2538" w:author="user" w:date="2020-02-10T03:48:00Z">
              <w:del w:id="253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152EB80D" w14:textId="77777777" w:rsidR="007515B3" w:rsidRPr="00D12A08" w:rsidDel="00120A6B" w:rsidRDefault="007515B3" w:rsidP="001572AA">
            <w:pPr>
              <w:jc w:val="center"/>
              <w:rPr>
                <w:ins w:id="2540" w:author="user" w:date="2020-02-10T03:48:00Z"/>
                <w:del w:id="2541" w:author="Lievia" w:date="2020-02-11T01:36:00Z"/>
                <w:rFonts w:ascii="Bookman Old Style" w:eastAsia="MS Mincho" w:hAnsi="Bookman Old Style"/>
                <w:lang w:val="id-ID"/>
              </w:rPr>
            </w:pPr>
            <w:ins w:id="2542" w:author="user" w:date="2020-02-10T03:48:00Z">
              <w:del w:id="254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3C578EAF" w14:textId="77777777" w:rsidR="007515B3" w:rsidRPr="00D12A08" w:rsidDel="00120A6B" w:rsidRDefault="007515B3" w:rsidP="001572AA">
            <w:pPr>
              <w:jc w:val="center"/>
              <w:rPr>
                <w:ins w:id="2544" w:author="user" w:date="2020-02-10T03:48:00Z"/>
                <w:del w:id="2545" w:author="Lievia" w:date="2020-02-11T01:36:00Z"/>
                <w:rFonts w:ascii="Bookman Old Style" w:eastAsia="MS Mincho" w:hAnsi="Bookman Old Style"/>
                <w:lang w:val="id-ID"/>
              </w:rPr>
            </w:pPr>
            <w:ins w:id="2546" w:author="user" w:date="2020-02-10T03:48:00Z">
              <w:del w:id="254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06099FC0" w14:textId="77777777" w:rsidR="007515B3" w:rsidRPr="00D12A08" w:rsidDel="00120A6B" w:rsidRDefault="007515B3" w:rsidP="001572AA">
            <w:pPr>
              <w:jc w:val="center"/>
              <w:rPr>
                <w:ins w:id="2548" w:author="user" w:date="2020-02-10T03:48:00Z"/>
                <w:del w:id="2549" w:author="Lievia" w:date="2020-02-11T01:36:00Z"/>
                <w:rFonts w:ascii="Bookman Old Style" w:eastAsia="MS Mincho" w:hAnsi="Bookman Old Style"/>
                <w:lang w:val="id-ID"/>
              </w:rPr>
            </w:pPr>
            <w:ins w:id="2550" w:author="user" w:date="2020-02-10T03:48:00Z">
              <w:del w:id="255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3A4249DD" w14:textId="77777777" w:rsidR="007515B3" w:rsidRPr="00D12A08" w:rsidDel="00120A6B" w:rsidRDefault="007515B3" w:rsidP="001572AA">
            <w:pPr>
              <w:jc w:val="center"/>
              <w:rPr>
                <w:ins w:id="2552" w:author="user" w:date="2020-02-10T03:48:00Z"/>
                <w:del w:id="2553" w:author="Lievia" w:date="2020-02-11T01:36:00Z"/>
                <w:rFonts w:ascii="Bookman Old Style" w:eastAsia="MS Mincho" w:hAnsi="Bookman Old Style"/>
                <w:lang w:val="id-ID"/>
              </w:rPr>
            </w:pPr>
            <w:ins w:id="2554" w:author="user" w:date="2020-02-10T03:48:00Z">
              <w:del w:id="255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7515B3" w:rsidRPr="00E83B33" w:rsidDel="00120A6B" w14:paraId="35E6E8B4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556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2557" w:author="user" w:date="2020-02-10T03:48:00Z"/>
          <w:del w:id="2558" w:author="Lievia" w:date="2020-02-11T01:36:00Z"/>
          <w:trPrChange w:id="2559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560" w:author="user" w:date="2020-02-10T07:37:00Z">
              <w:tcPr>
                <w:tcW w:w="807" w:type="dxa"/>
              </w:tcPr>
            </w:tcPrChange>
          </w:tcPr>
          <w:p w14:paraId="71A1F083" w14:textId="77777777" w:rsidR="007515B3" w:rsidRPr="003F430D" w:rsidDel="00120A6B" w:rsidRDefault="007515B3">
            <w:pPr>
              <w:jc w:val="center"/>
              <w:rPr>
                <w:ins w:id="2561" w:author="user" w:date="2020-02-10T03:48:00Z"/>
                <w:del w:id="2562" w:author="Lievia" w:date="2020-02-11T01:36:00Z"/>
                <w:rFonts w:ascii="Bookman Old Style" w:eastAsia="MS Mincho" w:hAnsi="Bookman Old Style"/>
              </w:rPr>
              <w:pPrChange w:id="2563" w:author="user" w:date="2020-02-10T07:37:00Z">
                <w:pPr>
                  <w:framePr w:hSpace="180" w:wrap="around" w:vAnchor="text" w:hAnchor="page" w:x="3349" w:y="11"/>
                </w:pPr>
              </w:pPrChange>
            </w:pPr>
            <w:ins w:id="2564" w:author="user" w:date="2020-02-10T03:48:00Z">
              <w:del w:id="256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2566" w:author="user" w:date="2020-02-10T07:37:00Z">
              <w:tcPr>
                <w:tcW w:w="2865" w:type="dxa"/>
                <w:vAlign w:val="center"/>
              </w:tcPr>
            </w:tcPrChange>
          </w:tcPr>
          <w:p w14:paraId="6C94BDA2" w14:textId="77777777" w:rsidR="007515B3" w:rsidRPr="003F430D" w:rsidDel="00120A6B" w:rsidRDefault="007515B3">
            <w:pPr>
              <w:rPr>
                <w:ins w:id="2567" w:author="user" w:date="2020-02-10T03:48:00Z"/>
                <w:del w:id="2568" w:author="Lievia" w:date="2020-02-11T01:36:00Z"/>
                <w:rFonts w:ascii="Bookman Old Style" w:eastAsia="MS Mincho" w:hAnsi="Bookman Old Style"/>
              </w:rPr>
              <w:pPrChange w:id="2569" w:author="user" w:date="2020-02-10T03:49:00Z">
                <w:pPr>
                  <w:framePr w:hSpace="180" w:wrap="around" w:vAnchor="text" w:hAnchor="page" w:x="3349" w:y="11"/>
                </w:pPr>
              </w:pPrChange>
            </w:pPr>
            <w:ins w:id="2570" w:author="user" w:date="2020-02-10T03:48:00Z">
              <w:del w:id="257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menu fasilitas</w:delText>
                </w:r>
              </w:del>
            </w:ins>
            <w:ins w:id="2572" w:author="user" w:date="2020-02-10T03:49:00Z">
              <w:del w:id="257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keuangan</w:delText>
                </w:r>
              </w:del>
            </w:ins>
          </w:p>
        </w:tc>
        <w:tc>
          <w:tcPr>
            <w:tcW w:w="1783" w:type="dxa"/>
            <w:vAlign w:val="center"/>
            <w:tcPrChange w:id="2574" w:author="user" w:date="2020-02-10T07:37:00Z">
              <w:tcPr>
                <w:tcW w:w="1783" w:type="dxa"/>
                <w:vAlign w:val="center"/>
              </w:tcPr>
            </w:tcPrChange>
          </w:tcPr>
          <w:p w14:paraId="213BED5C" w14:textId="77777777" w:rsidR="007515B3" w:rsidRPr="003F430D" w:rsidDel="00120A6B" w:rsidRDefault="007515B3">
            <w:pPr>
              <w:rPr>
                <w:ins w:id="2575" w:author="user" w:date="2020-02-10T03:48:00Z"/>
                <w:del w:id="2576" w:author="Lievia" w:date="2020-02-11T01:36:00Z"/>
                <w:rFonts w:ascii="Bookman Old Style" w:eastAsia="MS Mincho" w:hAnsi="Bookman Old Style"/>
                <w:i/>
                <w:iCs/>
              </w:rPr>
              <w:pPrChange w:id="2577" w:author="user" w:date="2020-02-10T03:50:00Z">
                <w:pPr>
                  <w:framePr w:hSpace="180" w:wrap="around" w:vAnchor="text" w:hAnchor="page" w:x="3349" w:y="11"/>
                </w:pPr>
              </w:pPrChange>
            </w:pPr>
            <w:ins w:id="2578" w:author="user" w:date="2020-02-10T03:48:00Z">
              <w:del w:id="257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Menu F</w:delText>
                </w:r>
              </w:del>
            </w:ins>
            <w:ins w:id="2580" w:author="user" w:date="2020-02-10T03:50:00Z">
              <w:del w:id="258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a</w:delText>
                </w:r>
              </w:del>
            </w:ins>
            <w:ins w:id="2582" w:author="user" w:date="2020-02-10T03:48:00Z">
              <w:del w:id="258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silitas</w:delText>
                </w:r>
              </w:del>
            </w:ins>
            <w:ins w:id="2584" w:author="user" w:date="2020-02-10T03:50:00Z">
              <w:del w:id="258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keuangan</w:delText>
                </w:r>
              </w:del>
            </w:ins>
          </w:p>
        </w:tc>
        <w:tc>
          <w:tcPr>
            <w:tcW w:w="1325" w:type="dxa"/>
            <w:vAlign w:val="center"/>
            <w:tcPrChange w:id="2586" w:author="user" w:date="2020-02-10T07:37:00Z">
              <w:tcPr>
                <w:tcW w:w="1325" w:type="dxa"/>
                <w:vAlign w:val="center"/>
              </w:tcPr>
            </w:tcPrChange>
          </w:tcPr>
          <w:p w14:paraId="130D9F7E" w14:textId="77777777" w:rsidR="007515B3" w:rsidRPr="003F430D" w:rsidDel="00120A6B" w:rsidRDefault="007515B3" w:rsidP="001572AA">
            <w:pPr>
              <w:rPr>
                <w:ins w:id="2587" w:author="user" w:date="2020-02-10T03:48:00Z"/>
                <w:del w:id="2588" w:author="Lievia" w:date="2020-02-11T01:36:00Z"/>
                <w:rFonts w:ascii="Bookman Old Style" w:eastAsia="MS Mincho" w:hAnsi="Bookman Old Style"/>
              </w:rPr>
            </w:pPr>
            <w:ins w:id="2589" w:author="user" w:date="2020-02-10T03:48:00Z">
              <w:del w:id="259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2591" w:author="user" w:date="2020-02-10T07:37:00Z">
              <w:tcPr>
                <w:tcW w:w="3108" w:type="dxa"/>
                <w:vAlign w:val="center"/>
              </w:tcPr>
            </w:tcPrChange>
          </w:tcPr>
          <w:p w14:paraId="0CAC59AD" w14:textId="77777777" w:rsidR="007515B3" w:rsidRPr="003F430D" w:rsidDel="00120A6B" w:rsidRDefault="007515B3">
            <w:pPr>
              <w:rPr>
                <w:ins w:id="2592" w:author="user" w:date="2020-02-10T03:48:00Z"/>
                <w:del w:id="2593" w:author="Lievia" w:date="2020-02-11T01:36:00Z"/>
                <w:rFonts w:ascii="Bookman Old Style" w:eastAsia="MS Mincho" w:hAnsi="Bookman Old Style"/>
              </w:rPr>
              <w:pPrChange w:id="2594" w:author="user" w:date="2020-02-10T03:50:00Z">
                <w:pPr>
                  <w:framePr w:hSpace="180" w:wrap="around" w:vAnchor="text" w:hAnchor="page" w:x="3349" w:y="11"/>
                </w:pPr>
              </w:pPrChange>
            </w:pPr>
            <w:ins w:id="2595" w:author="user" w:date="2020-02-10T03:48:00Z">
              <w:del w:id="259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Dapat menampilkan halaman fasilitas keuangan dalam bentuk list tabel data fasilitas</w:delText>
                </w:r>
              </w:del>
            </w:ins>
            <w:ins w:id="2597" w:author="user" w:date="2020-02-10T03:50:00Z">
              <w:del w:id="259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keuangan</w:delText>
                </w:r>
              </w:del>
            </w:ins>
          </w:p>
        </w:tc>
        <w:tc>
          <w:tcPr>
            <w:tcW w:w="1212" w:type="dxa"/>
            <w:vAlign w:val="center"/>
            <w:tcPrChange w:id="2599" w:author="user" w:date="2020-02-10T07:37:00Z">
              <w:tcPr>
                <w:tcW w:w="1212" w:type="dxa"/>
                <w:vAlign w:val="center"/>
              </w:tcPr>
            </w:tcPrChange>
          </w:tcPr>
          <w:p w14:paraId="4AF8FE77" w14:textId="77777777" w:rsidR="007515B3" w:rsidRPr="003F430D" w:rsidDel="00120A6B" w:rsidRDefault="007515B3">
            <w:pPr>
              <w:jc w:val="center"/>
              <w:rPr>
                <w:ins w:id="2600" w:author="user" w:date="2020-02-10T03:48:00Z"/>
                <w:del w:id="2601" w:author="Lievia" w:date="2020-02-11T01:36:00Z"/>
                <w:rFonts w:ascii="Bookman Old Style" w:eastAsia="MS Mincho" w:hAnsi="Bookman Old Style"/>
              </w:rPr>
              <w:pPrChange w:id="2602" w:author="user" w:date="2020-02-10T07:37:00Z">
                <w:pPr>
                  <w:framePr w:hSpace="180" w:wrap="around" w:vAnchor="text" w:hAnchor="page" w:x="3349" w:y="11"/>
                </w:pPr>
              </w:pPrChange>
            </w:pPr>
            <w:ins w:id="2603" w:author="user" w:date="2020-02-10T03:48:00Z">
              <w:del w:id="260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2605" w:author="user" w:date="2020-02-10T07:37:00Z">
              <w:tcPr>
                <w:tcW w:w="1401" w:type="dxa"/>
                <w:vAlign w:val="center"/>
              </w:tcPr>
            </w:tcPrChange>
          </w:tcPr>
          <w:p w14:paraId="4D46F30C" w14:textId="77777777" w:rsidR="007515B3" w:rsidRPr="00D12A08" w:rsidDel="00120A6B" w:rsidRDefault="007515B3" w:rsidP="001572AA">
            <w:pPr>
              <w:rPr>
                <w:ins w:id="2606" w:author="user" w:date="2020-02-10T03:48:00Z"/>
                <w:del w:id="2607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767A16F5" w14:textId="77777777" w:rsidR="007515B3" w:rsidRPr="007515B3" w:rsidDel="00120A6B" w:rsidRDefault="007515B3">
      <w:pPr>
        <w:rPr>
          <w:ins w:id="2608" w:author="user" w:date="2020-02-10T03:48:00Z"/>
          <w:del w:id="2609" w:author="Lievia" w:date="2020-02-11T01:36:00Z"/>
          <w:rFonts w:ascii="Bookman Old Style" w:hAnsi="Bookman Old Style"/>
          <w:bCs/>
          <w:sz w:val="24"/>
          <w:szCs w:val="24"/>
          <w:rPrChange w:id="2610" w:author="user" w:date="2020-02-10T03:49:00Z">
            <w:rPr>
              <w:ins w:id="2611" w:author="user" w:date="2020-02-10T03:48:00Z"/>
              <w:del w:id="2612" w:author="Lievia" w:date="2020-02-11T01:36:00Z"/>
            </w:rPr>
          </w:rPrChange>
        </w:rPr>
        <w:pPrChange w:id="2613" w:author="user" w:date="2020-02-10T03:49:00Z">
          <w:pPr>
            <w:pStyle w:val="ListParagraph"/>
            <w:numPr>
              <w:numId w:val="5"/>
            </w:numPr>
            <w:ind w:left="1080" w:hanging="360"/>
          </w:pPr>
        </w:pPrChange>
      </w:pPr>
    </w:p>
    <w:p w14:paraId="44CF9F7A" w14:textId="77777777" w:rsidR="007515B3" w:rsidDel="00120A6B" w:rsidRDefault="007515B3">
      <w:pPr>
        <w:pStyle w:val="ListParagraph"/>
        <w:ind w:left="1620"/>
        <w:rPr>
          <w:ins w:id="2614" w:author="user" w:date="2020-02-10T03:48:00Z"/>
          <w:del w:id="2615" w:author="Lievia" w:date="2020-02-11T01:36:00Z"/>
          <w:rFonts w:ascii="Bookman Old Style" w:hAnsi="Bookman Old Style"/>
          <w:bCs/>
          <w:sz w:val="24"/>
          <w:szCs w:val="24"/>
        </w:rPr>
        <w:pPrChange w:id="2616" w:author="user" w:date="2020-02-10T03:48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6C25E981" w14:textId="77777777" w:rsidR="007515B3" w:rsidDel="00120A6B" w:rsidRDefault="007515B3">
      <w:pPr>
        <w:pStyle w:val="ListParagraph"/>
        <w:ind w:left="1620"/>
        <w:rPr>
          <w:ins w:id="2617" w:author="user" w:date="2020-02-10T03:48:00Z"/>
          <w:del w:id="2618" w:author="Lievia" w:date="2020-02-11T01:36:00Z"/>
          <w:rFonts w:ascii="Bookman Old Style" w:hAnsi="Bookman Old Style"/>
          <w:bCs/>
          <w:sz w:val="24"/>
          <w:szCs w:val="24"/>
        </w:rPr>
        <w:pPrChange w:id="2619" w:author="user" w:date="2020-02-10T03:48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057BE012" w14:textId="77777777" w:rsidR="007515B3" w:rsidDel="00120A6B" w:rsidRDefault="007515B3">
      <w:pPr>
        <w:pStyle w:val="ListParagraph"/>
        <w:ind w:left="1620"/>
        <w:rPr>
          <w:ins w:id="2620" w:author="user" w:date="2020-02-10T03:48:00Z"/>
          <w:del w:id="2621" w:author="Lievia" w:date="2020-02-11T01:36:00Z"/>
          <w:rFonts w:ascii="Bookman Old Style" w:hAnsi="Bookman Old Style"/>
          <w:bCs/>
          <w:sz w:val="24"/>
          <w:szCs w:val="24"/>
        </w:rPr>
        <w:pPrChange w:id="2622" w:author="user" w:date="2020-02-10T03:48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7C4FBCB8" w14:textId="77777777" w:rsidR="007515B3" w:rsidDel="00120A6B" w:rsidRDefault="007515B3">
      <w:pPr>
        <w:pStyle w:val="ListParagraph"/>
        <w:ind w:left="1620"/>
        <w:rPr>
          <w:ins w:id="2623" w:author="user" w:date="2020-02-10T03:49:00Z"/>
          <w:del w:id="2624" w:author="Lievia" w:date="2020-02-11T01:36:00Z"/>
          <w:rFonts w:ascii="Bookman Old Style" w:hAnsi="Bookman Old Style"/>
          <w:bCs/>
          <w:sz w:val="24"/>
          <w:szCs w:val="24"/>
        </w:rPr>
        <w:pPrChange w:id="2625" w:author="user" w:date="2020-02-10T03:49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1A07E92A" w14:textId="77777777" w:rsidR="007515B3" w:rsidDel="00120A6B" w:rsidRDefault="007515B3">
      <w:pPr>
        <w:pStyle w:val="ListParagraph"/>
        <w:ind w:left="1620"/>
        <w:rPr>
          <w:ins w:id="2626" w:author="user" w:date="2020-02-10T03:50:00Z"/>
          <w:del w:id="2627" w:author="Lievia" w:date="2020-02-11T01:36:00Z"/>
          <w:rFonts w:ascii="Bookman Old Style" w:hAnsi="Bookman Old Style"/>
          <w:bCs/>
          <w:sz w:val="24"/>
          <w:szCs w:val="24"/>
        </w:rPr>
        <w:pPrChange w:id="2628" w:author="user" w:date="2020-02-10T03:49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3C88AFB9" w14:textId="77777777" w:rsidR="007515B3" w:rsidDel="00120A6B" w:rsidRDefault="007515B3">
      <w:pPr>
        <w:pStyle w:val="ListParagraph"/>
        <w:ind w:left="1620"/>
        <w:rPr>
          <w:ins w:id="2629" w:author="user" w:date="2020-02-10T03:49:00Z"/>
          <w:del w:id="2630" w:author="Lievia" w:date="2020-02-11T01:36:00Z"/>
          <w:rFonts w:ascii="Bookman Old Style" w:hAnsi="Bookman Old Style"/>
          <w:bCs/>
          <w:sz w:val="24"/>
          <w:szCs w:val="24"/>
        </w:rPr>
        <w:pPrChange w:id="2631" w:author="user" w:date="2020-02-10T03:49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62CA2046" w14:textId="77777777" w:rsidR="007515B3" w:rsidRPr="007515B3" w:rsidDel="00120A6B" w:rsidRDefault="007515B3">
      <w:pPr>
        <w:pStyle w:val="ListParagraph"/>
        <w:numPr>
          <w:ilvl w:val="0"/>
          <w:numId w:val="16"/>
        </w:numPr>
        <w:ind w:left="1890"/>
        <w:rPr>
          <w:ins w:id="2632" w:author="user" w:date="2020-02-10T03:51:00Z"/>
          <w:del w:id="2633" w:author="Lievia" w:date="2020-02-11T01:36:00Z"/>
          <w:rFonts w:ascii="Bookman Old Style" w:hAnsi="Bookman Old Style"/>
          <w:bCs/>
          <w:sz w:val="24"/>
          <w:szCs w:val="24"/>
          <w:rPrChange w:id="2634" w:author="user" w:date="2020-02-10T03:52:00Z">
            <w:rPr>
              <w:ins w:id="2635" w:author="user" w:date="2020-02-10T03:51:00Z"/>
              <w:del w:id="2636" w:author="Lievia" w:date="2020-02-11T01:36:00Z"/>
            </w:rPr>
          </w:rPrChange>
        </w:rPr>
        <w:pPrChange w:id="2637" w:author="user" w:date="2020-02-10T03:54:00Z">
          <w:pPr>
            <w:pStyle w:val="ListParagraph"/>
            <w:numPr>
              <w:numId w:val="12"/>
            </w:numPr>
            <w:ind w:left="1890" w:hanging="360"/>
          </w:pPr>
        </w:pPrChange>
      </w:pPr>
      <w:ins w:id="2638" w:author="user" w:date="2020-02-10T03:51:00Z">
        <w:del w:id="2639" w:author="Lievia" w:date="2020-02-11T01:36:00Z">
          <w:r w:rsidRPr="007515B3" w:rsidDel="00120A6B">
            <w:rPr>
              <w:rFonts w:ascii="Bookman Old Style" w:hAnsi="Bookman Old Style"/>
              <w:bCs/>
              <w:sz w:val="24"/>
              <w:szCs w:val="24"/>
              <w:rPrChange w:id="2640" w:author="user" w:date="2020-02-10T03:52:00Z">
                <w:rPr/>
              </w:rPrChange>
            </w:rPr>
            <w:delText>Modul Show entries (fasilitas Keuangan)</w:delText>
          </w:r>
        </w:del>
      </w:ins>
    </w:p>
    <w:p w14:paraId="7F4515FC" w14:textId="77777777" w:rsidR="007515B3" w:rsidRPr="003F430D" w:rsidDel="00120A6B" w:rsidRDefault="007515B3">
      <w:pPr>
        <w:pStyle w:val="ListParagraph"/>
        <w:ind w:left="1890"/>
        <w:rPr>
          <w:ins w:id="2641" w:author="user" w:date="2020-02-10T03:51:00Z"/>
          <w:del w:id="2642" w:author="Lievia" w:date="2020-02-11T01:36:00Z"/>
          <w:rFonts w:ascii="Bookman Old Style" w:hAnsi="Bookman Old Style"/>
          <w:bCs/>
          <w:sz w:val="24"/>
          <w:szCs w:val="24"/>
        </w:rPr>
      </w:pPr>
      <w:ins w:id="2643" w:author="user" w:date="2020-02-10T03:51:00Z">
        <w:del w:id="2644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Admin dapat melihat 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fasilitas keuangan dengan jumlah baris tampilan berdasarkan pilihan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2645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7515B3" w:rsidRPr="00E83B33" w:rsidDel="00120A6B" w14:paraId="2458845D" w14:textId="77777777" w:rsidTr="001572AA">
        <w:trPr>
          <w:trHeight w:val="633"/>
          <w:ins w:id="2646" w:author="user" w:date="2020-02-10T03:51:00Z"/>
          <w:del w:id="2647" w:author="Lievia" w:date="2020-02-11T01:36:00Z"/>
        </w:trPr>
        <w:tc>
          <w:tcPr>
            <w:tcW w:w="807" w:type="dxa"/>
            <w:vAlign w:val="center"/>
          </w:tcPr>
          <w:p w14:paraId="18696EB8" w14:textId="77777777" w:rsidR="007515B3" w:rsidRPr="00D12A08" w:rsidDel="00120A6B" w:rsidRDefault="007515B3" w:rsidP="001572AA">
            <w:pPr>
              <w:jc w:val="center"/>
              <w:rPr>
                <w:ins w:id="2648" w:author="user" w:date="2020-02-10T03:51:00Z"/>
                <w:del w:id="2649" w:author="Lievia" w:date="2020-02-11T01:36:00Z"/>
                <w:rFonts w:ascii="Bookman Old Style" w:eastAsia="MS Mincho" w:hAnsi="Bookman Old Style"/>
                <w:lang w:val="id-ID"/>
              </w:rPr>
            </w:pPr>
            <w:ins w:id="2650" w:author="user" w:date="2020-02-10T03:51:00Z">
              <w:del w:id="265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1FC93A39" w14:textId="77777777" w:rsidR="007515B3" w:rsidRPr="00D12A08" w:rsidDel="00120A6B" w:rsidRDefault="007515B3" w:rsidP="001572AA">
            <w:pPr>
              <w:jc w:val="center"/>
              <w:rPr>
                <w:ins w:id="2652" w:author="user" w:date="2020-02-10T03:51:00Z"/>
                <w:del w:id="2653" w:author="Lievia" w:date="2020-02-11T01:36:00Z"/>
                <w:rFonts w:ascii="Bookman Old Style" w:eastAsia="MS Mincho" w:hAnsi="Bookman Old Style"/>
                <w:lang w:val="id-ID"/>
              </w:rPr>
            </w:pPr>
            <w:ins w:id="2654" w:author="user" w:date="2020-02-10T03:51:00Z">
              <w:del w:id="265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05CB6B16" w14:textId="77777777" w:rsidR="007515B3" w:rsidRPr="00D12A08" w:rsidDel="00120A6B" w:rsidRDefault="007515B3" w:rsidP="001572AA">
            <w:pPr>
              <w:jc w:val="center"/>
              <w:rPr>
                <w:ins w:id="2656" w:author="user" w:date="2020-02-10T03:51:00Z"/>
                <w:del w:id="2657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2658" w:author="user" w:date="2020-02-10T03:51:00Z">
              <w:del w:id="2659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67D7DE51" w14:textId="77777777" w:rsidR="007515B3" w:rsidRPr="00D12A08" w:rsidDel="00120A6B" w:rsidRDefault="007515B3" w:rsidP="001572AA">
            <w:pPr>
              <w:jc w:val="center"/>
              <w:rPr>
                <w:ins w:id="2660" w:author="user" w:date="2020-02-10T03:51:00Z"/>
                <w:del w:id="2661" w:author="Lievia" w:date="2020-02-11T01:36:00Z"/>
                <w:rFonts w:ascii="Bookman Old Style" w:eastAsia="MS Mincho" w:hAnsi="Bookman Old Style"/>
                <w:lang w:val="id-ID"/>
              </w:rPr>
            </w:pPr>
            <w:ins w:id="2662" w:author="user" w:date="2020-02-10T03:51:00Z">
              <w:del w:id="266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5F78B386" w14:textId="77777777" w:rsidR="007515B3" w:rsidRPr="00D12A08" w:rsidDel="00120A6B" w:rsidRDefault="007515B3" w:rsidP="001572AA">
            <w:pPr>
              <w:jc w:val="center"/>
              <w:rPr>
                <w:ins w:id="2664" w:author="user" w:date="2020-02-10T03:51:00Z"/>
                <w:del w:id="2665" w:author="Lievia" w:date="2020-02-11T01:36:00Z"/>
                <w:rFonts w:ascii="Bookman Old Style" w:eastAsia="MS Mincho" w:hAnsi="Bookman Old Style"/>
                <w:lang w:val="id-ID"/>
              </w:rPr>
            </w:pPr>
            <w:ins w:id="2666" w:author="user" w:date="2020-02-10T03:51:00Z">
              <w:del w:id="266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348BFD50" w14:textId="77777777" w:rsidR="007515B3" w:rsidRPr="00D12A08" w:rsidDel="00120A6B" w:rsidRDefault="007515B3" w:rsidP="001572AA">
            <w:pPr>
              <w:jc w:val="center"/>
              <w:rPr>
                <w:ins w:id="2668" w:author="user" w:date="2020-02-10T03:51:00Z"/>
                <w:del w:id="2669" w:author="Lievia" w:date="2020-02-11T01:36:00Z"/>
                <w:rFonts w:ascii="Bookman Old Style" w:eastAsia="MS Mincho" w:hAnsi="Bookman Old Style"/>
                <w:lang w:val="id-ID"/>
              </w:rPr>
            </w:pPr>
            <w:ins w:id="2670" w:author="user" w:date="2020-02-10T03:51:00Z">
              <w:del w:id="267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7981B389" w14:textId="77777777" w:rsidR="007515B3" w:rsidRPr="00D12A08" w:rsidDel="00120A6B" w:rsidRDefault="007515B3" w:rsidP="001572AA">
            <w:pPr>
              <w:jc w:val="center"/>
              <w:rPr>
                <w:ins w:id="2672" w:author="user" w:date="2020-02-10T03:51:00Z"/>
                <w:del w:id="2673" w:author="Lievia" w:date="2020-02-11T01:36:00Z"/>
                <w:rFonts w:ascii="Bookman Old Style" w:eastAsia="MS Mincho" w:hAnsi="Bookman Old Style"/>
                <w:lang w:val="id-ID"/>
              </w:rPr>
            </w:pPr>
            <w:ins w:id="2674" w:author="user" w:date="2020-02-10T03:51:00Z">
              <w:del w:id="267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7FD187ED" w14:textId="77777777" w:rsidR="007515B3" w:rsidRPr="00D12A08" w:rsidDel="00120A6B" w:rsidRDefault="007515B3" w:rsidP="001572AA">
            <w:pPr>
              <w:jc w:val="center"/>
              <w:rPr>
                <w:ins w:id="2676" w:author="user" w:date="2020-02-10T03:51:00Z"/>
                <w:del w:id="2677" w:author="Lievia" w:date="2020-02-11T01:36:00Z"/>
                <w:rFonts w:ascii="Bookman Old Style" w:eastAsia="MS Mincho" w:hAnsi="Bookman Old Style"/>
                <w:lang w:val="id-ID"/>
              </w:rPr>
            </w:pPr>
            <w:ins w:id="2678" w:author="user" w:date="2020-02-10T03:51:00Z">
              <w:del w:id="267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7515B3" w:rsidRPr="00E83B33" w:rsidDel="00120A6B" w14:paraId="52219758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680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2681" w:author="user" w:date="2020-02-10T03:51:00Z"/>
          <w:del w:id="2682" w:author="Lievia" w:date="2020-02-11T01:36:00Z"/>
          <w:trPrChange w:id="2683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684" w:author="user" w:date="2020-02-10T07:37:00Z">
              <w:tcPr>
                <w:tcW w:w="807" w:type="dxa"/>
              </w:tcPr>
            </w:tcPrChange>
          </w:tcPr>
          <w:p w14:paraId="72DAA199" w14:textId="77777777" w:rsidR="007515B3" w:rsidRPr="003F430D" w:rsidDel="00120A6B" w:rsidRDefault="007515B3">
            <w:pPr>
              <w:jc w:val="center"/>
              <w:rPr>
                <w:ins w:id="2685" w:author="user" w:date="2020-02-10T03:51:00Z"/>
                <w:del w:id="2686" w:author="Lievia" w:date="2020-02-11T01:36:00Z"/>
                <w:rFonts w:ascii="Bookman Old Style" w:eastAsia="MS Mincho" w:hAnsi="Bookman Old Style"/>
              </w:rPr>
              <w:pPrChange w:id="2687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688" w:author="user" w:date="2020-02-10T03:51:00Z">
              <w:del w:id="268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2690" w:author="user" w:date="2020-02-10T07:37:00Z">
              <w:tcPr>
                <w:tcW w:w="2865" w:type="dxa"/>
                <w:vAlign w:val="center"/>
              </w:tcPr>
            </w:tcPrChange>
          </w:tcPr>
          <w:p w14:paraId="4876652A" w14:textId="77777777" w:rsidR="007515B3" w:rsidRPr="003F430D" w:rsidDel="00120A6B" w:rsidRDefault="007515B3" w:rsidP="001572AA">
            <w:pPr>
              <w:rPr>
                <w:ins w:id="2691" w:author="user" w:date="2020-02-10T03:51:00Z"/>
                <w:del w:id="2692" w:author="Lievia" w:date="2020-02-11T01:36:00Z"/>
                <w:rFonts w:ascii="Bookman Old Style" w:eastAsia="MS Mincho" w:hAnsi="Bookman Old Style"/>
              </w:rPr>
            </w:pPr>
            <w:ins w:id="2693" w:author="user" w:date="2020-02-10T03:51:00Z">
              <w:del w:id="269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Memilih salah satu tampilan entries data di drop down “show entries” pada tampilan fasilitas</w:delText>
                </w:r>
              </w:del>
            </w:ins>
            <w:ins w:id="2695" w:author="user" w:date="2020-02-10T03:55:00Z">
              <w:del w:id="269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keuangan</w:delText>
                </w:r>
              </w:del>
            </w:ins>
          </w:p>
        </w:tc>
        <w:tc>
          <w:tcPr>
            <w:tcW w:w="1783" w:type="dxa"/>
            <w:vAlign w:val="center"/>
            <w:tcPrChange w:id="2697" w:author="user" w:date="2020-02-10T07:37:00Z">
              <w:tcPr>
                <w:tcW w:w="1783" w:type="dxa"/>
                <w:vAlign w:val="center"/>
              </w:tcPr>
            </w:tcPrChange>
          </w:tcPr>
          <w:p w14:paraId="0113DC65" w14:textId="77777777" w:rsidR="007515B3" w:rsidRPr="003F430D" w:rsidDel="00120A6B" w:rsidRDefault="007515B3" w:rsidP="001572AA">
            <w:pPr>
              <w:rPr>
                <w:ins w:id="2698" w:author="user" w:date="2020-02-10T03:51:00Z"/>
                <w:del w:id="2699" w:author="Lievia" w:date="2020-02-11T01:36:00Z"/>
                <w:rFonts w:ascii="Bookman Old Style" w:eastAsia="MS Mincho" w:hAnsi="Bookman Old Style"/>
                <w:i/>
                <w:iCs/>
              </w:rPr>
            </w:pPr>
            <w:ins w:id="2700" w:author="user" w:date="2020-02-10T03:51:00Z">
              <w:del w:id="270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Klik </w:delText>
                </w:r>
              </w:del>
            </w:ins>
            <w:ins w:id="2702" w:author="user" w:date="2020-02-10T03:55:00Z">
              <w:del w:id="270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all</w:delText>
                </w:r>
              </w:del>
            </w:ins>
            <w:ins w:id="2704" w:author="user" w:date="2020-02-10T03:51:00Z">
              <w:del w:id="270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pada drop down show entries</w:delText>
                </w:r>
              </w:del>
            </w:ins>
          </w:p>
        </w:tc>
        <w:tc>
          <w:tcPr>
            <w:tcW w:w="1325" w:type="dxa"/>
            <w:vAlign w:val="center"/>
            <w:tcPrChange w:id="2706" w:author="user" w:date="2020-02-10T07:37:00Z">
              <w:tcPr>
                <w:tcW w:w="1325" w:type="dxa"/>
                <w:vAlign w:val="center"/>
              </w:tcPr>
            </w:tcPrChange>
          </w:tcPr>
          <w:p w14:paraId="71FAC3E3" w14:textId="77777777" w:rsidR="007515B3" w:rsidRPr="003F430D" w:rsidDel="00120A6B" w:rsidRDefault="007515B3" w:rsidP="001572AA">
            <w:pPr>
              <w:rPr>
                <w:ins w:id="2707" w:author="user" w:date="2020-02-10T03:51:00Z"/>
                <w:del w:id="2708" w:author="Lievia" w:date="2020-02-11T01:36:00Z"/>
                <w:rFonts w:ascii="Bookman Old Style" w:eastAsia="MS Mincho" w:hAnsi="Bookman Old Style"/>
              </w:rPr>
            </w:pPr>
            <w:ins w:id="2709" w:author="user" w:date="2020-02-10T03:51:00Z">
              <w:del w:id="271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2711" w:author="user" w:date="2020-02-10T07:37:00Z">
              <w:tcPr>
                <w:tcW w:w="3108" w:type="dxa"/>
                <w:vAlign w:val="center"/>
              </w:tcPr>
            </w:tcPrChange>
          </w:tcPr>
          <w:p w14:paraId="3C39DA52" w14:textId="77777777" w:rsidR="007515B3" w:rsidRPr="003F430D" w:rsidDel="00120A6B" w:rsidRDefault="007515B3">
            <w:pPr>
              <w:rPr>
                <w:ins w:id="2712" w:author="user" w:date="2020-02-10T03:51:00Z"/>
                <w:del w:id="2713" w:author="Lievia" w:date="2020-02-11T01:36:00Z"/>
                <w:rFonts w:ascii="Bookman Old Style" w:eastAsia="MS Mincho" w:hAnsi="Bookman Old Style"/>
              </w:rPr>
              <w:pPrChange w:id="2714" w:author="user" w:date="2020-02-10T03:54:00Z">
                <w:pPr>
                  <w:framePr w:hSpace="180" w:wrap="around" w:vAnchor="text" w:hAnchor="page" w:x="3391" w:y="103"/>
                </w:pPr>
              </w:pPrChange>
            </w:pPr>
            <w:ins w:id="2715" w:author="user" w:date="2020-02-10T03:51:00Z">
              <w:del w:id="271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</w:delText>
                </w:r>
              </w:del>
            </w:ins>
            <w:ins w:id="2717" w:author="user" w:date="2020-02-10T03:55:00Z">
              <w:del w:id="271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semua</w:delText>
                </w:r>
              </w:del>
            </w:ins>
            <w:ins w:id="2719" w:author="user" w:date="2020-02-10T03:51:00Z">
              <w:del w:id="272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baris data fasilitas</w:delText>
                </w:r>
              </w:del>
            </w:ins>
            <w:ins w:id="2721" w:author="user" w:date="2020-02-10T03:54:00Z">
              <w:del w:id="272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keuangan</w:delText>
                </w:r>
              </w:del>
            </w:ins>
            <w:ins w:id="2723" w:author="user" w:date="2020-02-10T03:51:00Z">
              <w:del w:id="272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dalam bentuk list tabel </w:delText>
                </w:r>
              </w:del>
            </w:ins>
          </w:p>
        </w:tc>
        <w:tc>
          <w:tcPr>
            <w:tcW w:w="1212" w:type="dxa"/>
            <w:vAlign w:val="center"/>
            <w:tcPrChange w:id="2725" w:author="user" w:date="2020-02-10T07:37:00Z">
              <w:tcPr>
                <w:tcW w:w="1212" w:type="dxa"/>
                <w:vAlign w:val="center"/>
              </w:tcPr>
            </w:tcPrChange>
          </w:tcPr>
          <w:p w14:paraId="12794EBD" w14:textId="77777777" w:rsidR="007515B3" w:rsidRPr="003F430D" w:rsidDel="00120A6B" w:rsidRDefault="007515B3">
            <w:pPr>
              <w:jc w:val="center"/>
              <w:rPr>
                <w:ins w:id="2726" w:author="user" w:date="2020-02-10T03:51:00Z"/>
                <w:del w:id="2727" w:author="Lievia" w:date="2020-02-11T01:36:00Z"/>
                <w:rFonts w:ascii="Bookman Old Style" w:eastAsia="MS Mincho" w:hAnsi="Bookman Old Style"/>
              </w:rPr>
              <w:pPrChange w:id="2728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729" w:author="user" w:date="2020-02-10T03:51:00Z">
              <w:del w:id="273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2731" w:author="user" w:date="2020-02-10T07:37:00Z">
              <w:tcPr>
                <w:tcW w:w="1401" w:type="dxa"/>
                <w:vAlign w:val="center"/>
              </w:tcPr>
            </w:tcPrChange>
          </w:tcPr>
          <w:p w14:paraId="52CE5F0F" w14:textId="77777777" w:rsidR="007515B3" w:rsidRPr="00D12A08" w:rsidDel="00120A6B" w:rsidRDefault="007515B3" w:rsidP="001572AA">
            <w:pPr>
              <w:rPr>
                <w:ins w:id="2732" w:author="user" w:date="2020-02-10T03:51:00Z"/>
                <w:del w:id="2733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6DB7DD16" w14:textId="77777777" w:rsidR="007515B3" w:rsidDel="00120A6B" w:rsidRDefault="007515B3" w:rsidP="007515B3">
      <w:pPr>
        <w:pStyle w:val="ListParagraph"/>
        <w:ind w:left="1890"/>
        <w:rPr>
          <w:ins w:id="2734" w:author="user" w:date="2020-02-10T03:51:00Z"/>
          <w:del w:id="2735" w:author="Lievia" w:date="2020-02-11T01:36:00Z"/>
          <w:rFonts w:ascii="Bookman Old Style" w:hAnsi="Bookman Old Style"/>
          <w:bCs/>
          <w:sz w:val="24"/>
          <w:szCs w:val="24"/>
        </w:rPr>
      </w:pPr>
    </w:p>
    <w:p w14:paraId="41A99831" w14:textId="77777777" w:rsidR="007515B3" w:rsidRPr="003F430D" w:rsidDel="00120A6B" w:rsidRDefault="007515B3">
      <w:pPr>
        <w:pStyle w:val="ListParagraph"/>
        <w:numPr>
          <w:ilvl w:val="0"/>
          <w:numId w:val="16"/>
        </w:numPr>
        <w:ind w:left="1890"/>
        <w:rPr>
          <w:ins w:id="2736" w:author="user" w:date="2020-02-10T03:51:00Z"/>
          <w:del w:id="2737" w:author="Lievia" w:date="2020-02-11T01:36:00Z"/>
          <w:rFonts w:ascii="Bookman Old Style" w:hAnsi="Bookman Old Style"/>
          <w:bCs/>
          <w:sz w:val="24"/>
          <w:szCs w:val="24"/>
        </w:rPr>
        <w:pPrChange w:id="2738" w:author="user" w:date="2020-02-10T03:56:00Z">
          <w:pPr>
            <w:pStyle w:val="ListParagraph"/>
            <w:numPr>
              <w:numId w:val="12"/>
            </w:numPr>
            <w:ind w:left="1890" w:hanging="360"/>
          </w:pPr>
        </w:pPrChange>
      </w:pPr>
      <w:ins w:id="2739" w:author="user" w:date="2020-02-10T03:51:00Z">
        <w:del w:id="2740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Modul Search (fasilitas Keuangan)</w:delText>
          </w:r>
        </w:del>
      </w:ins>
    </w:p>
    <w:p w14:paraId="22406BBD" w14:textId="77777777" w:rsidR="007515B3" w:rsidRPr="003F430D" w:rsidDel="00120A6B" w:rsidRDefault="007515B3">
      <w:pPr>
        <w:pStyle w:val="ListParagraph"/>
        <w:ind w:left="1890"/>
        <w:rPr>
          <w:ins w:id="2741" w:author="user" w:date="2020-02-10T03:51:00Z"/>
          <w:del w:id="2742" w:author="Lievia" w:date="2020-02-11T01:36:00Z"/>
          <w:rFonts w:ascii="Bookman Old Style" w:hAnsi="Bookman Old Style"/>
          <w:bCs/>
          <w:sz w:val="24"/>
          <w:szCs w:val="24"/>
        </w:rPr>
      </w:pPr>
      <w:ins w:id="2743" w:author="user" w:date="2020-02-10T03:51:00Z">
        <w:del w:id="2744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dmin dapat melakukan Pencarian</w:delText>
          </w:r>
        </w:del>
      </w:ins>
      <w:ins w:id="2745" w:author="user" w:date="2020-02-10T03:57:00Z">
        <w:del w:id="2746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</w:del>
      </w:ins>
      <w:ins w:id="2747" w:author="user" w:date="2020-02-10T03:51:00Z">
        <w:del w:id="2748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fasilitas Keuangan.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2749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7515B3" w:rsidRPr="00E83B33" w:rsidDel="00120A6B" w14:paraId="62027E6F" w14:textId="77777777" w:rsidTr="001572AA">
        <w:trPr>
          <w:trHeight w:val="633"/>
          <w:ins w:id="2750" w:author="user" w:date="2020-02-10T03:51:00Z"/>
          <w:del w:id="2751" w:author="Lievia" w:date="2020-02-11T01:36:00Z"/>
        </w:trPr>
        <w:tc>
          <w:tcPr>
            <w:tcW w:w="807" w:type="dxa"/>
            <w:vAlign w:val="center"/>
          </w:tcPr>
          <w:p w14:paraId="1C7206A2" w14:textId="77777777" w:rsidR="007515B3" w:rsidRPr="00D12A08" w:rsidDel="00120A6B" w:rsidRDefault="007515B3" w:rsidP="001572AA">
            <w:pPr>
              <w:jc w:val="center"/>
              <w:rPr>
                <w:ins w:id="2752" w:author="user" w:date="2020-02-10T03:51:00Z"/>
                <w:del w:id="2753" w:author="Lievia" w:date="2020-02-11T01:36:00Z"/>
                <w:rFonts w:ascii="Bookman Old Style" w:eastAsia="MS Mincho" w:hAnsi="Bookman Old Style"/>
                <w:lang w:val="id-ID"/>
              </w:rPr>
            </w:pPr>
            <w:ins w:id="2754" w:author="user" w:date="2020-02-10T03:51:00Z">
              <w:del w:id="275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5D752794" w14:textId="77777777" w:rsidR="007515B3" w:rsidRPr="00D12A08" w:rsidDel="00120A6B" w:rsidRDefault="007515B3" w:rsidP="001572AA">
            <w:pPr>
              <w:jc w:val="center"/>
              <w:rPr>
                <w:ins w:id="2756" w:author="user" w:date="2020-02-10T03:51:00Z"/>
                <w:del w:id="2757" w:author="Lievia" w:date="2020-02-11T01:36:00Z"/>
                <w:rFonts w:ascii="Bookman Old Style" w:eastAsia="MS Mincho" w:hAnsi="Bookman Old Style"/>
                <w:lang w:val="id-ID"/>
              </w:rPr>
            </w:pPr>
            <w:ins w:id="2758" w:author="user" w:date="2020-02-10T03:51:00Z">
              <w:del w:id="275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727C317A" w14:textId="77777777" w:rsidR="007515B3" w:rsidRPr="00D12A08" w:rsidDel="00120A6B" w:rsidRDefault="007515B3" w:rsidP="001572AA">
            <w:pPr>
              <w:jc w:val="center"/>
              <w:rPr>
                <w:ins w:id="2760" w:author="user" w:date="2020-02-10T03:51:00Z"/>
                <w:del w:id="2761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2762" w:author="user" w:date="2020-02-10T03:51:00Z">
              <w:del w:id="2763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218317EC" w14:textId="77777777" w:rsidR="007515B3" w:rsidRPr="00D12A08" w:rsidDel="00120A6B" w:rsidRDefault="007515B3" w:rsidP="001572AA">
            <w:pPr>
              <w:jc w:val="center"/>
              <w:rPr>
                <w:ins w:id="2764" w:author="user" w:date="2020-02-10T03:51:00Z"/>
                <w:del w:id="2765" w:author="Lievia" w:date="2020-02-11T01:36:00Z"/>
                <w:rFonts w:ascii="Bookman Old Style" w:eastAsia="MS Mincho" w:hAnsi="Bookman Old Style"/>
                <w:lang w:val="id-ID"/>
              </w:rPr>
            </w:pPr>
            <w:ins w:id="2766" w:author="user" w:date="2020-02-10T03:51:00Z">
              <w:del w:id="276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3D39834A" w14:textId="77777777" w:rsidR="007515B3" w:rsidRPr="00D12A08" w:rsidDel="00120A6B" w:rsidRDefault="007515B3" w:rsidP="001572AA">
            <w:pPr>
              <w:jc w:val="center"/>
              <w:rPr>
                <w:ins w:id="2768" w:author="user" w:date="2020-02-10T03:51:00Z"/>
                <w:del w:id="2769" w:author="Lievia" w:date="2020-02-11T01:36:00Z"/>
                <w:rFonts w:ascii="Bookman Old Style" w:eastAsia="MS Mincho" w:hAnsi="Bookman Old Style"/>
                <w:lang w:val="id-ID"/>
              </w:rPr>
            </w:pPr>
            <w:ins w:id="2770" w:author="user" w:date="2020-02-10T03:51:00Z">
              <w:del w:id="277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626E7D74" w14:textId="77777777" w:rsidR="007515B3" w:rsidRPr="00D12A08" w:rsidDel="00120A6B" w:rsidRDefault="007515B3" w:rsidP="001572AA">
            <w:pPr>
              <w:jc w:val="center"/>
              <w:rPr>
                <w:ins w:id="2772" w:author="user" w:date="2020-02-10T03:51:00Z"/>
                <w:del w:id="2773" w:author="Lievia" w:date="2020-02-11T01:36:00Z"/>
                <w:rFonts w:ascii="Bookman Old Style" w:eastAsia="MS Mincho" w:hAnsi="Bookman Old Style"/>
                <w:lang w:val="id-ID"/>
              </w:rPr>
            </w:pPr>
            <w:ins w:id="2774" w:author="user" w:date="2020-02-10T03:51:00Z">
              <w:del w:id="277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43CFC799" w14:textId="77777777" w:rsidR="007515B3" w:rsidRPr="00D12A08" w:rsidDel="00120A6B" w:rsidRDefault="007515B3" w:rsidP="001572AA">
            <w:pPr>
              <w:jc w:val="center"/>
              <w:rPr>
                <w:ins w:id="2776" w:author="user" w:date="2020-02-10T03:51:00Z"/>
                <w:del w:id="2777" w:author="Lievia" w:date="2020-02-11T01:36:00Z"/>
                <w:rFonts w:ascii="Bookman Old Style" w:eastAsia="MS Mincho" w:hAnsi="Bookman Old Style"/>
                <w:lang w:val="id-ID"/>
              </w:rPr>
            </w:pPr>
            <w:ins w:id="2778" w:author="user" w:date="2020-02-10T03:51:00Z">
              <w:del w:id="277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1529071C" w14:textId="77777777" w:rsidR="007515B3" w:rsidRPr="00D12A08" w:rsidDel="00120A6B" w:rsidRDefault="007515B3" w:rsidP="001572AA">
            <w:pPr>
              <w:jc w:val="center"/>
              <w:rPr>
                <w:ins w:id="2780" w:author="user" w:date="2020-02-10T03:51:00Z"/>
                <w:del w:id="2781" w:author="Lievia" w:date="2020-02-11T01:36:00Z"/>
                <w:rFonts w:ascii="Bookman Old Style" w:eastAsia="MS Mincho" w:hAnsi="Bookman Old Style"/>
                <w:lang w:val="id-ID"/>
              </w:rPr>
            </w:pPr>
            <w:ins w:id="2782" w:author="user" w:date="2020-02-10T03:51:00Z">
              <w:del w:id="278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7515B3" w:rsidRPr="00E83B33" w:rsidDel="00120A6B" w14:paraId="671AD79F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784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2785" w:author="user" w:date="2020-02-10T03:51:00Z"/>
          <w:del w:id="2786" w:author="Lievia" w:date="2020-02-11T01:36:00Z"/>
          <w:trPrChange w:id="2787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788" w:author="user" w:date="2020-02-10T07:37:00Z">
              <w:tcPr>
                <w:tcW w:w="807" w:type="dxa"/>
              </w:tcPr>
            </w:tcPrChange>
          </w:tcPr>
          <w:p w14:paraId="14B94A2F" w14:textId="77777777" w:rsidR="007515B3" w:rsidRPr="003F430D" w:rsidDel="00120A6B" w:rsidRDefault="007515B3">
            <w:pPr>
              <w:jc w:val="center"/>
              <w:rPr>
                <w:ins w:id="2789" w:author="user" w:date="2020-02-10T03:51:00Z"/>
                <w:del w:id="2790" w:author="Lievia" w:date="2020-02-11T01:36:00Z"/>
                <w:rFonts w:ascii="Bookman Old Style" w:eastAsia="MS Mincho" w:hAnsi="Bookman Old Style"/>
              </w:rPr>
              <w:pPrChange w:id="2791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792" w:author="user" w:date="2020-02-10T03:51:00Z">
              <w:del w:id="279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2794" w:author="user" w:date="2020-02-10T07:37:00Z">
              <w:tcPr>
                <w:tcW w:w="2865" w:type="dxa"/>
                <w:vAlign w:val="center"/>
              </w:tcPr>
            </w:tcPrChange>
          </w:tcPr>
          <w:p w14:paraId="235FA918" w14:textId="77777777" w:rsidR="007515B3" w:rsidRPr="003F430D" w:rsidDel="00120A6B" w:rsidRDefault="007515B3">
            <w:pPr>
              <w:rPr>
                <w:ins w:id="2795" w:author="user" w:date="2020-02-10T03:51:00Z"/>
                <w:del w:id="2796" w:author="Lievia" w:date="2020-02-11T01:36:00Z"/>
                <w:rFonts w:ascii="Bookman Old Style" w:eastAsia="MS Mincho" w:hAnsi="Bookman Old Style"/>
              </w:rPr>
              <w:pPrChange w:id="2797" w:author="user" w:date="2020-02-10T03:59:00Z">
                <w:pPr>
                  <w:framePr w:hSpace="180" w:wrap="around" w:vAnchor="text" w:hAnchor="page" w:x="3391" w:y="103"/>
                </w:pPr>
              </w:pPrChange>
            </w:pPr>
            <w:ins w:id="2798" w:author="user" w:date="2020-02-10T03:51:00Z">
              <w:del w:id="279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Mengisikan data pada kolom pencarian dengan </w:delText>
                </w:r>
              </w:del>
            </w:ins>
            <w:ins w:id="2800" w:author="user" w:date="2020-02-10T03:58:00Z">
              <w:del w:id="280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kode FK, </w:delText>
                </w:r>
              </w:del>
            </w:ins>
            <w:ins w:id="2802" w:author="user" w:date="2020-02-10T03:51:00Z">
              <w:del w:id="280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nama, </w:delText>
                </w:r>
              </w:del>
            </w:ins>
            <w:ins w:id="2804" w:author="user" w:date="2020-02-10T03:58:00Z">
              <w:del w:id="280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alamat, pujk, regional, latitude</w:delText>
                </w:r>
                <w:r w:rsidR="00744DEE" w:rsidDel="00120A6B">
                  <w:rPr>
                    <w:rFonts w:ascii="Bookman Old Style" w:eastAsia="MS Mincho" w:hAnsi="Bookman Old Style"/>
                  </w:rPr>
                  <w:delText xml:space="preserve">, longitude, callpoint, </w:delText>
                </w:r>
              </w:del>
            </w:ins>
            <w:ins w:id="2806" w:author="user" w:date="2020-02-10T03:51:00Z">
              <w:del w:id="280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ataupun </w:delText>
                </w:r>
              </w:del>
            </w:ins>
            <w:ins w:id="2808" w:author="user" w:date="2020-02-10T03:59:00Z">
              <w:del w:id="2809" w:author="Lievia" w:date="2020-02-11T01:36:00Z">
                <w:r w:rsidR="00744DEE" w:rsidDel="00120A6B">
                  <w:rPr>
                    <w:rFonts w:ascii="Bookman Old Style" w:eastAsia="MS Mincho" w:hAnsi="Bookman Old Style"/>
                  </w:rPr>
                  <w:delText>status</w:delText>
                </w:r>
              </w:del>
            </w:ins>
            <w:ins w:id="2810" w:author="user" w:date="2020-02-10T03:51:00Z">
              <w:del w:id="281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yang sesuai dengan data pada database.</w:delText>
                </w:r>
              </w:del>
            </w:ins>
          </w:p>
        </w:tc>
        <w:tc>
          <w:tcPr>
            <w:tcW w:w="1783" w:type="dxa"/>
            <w:vAlign w:val="center"/>
            <w:tcPrChange w:id="2812" w:author="user" w:date="2020-02-10T07:37:00Z">
              <w:tcPr>
                <w:tcW w:w="1783" w:type="dxa"/>
                <w:vAlign w:val="center"/>
              </w:tcPr>
            </w:tcPrChange>
          </w:tcPr>
          <w:p w14:paraId="27E6C427" w14:textId="77777777" w:rsidR="007515B3" w:rsidRPr="003F430D" w:rsidDel="00120A6B" w:rsidRDefault="007515B3">
            <w:pPr>
              <w:rPr>
                <w:ins w:id="2813" w:author="user" w:date="2020-02-10T03:51:00Z"/>
                <w:del w:id="2814" w:author="Lievia" w:date="2020-02-11T01:36:00Z"/>
                <w:rFonts w:ascii="Bookman Old Style" w:eastAsia="MS Mincho" w:hAnsi="Bookman Old Style"/>
                <w:i/>
                <w:iCs/>
              </w:rPr>
              <w:pPrChange w:id="2815" w:author="user" w:date="2020-02-10T04:01:00Z">
                <w:pPr>
                  <w:framePr w:hSpace="180" w:wrap="around" w:vAnchor="text" w:hAnchor="page" w:x="3391" w:y="103"/>
                </w:pPr>
              </w:pPrChange>
            </w:pPr>
            <w:ins w:id="2816" w:author="user" w:date="2020-02-10T03:51:00Z">
              <w:del w:id="281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Mengisikan </w:delText>
                </w:r>
              </w:del>
            </w:ins>
            <w:ins w:id="2818" w:author="user" w:date="2020-02-10T04:01:00Z">
              <w:del w:id="2819" w:author="Lievia" w:date="2020-02-11T01:36:00Z">
                <w:r w:rsidR="00744DEE" w:rsidDel="00120A6B">
                  <w:rPr>
                    <w:rFonts w:ascii="Bookman Old Style" w:eastAsia="MS Mincho" w:hAnsi="Bookman Old Style"/>
                    <w:i/>
                    <w:iCs/>
                  </w:rPr>
                  <w:delText>alamat : kp tikungan</w:delText>
                </w:r>
              </w:del>
            </w:ins>
          </w:p>
        </w:tc>
        <w:tc>
          <w:tcPr>
            <w:tcW w:w="1325" w:type="dxa"/>
            <w:vAlign w:val="center"/>
            <w:tcPrChange w:id="2820" w:author="user" w:date="2020-02-10T07:37:00Z">
              <w:tcPr>
                <w:tcW w:w="1325" w:type="dxa"/>
                <w:vAlign w:val="center"/>
              </w:tcPr>
            </w:tcPrChange>
          </w:tcPr>
          <w:p w14:paraId="5AFFDC1D" w14:textId="77777777" w:rsidR="007515B3" w:rsidRPr="003F430D" w:rsidDel="00120A6B" w:rsidRDefault="007515B3" w:rsidP="001572AA">
            <w:pPr>
              <w:rPr>
                <w:ins w:id="2821" w:author="user" w:date="2020-02-10T03:51:00Z"/>
                <w:del w:id="2822" w:author="Lievia" w:date="2020-02-11T01:36:00Z"/>
                <w:rFonts w:ascii="Bookman Old Style" w:eastAsia="MS Mincho" w:hAnsi="Bookman Old Style"/>
              </w:rPr>
            </w:pPr>
            <w:ins w:id="2823" w:author="user" w:date="2020-02-10T03:51:00Z">
              <w:del w:id="282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2825" w:author="user" w:date="2020-02-10T07:37:00Z">
              <w:tcPr>
                <w:tcW w:w="3108" w:type="dxa"/>
                <w:vAlign w:val="center"/>
              </w:tcPr>
            </w:tcPrChange>
          </w:tcPr>
          <w:p w14:paraId="24AC3D79" w14:textId="77777777" w:rsidR="007515B3" w:rsidRPr="003F430D" w:rsidDel="00120A6B" w:rsidRDefault="007515B3">
            <w:pPr>
              <w:rPr>
                <w:ins w:id="2826" w:author="user" w:date="2020-02-10T03:51:00Z"/>
                <w:del w:id="2827" w:author="Lievia" w:date="2020-02-11T01:36:00Z"/>
                <w:rFonts w:ascii="Bookman Old Style" w:eastAsia="MS Mincho" w:hAnsi="Bookman Old Style"/>
              </w:rPr>
              <w:pPrChange w:id="2828" w:author="user" w:date="2020-02-10T04:01:00Z">
                <w:pPr>
                  <w:framePr w:hSpace="180" w:wrap="around" w:vAnchor="text" w:hAnchor="page" w:x="3391" w:y="103"/>
                </w:pPr>
              </w:pPrChange>
            </w:pPr>
            <w:ins w:id="2829" w:author="user" w:date="2020-02-10T03:51:00Z">
              <w:del w:id="283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Dapat menampilkan semua data fasilitas keuangan yang sesuai dengan pencarian</w:delText>
                </w:r>
              </w:del>
            </w:ins>
          </w:p>
        </w:tc>
        <w:tc>
          <w:tcPr>
            <w:tcW w:w="1212" w:type="dxa"/>
            <w:vAlign w:val="center"/>
            <w:tcPrChange w:id="2831" w:author="user" w:date="2020-02-10T07:37:00Z">
              <w:tcPr>
                <w:tcW w:w="1212" w:type="dxa"/>
                <w:vAlign w:val="center"/>
              </w:tcPr>
            </w:tcPrChange>
          </w:tcPr>
          <w:p w14:paraId="7EBF04E0" w14:textId="77777777" w:rsidR="007515B3" w:rsidRPr="003F430D" w:rsidDel="00120A6B" w:rsidRDefault="007515B3">
            <w:pPr>
              <w:jc w:val="center"/>
              <w:rPr>
                <w:ins w:id="2832" w:author="user" w:date="2020-02-10T03:51:00Z"/>
                <w:del w:id="2833" w:author="Lievia" w:date="2020-02-11T01:36:00Z"/>
                <w:rFonts w:ascii="Bookman Old Style" w:eastAsia="MS Mincho" w:hAnsi="Bookman Old Style"/>
              </w:rPr>
              <w:pPrChange w:id="2834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835" w:author="user" w:date="2020-02-10T03:51:00Z">
              <w:del w:id="283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2837" w:author="user" w:date="2020-02-10T07:37:00Z">
              <w:tcPr>
                <w:tcW w:w="1401" w:type="dxa"/>
                <w:vAlign w:val="center"/>
              </w:tcPr>
            </w:tcPrChange>
          </w:tcPr>
          <w:p w14:paraId="012AEEE1" w14:textId="77777777" w:rsidR="007515B3" w:rsidRPr="00D12A08" w:rsidDel="00120A6B" w:rsidRDefault="007515B3" w:rsidP="001572AA">
            <w:pPr>
              <w:rPr>
                <w:ins w:id="2838" w:author="user" w:date="2020-02-10T03:51:00Z"/>
                <w:del w:id="2839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7515B3" w:rsidRPr="00E83B33" w:rsidDel="00120A6B" w14:paraId="4A0BC186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840" w:author="user" w:date="2020-02-10T07:3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2841" w:author="user" w:date="2020-02-10T03:51:00Z"/>
          <w:del w:id="2842" w:author="Lievia" w:date="2020-02-11T01:36:00Z"/>
          <w:trPrChange w:id="2843" w:author="user" w:date="2020-02-10T07:37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844" w:author="user" w:date="2020-02-10T07:37:00Z">
              <w:tcPr>
                <w:tcW w:w="807" w:type="dxa"/>
              </w:tcPr>
            </w:tcPrChange>
          </w:tcPr>
          <w:p w14:paraId="0BCEDD36" w14:textId="77777777" w:rsidR="007515B3" w:rsidDel="00120A6B" w:rsidRDefault="007515B3">
            <w:pPr>
              <w:jc w:val="center"/>
              <w:rPr>
                <w:ins w:id="2845" w:author="user" w:date="2020-02-10T03:51:00Z"/>
                <w:del w:id="2846" w:author="Lievia" w:date="2020-02-11T01:36:00Z"/>
                <w:rFonts w:ascii="Bookman Old Style" w:eastAsia="MS Mincho" w:hAnsi="Bookman Old Style"/>
              </w:rPr>
              <w:pPrChange w:id="2847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848" w:author="user" w:date="2020-02-10T03:51:00Z">
              <w:del w:id="284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2850" w:author="user" w:date="2020-02-10T07:37:00Z">
              <w:tcPr>
                <w:tcW w:w="2865" w:type="dxa"/>
                <w:vAlign w:val="center"/>
              </w:tcPr>
            </w:tcPrChange>
          </w:tcPr>
          <w:p w14:paraId="1A091585" w14:textId="77777777" w:rsidR="007515B3" w:rsidDel="00120A6B" w:rsidRDefault="007515B3" w:rsidP="001572AA">
            <w:pPr>
              <w:rPr>
                <w:ins w:id="2851" w:author="user" w:date="2020-02-10T03:51:00Z"/>
                <w:del w:id="2852" w:author="Lievia" w:date="2020-02-11T01:36:00Z"/>
                <w:rFonts w:ascii="Bookman Old Style" w:eastAsia="MS Mincho" w:hAnsi="Bookman Old Style"/>
              </w:rPr>
            </w:pPr>
            <w:ins w:id="2853" w:author="user" w:date="2020-02-10T03:51:00Z">
              <w:del w:id="285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Mengisikan data pada kolom pencarian dengan data yang tidak sesuai dengan data pada database.</w:delText>
                </w:r>
              </w:del>
            </w:ins>
          </w:p>
        </w:tc>
        <w:tc>
          <w:tcPr>
            <w:tcW w:w="1783" w:type="dxa"/>
            <w:vAlign w:val="center"/>
            <w:tcPrChange w:id="2855" w:author="user" w:date="2020-02-10T07:37:00Z">
              <w:tcPr>
                <w:tcW w:w="1783" w:type="dxa"/>
                <w:vAlign w:val="center"/>
              </w:tcPr>
            </w:tcPrChange>
          </w:tcPr>
          <w:p w14:paraId="698B4BEE" w14:textId="77777777" w:rsidR="007515B3" w:rsidDel="00120A6B" w:rsidRDefault="007515B3">
            <w:pPr>
              <w:rPr>
                <w:ins w:id="2856" w:author="user" w:date="2020-02-10T03:51:00Z"/>
                <w:del w:id="2857" w:author="Lievia" w:date="2020-02-11T01:36:00Z"/>
                <w:rFonts w:ascii="Bookman Old Style" w:eastAsia="MS Mincho" w:hAnsi="Bookman Old Style"/>
                <w:i/>
                <w:iCs/>
              </w:rPr>
              <w:pPrChange w:id="2858" w:author="user" w:date="2020-02-10T04:01:00Z">
                <w:pPr>
                  <w:framePr w:hSpace="180" w:wrap="around" w:vAnchor="text" w:hAnchor="page" w:x="3391" w:y="103"/>
                </w:pPr>
              </w:pPrChange>
            </w:pPr>
            <w:ins w:id="2859" w:author="user" w:date="2020-02-10T03:51:00Z">
              <w:del w:id="2860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Mengisikan </w:delText>
                </w:r>
              </w:del>
            </w:ins>
            <w:ins w:id="2861" w:author="user" w:date="2020-02-10T04:01:00Z">
              <w:del w:id="2862" w:author="Lievia" w:date="2020-02-11T01:36:00Z">
                <w:r w:rsidR="00744DEE" w:rsidDel="00120A6B">
                  <w:rPr>
                    <w:rFonts w:ascii="Bookman Old Style" w:eastAsia="MS Mincho" w:hAnsi="Bookman Old Style"/>
                    <w:i/>
                    <w:iCs/>
                  </w:rPr>
                  <w:delText>longitude : -7.</w:delText>
                </w:r>
              </w:del>
            </w:ins>
          </w:p>
        </w:tc>
        <w:tc>
          <w:tcPr>
            <w:tcW w:w="1325" w:type="dxa"/>
            <w:vAlign w:val="center"/>
            <w:tcPrChange w:id="2863" w:author="user" w:date="2020-02-10T07:37:00Z">
              <w:tcPr>
                <w:tcW w:w="1325" w:type="dxa"/>
                <w:vAlign w:val="center"/>
              </w:tcPr>
            </w:tcPrChange>
          </w:tcPr>
          <w:p w14:paraId="1FECE7A4" w14:textId="77777777" w:rsidR="007515B3" w:rsidDel="00120A6B" w:rsidRDefault="007515B3" w:rsidP="001572AA">
            <w:pPr>
              <w:rPr>
                <w:ins w:id="2864" w:author="user" w:date="2020-02-10T03:51:00Z"/>
                <w:del w:id="2865" w:author="Lievia" w:date="2020-02-11T01:36:00Z"/>
                <w:rFonts w:ascii="Bookman Old Style" w:eastAsia="MS Mincho" w:hAnsi="Bookman Old Style"/>
              </w:rPr>
            </w:pPr>
            <w:ins w:id="2866" w:author="user" w:date="2020-02-10T03:51:00Z">
              <w:del w:id="286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2868" w:author="user" w:date="2020-02-10T07:37:00Z">
              <w:tcPr>
                <w:tcW w:w="3108" w:type="dxa"/>
                <w:vAlign w:val="center"/>
              </w:tcPr>
            </w:tcPrChange>
          </w:tcPr>
          <w:p w14:paraId="5E7F53EB" w14:textId="77777777" w:rsidR="007515B3" w:rsidDel="00120A6B" w:rsidRDefault="007515B3">
            <w:pPr>
              <w:rPr>
                <w:ins w:id="2869" w:author="user" w:date="2020-02-10T03:51:00Z"/>
                <w:del w:id="2870" w:author="Lievia" w:date="2020-02-11T01:36:00Z"/>
                <w:rFonts w:ascii="Bookman Old Style" w:eastAsia="MS Mincho" w:hAnsi="Bookman Old Style"/>
              </w:rPr>
              <w:pPrChange w:id="2871" w:author="user" w:date="2020-02-10T04:02:00Z">
                <w:pPr>
                  <w:framePr w:hSpace="180" w:wrap="around" w:vAnchor="text" w:hAnchor="page" w:x="3391" w:y="103"/>
                </w:pPr>
              </w:pPrChange>
            </w:pPr>
            <w:ins w:id="2872" w:author="user" w:date="2020-02-10T03:51:00Z">
              <w:del w:id="287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Dapat menampilkan halaman fasilitas</w:delText>
                </w:r>
              </w:del>
            </w:ins>
            <w:ins w:id="2874" w:author="user" w:date="2020-02-10T04:02:00Z">
              <w:del w:id="2875" w:author="Lievia" w:date="2020-02-11T01:36:00Z">
                <w:r w:rsidR="00744DEE" w:rsidDel="00120A6B">
                  <w:rPr>
                    <w:rFonts w:ascii="Bookman Old Style" w:eastAsia="MS Mincho" w:hAnsi="Bookman Old Style"/>
                  </w:rPr>
                  <w:delText xml:space="preserve"> keuangan</w:delText>
                </w:r>
              </w:del>
            </w:ins>
            <w:ins w:id="2876" w:author="user" w:date="2020-02-10T03:51:00Z">
              <w:del w:id="287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dengan pesan “No matching records found”</w:delText>
                </w:r>
              </w:del>
            </w:ins>
          </w:p>
        </w:tc>
        <w:tc>
          <w:tcPr>
            <w:tcW w:w="1212" w:type="dxa"/>
            <w:vAlign w:val="center"/>
            <w:tcPrChange w:id="2878" w:author="user" w:date="2020-02-10T07:37:00Z">
              <w:tcPr>
                <w:tcW w:w="1212" w:type="dxa"/>
                <w:vAlign w:val="center"/>
              </w:tcPr>
            </w:tcPrChange>
          </w:tcPr>
          <w:p w14:paraId="55C35A4D" w14:textId="77777777" w:rsidR="007515B3" w:rsidDel="00120A6B" w:rsidRDefault="007515B3">
            <w:pPr>
              <w:jc w:val="center"/>
              <w:rPr>
                <w:ins w:id="2879" w:author="user" w:date="2020-02-10T03:51:00Z"/>
                <w:del w:id="2880" w:author="Lievia" w:date="2020-02-11T01:36:00Z"/>
                <w:rFonts w:ascii="Bookman Old Style" w:eastAsia="MS Mincho" w:hAnsi="Bookman Old Style"/>
              </w:rPr>
              <w:pPrChange w:id="2881" w:author="user" w:date="2020-02-10T07:37:00Z">
                <w:pPr>
                  <w:framePr w:hSpace="180" w:wrap="around" w:vAnchor="text" w:hAnchor="page" w:x="3391" w:y="103"/>
                </w:pPr>
              </w:pPrChange>
            </w:pPr>
            <w:ins w:id="2882" w:author="user" w:date="2020-02-10T03:51:00Z">
              <w:del w:id="288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2884" w:author="user" w:date="2020-02-10T07:37:00Z">
              <w:tcPr>
                <w:tcW w:w="1401" w:type="dxa"/>
                <w:vAlign w:val="center"/>
              </w:tcPr>
            </w:tcPrChange>
          </w:tcPr>
          <w:p w14:paraId="426C2672" w14:textId="77777777" w:rsidR="007515B3" w:rsidRPr="00D12A08" w:rsidDel="00120A6B" w:rsidRDefault="007515B3" w:rsidP="001572AA">
            <w:pPr>
              <w:rPr>
                <w:ins w:id="2885" w:author="user" w:date="2020-02-10T03:51:00Z"/>
                <w:del w:id="2886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400C10EA" w14:textId="77777777" w:rsidR="007515B3" w:rsidRPr="003F430D" w:rsidDel="00120A6B" w:rsidRDefault="007515B3" w:rsidP="007515B3">
      <w:pPr>
        <w:rPr>
          <w:ins w:id="2887" w:author="user" w:date="2020-02-10T03:51:00Z"/>
          <w:del w:id="2888" w:author="Lievia" w:date="2020-02-11T01:36:00Z"/>
          <w:rFonts w:ascii="Bookman Old Style" w:hAnsi="Bookman Old Style"/>
          <w:b/>
          <w:sz w:val="24"/>
          <w:szCs w:val="24"/>
          <w:lang w:val="id-ID"/>
        </w:rPr>
      </w:pPr>
    </w:p>
    <w:p w14:paraId="29F1B5AE" w14:textId="77777777" w:rsidR="007515B3" w:rsidDel="00120A6B" w:rsidRDefault="007515B3" w:rsidP="007515B3">
      <w:pPr>
        <w:pStyle w:val="ListParagraph"/>
        <w:ind w:left="1890"/>
        <w:rPr>
          <w:ins w:id="2889" w:author="user" w:date="2020-02-10T03:51:00Z"/>
          <w:del w:id="2890" w:author="Lievia" w:date="2020-02-11T01:36:00Z"/>
          <w:rFonts w:ascii="Bookman Old Style" w:hAnsi="Bookman Old Style"/>
          <w:bCs/>
          <w:sz w:val="24"/>
          <w:szCs w:val="24"/>
        </w:rPr>
      </w:pPr>
    </w:p>
    <w:p w14:paraId="38D3916E" w14:textId="77777777" w:rsidR="007515B3" w:rsidRPr="003F430D" w:rsidDel="00120A6B" w:rsidRDefault="007515B3">
      <w:pPr>
        <w:pStyle w:val="ListParagraph"/>
        <w:numPr>
          <w:ilvl w:val="0"/>
          <w:numId w:val="16"/>
        </w:numPr>
        <w:ind w:left="1890"/>
        <w:rPr>
          <w:ins w:id="2891" w:author="user" w:date="2020-02-10T03:51:00Z"/>
          <w:del w:id="2892" w:author="Lievia" w:date="2020-02-11T01:36:00Z"/>
          <w:rFonts w:ascii="Bookman Old Style" w:hAnsi="Bookman Old Style"/>
          <w:bCs/>
          <w:sz w:val="24"/>
          <w:szCs w:val="24"/>
        </w:rPr>
        <w:pPrChange w:id="2893" w:author="user" w:date="2020-02-10T04:06:00Z">
          <w:pPr>
            <w:pStyle w:val="ListParagraph"/>
            <w:numPr>
              <w:numId w:val="12"/>
            </w:numPr>
            <w:ind w:left="1890" w:hanging="360"/>
          </w:pPr>
        </w:pPrChange>
      </w:pPr>
      <w:ins w:id="2894" w:author="user" w:date="2020-02-10T03:51:00Z">
        <w:del w:id="2895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Modul Tambah (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fasilitas keuangan</w:delText>
          </w:r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277EEBCC" w14:textId="77777777" w:rsidR="007515B3" w:rsidRPr="003F430D" w:rsidDel="00120A6B" w:rsidRDefault="007515B3">
      <w:pPr>
        <w:pStyle w:val="ListParagraph"/>
        <w:ind w:left="1890"/>
        <w:rPr>
          <w:ins w:id="2896" w:author="user" w:date="2020-02-10T03:51:00Z"/>
          <w:del w:id="2897" w:author="Lievia" w:date="2020-02-11T01:36:00Z"/>
          <w:rFonts w:ascii="Bookman Old Style" w:hAnsi="Bookman Old Style"/>
          <w:bCs/>
          <w:sz w:val="24"/>
          <w:szCs w:val="24"/>
        </w:rPr>
      </w:pPr>
      <w:ins w:id="2898" w:author="user" w:date="2020-02-10T03:51:00Z">
        <w:del w:id="2899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dmin dapat Menambahkan fasilitas keuangan.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2900" w:author="user" w:date="2020-02-10T07:34:00Z">
          <w:tblPr>
            <w:tblpPr w:leftFromText="180" w:rightFromText="180" w:vertAnchor="text" w:horzAnchor="page" w:tblpX="3391" w:tblpY="10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807"/>
        <w:gridCol w:w="2865"/>
        <w:gridCol w:w="1970"/>
        <w:gridCol w:w="1970"/>
        <w:gridCol w:w="2283"/>
        <w:gridCol w:w="1260"/>
        <w:gridCol w:w="1350"/>
        <w:tblGridChange w:id="2901">
          <w:tblGrid>
            <w:gridCol w:w="807"/>
            <w:gridCol w:w="2865"/>
            <w:gridCol w:w="1970"/>
            <w:gridCol w:w="1970"/>
            <w:gridCol w:w="3108"/>
            <w:gridCol w:w="1212"/>
            <w:gridCol w:w="1401"/>
          </w:tblGrid>
        </w:tblGridChange>
      </w:tblGrid>
      <w:tr w:rsidR="007515B3" w:rsidRPr="00E83B33" w:rsidDel="00120A6B" w14:paraId="062B77BC" w14:textId="77777777" w:rsidTr="00BC0474">
        <w:trPr>
          <w:trHeight w:val="633"/>
          <w:ins w:id="2902" w:author="user" w:date="2020-02-10T03:51:00Z"/>
          <w:del w:id="2903" w:author="Lievia" w:date="2020-02-11T01:36:00Z"/>
          <w:trPrChange w:id="2904" w:author="user" w:date="2020-02-10T07:34:00Z">
            <w:trPr>
              <w:trHeight w:val="633"/>
            </w:trPr>
          </w:trPrChange>
        </w:trPr>
        <w:tc>
          <w:tcPr>
            <w:tcW w:w="807" w:type="dxa"/>
            <w:vAlign w:val="center"/>
            <w:tcPrChange w:id="2905" w:author="user" w:date="2020-02-10T07:34:00Z">
              <w:tcPr>
                <w:tcW w:w="807" w:type="dxa"/>
                <w:vAlign w:val="center"/>
              </w:tcPr>
            </w:tcPrChange>
          </w:tcPr>
          <w:p w14:paraId="4B28CBD9" w14:textId="77777777" w:rsidR="007515B3" w:rsidRPr="00D12A08" w:rsidDel="00120A6B" w:rsidRDefault="007515B3" w:rsidP="001572AA">
            <w:pPr>
              <w:jc w:val="center"/>
              <w:rPr>
                <w:ins w:id="2906" w:author="user" w:date="2020-02-10T03:51:00Z"/>
                <w:del w:id="2907" w:author="Lievia" w:date="2020-02-11T01:36:00Z"/>
                <w:rFonts w:ascii="Bookman Old Style" w:eastAsia="MS Mincho" w:hAnsi="Bookman Old Style"/>
                <w:lang w:val="id-ID"/>
              </w:rPr>
            </w:pPr>
            <w:ins w:id="2908" w:author="user" w:date="2020-02-10T03:51:00Z">
              <w:del w:id="290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  <w:tcPrChange w:id="2910" w:author="user" w:date="2020-02-10T07:34:00Z">
              <w:tcPr>
                <w:tcW w:w="2865" w:type="dxa"/>
                <w:vAlign w:val="center"/>
              </w:tcPr>
            </w:tcPrChange>
          </w:tcPr>
          <w:p w14:paraId="77211C65" w14:textId="77777777" w:rsidR="007515B3" w:rsidRPr="00D12A08" w:rsidDel="00120A6B" w:rsidRDefault="007515B3" w:rsidP="001572AA">
            <w:pPr>
              <w:jc w:val="center"/>
              <w:rPr>
                <w:ins w:id="2911" w:author="user" w:date="2020-02-10T03:51:00Z"/>
                <w:del w:id="2912" w:author="Lievia" w:date="2020-02-11T01:36:00Z"/>
                <w:rFonts w:ascii="Bookman Old Style" w:eastAsia="MS Mincho" w:hAnsi="Bookman Old Style"/>
                <w:lang w:val="id-ID"/>
              </w:rPr>
            </w:pPr>
            <w:ins w:id="2913" w:author="user" w:date="2020-02-10T03:51:00Z">
              <w:del w:id="291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970" w:type="dxa"/>
            <w:vAlign w:val="center"/>
            <w:tcPrChange w:id="2915" w:author="user" w:date="2020-02-10T07:34:00Z">
              <w:tcPr>
                <w:tcW w:w="1783" w:type="dxa"/>
                <w:vAlign w:val="center"/>
              </w:tcPr>
            </w:tcPrChange>
          </w:tcPr>
          <w:p w14:paraId="4C4B435B" w14:textId="77777777" w:rsidR="007515B3" w:rsidRPr="00D12A08" w:rsidDel="00120A6B" w:rsidRDefault="007515B3" w:rsidP="001572AA">
            <w:pPr>
              <w:jc w:val="center"/>
              <w:rPr>
                <w:ins w:id="2916" w:author="user" w:date="2020-02-10T03:51:00Z"/>
                <w:del w:id="2917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2918" w:author="user" w:date="2020-02-10T03:51:00Z">
              <w:del w:id="2919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970" w:type="dxa"/>
            <w:vAlign w:val="center"/>
            <w:tcPrChange w:id="2920" w:author="user" w:date="2020-02-10T07:34:00Z">
              <w:tcPr>
                <w:tcW w:w="1358" w:type="dxa"/>
                <w:vAlign w:val="center"/>
              </w:tcPr>
            </w:tcPrChange>
          </w:tcPr>
          <w:p w14:paraId="7E63CCDA" w14:textId="77777777" w:rsidR="007515B3" w:rsidRPr="00D12A08" w:rsidDel="00120A6B" w:rsidRDefault="007515B3" w:rsidP="001572AA">
            <w:pPr>
              <w:jc w:val="center"/>
              <w:rPr>
                <w:ins w:id="2921" w:author="user" w:date="2020-02-10T03:51:00Z"/>
                <w:del w:id="2922" w:author="Lievia" w:date="2020-02-11T01:36:00Z"/>
                <w:rFonts w:ascii="Bookman Old Style" w:eastAsia="MS Mincho" w:hAnsi="Bookman Old Style"/>
                <w:lang w:val="id-ID"/>
              </w:rPr>
            </w:pPr>
            <w:ins w:id="2923" w:author="user" w:date="2020-02-10T03:51:00Z">
              <w:del w:id="292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2283" w:type="dxa"/>
            <w:vAlign w:val="center"/>
            <w:tcPrChange w:id="2925" w:author="user" w:date="2020-02-10T07:34:00Z">
              <w:tcPr>
                <w:tcW w:w="3108" w:type="dxa"/>
                <w:vAlign w:val="center"/>
              </w:tcPr>
            </w:tcPrChange>
          </w:tcPr>
          <w:p w14:paraId="55B6BC62" w14:textId="77777777" w:rsidR="007515B3" w:rsidRPr="00D12A08" w:rsidDel="00120A6B" w:rsidRDefault="007515B3" w:rsidP="001572AA">
            <w:pPr>
              <w:jc w:val="center"/>
              <w:rPr>
                <w:ins w:id="2926" w:author="user" w:date="2020-02-10T03:51:00Z"/>
                <w:del w:id="2927" w:author="Lievia" w:date="2020-02-11T01:36:00Z"/>
                <w:rFonts w:ascii="Bookman Old Style" w:eastAsia="MS Mincho" w:hAnsi="Bookman Old Style"/>
                <w:lang w:val="id-ID"/>
              </w:rPr>
            </w:pPr>
            <w:ins w:id="2928" w:author="user" w:date="2020-02-10T03:51:00Z">
              <w:del w:id="292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60" w:type="dxa"/>
            <w:vAlign w:val="center"/>
            <w:tcPrChange w:id="2930" w:author="user" w:date="2020-02-10T07:34:00Z">
              <w:tcPr>
                <w:tcW w:w="1212" w:type="dxa"/>
                <w:vAlign w:val="center"/>
              </w:tcPr>
            </w:tcPrChange>
          </w:tcPr>
          <w:p w14:paraId="5E65D8BC" w14:textId="77777777" w:rsidR="007515B3" w:rsidRPr="00D12A08" w:rsidDel="00120A6B" w:rsidRDefault="007515B3" w:rsidP="001572AA">
            <w:pPr>
              <w:jc w:val="center"/>
              <w:rPr>
                <w:ins w:id="2931" w:author="user" w:date="2020-02-10T03:51:00Z"/>
                <w:del w:id="2932" w:author="Lievia" w:date="2020-02-11T01:36:00Z"/>
                <w:rFonts w:ascii="Bookman Old Style" w:eastAsia="MS Mincho" w:hAnsi="Bookman Old Style"/>
                <w:lang w:val="id-ID"/>
              </w:rPr>
            </w:pPr>
            <w:ins w:id="2933" w:author="user" w:date="2020-02-10T03:51:00Z">
              <w:del w:id="293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04389C09" w14:textId="77777777" w:rsidR="007515B3" w:rsidRPr="00D12A08" w:rsidDel="00120A6B" w:rsidRDefault="007515B3" w:rsidP="001572AA">
            <w:pPr>
              <w:jc w:val="center"/>
              <w:rPr>
                <w:ins w:id="2935" w:author="user" w:date="2020-02-10T03:51:00Z"/>
                <w:del w:id="2936" w:author="Lievia" w:date="2020-02-11T01:36:00Z"/>
                <w:rFonts w:ascii="Bookman Old Style" w:eastAsia="MS Mincho" w:hAnsi="Bookman Old Style"/>
                <w:lang w:val="id-ID"/>
              </w:rPr>
            </w:pPr>
            <w:ins w:id="2937" w:author="user" w:date="2020-02-10T03:51:00Z">
              <w:del w:id="293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350" w:type="dxa"/>
            <w:vAlign w:val="center"/>
            <w:tcPrChange w:id="2939" w:author="user" w:date="2020-02-10T07:34:00Z">
              <w:tcPr>
                <w:tcW w:w="1401" w:type="dxa"/>
                <w:vAlign w:val="center"/>
              </w:tcPr>
            </w:tcPrChange>
          </w:tcPr>
          <w:p w14:paraId="0AC6C2CA" w14:textId="77777777" w:rsidR="007515B3" w:rsidRPr="00D12A08" w:rsidDel="00120A6B" w:rsidRDefault="007515B3" w:rsidP="001572AA">
            <w:pPr>
              <w:jc w:val="center"/>
              <w:rPr>
                <w:ins w:id="2940" w:author="user" w:date="2020-02-10T03:51:00Z"/>
                <w:del w:id="2941" w:author="Lievia" w:date="2020-02-11T01:36:00Z"/>
                <w:rFonts w:ascii="Bookman Old Style" w:eastAsia="MS Mincho" w:hAnsi="Bookman Old Style"/>
                <w:lang w:val="id-ID"/>
              </w:rPr>
            </w:pPr>
            <w:ins w:id="2942" w:author="user" w:date="2020-02-10T03:51:00Z">
              <w:del w:id="294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7515B3" w:rsidRPr="00E83B33" w:rsidDel="00120A6B" w14:paraId="3A59F9A5" w14:textId="77777777" w:rsidTr="00BC0474">
        <w:trPr>
          <w:trHeight w:val="389"/>
          <w:ins w:id="2944" w:author="user" w:date="2020-02-10T03:51:00Z"/>
          <w:del w:id="2945" w:author="Lievia" w:date="2020-02-11T01:36:00Z"/>
          <w:trPrChange w:id="2946" w:author="user" w:date="2020-02-10T07:38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947" w:author="user" w:date="2020-02-10T07:38:00Z">
              <w:tcPr>
                <w:tcW w:w="807" w:type="dxa"/>
              </w:tcPr>
            </w:tcPrChange>
          </w:tcPr>
          <w:p w14:paraId="4C9D0B30" w14:textId="77777777" w:rsidR="007515B3" w:rsidRPr="003F430D" w:rsidDel="00120A6B" w:rsidRDefault="007515B3">
            <w:pPr>
              <w:jc w:val="center"/>
              <w:rPr>
                <w:ins w:id="2948" w:author="user" w:date="2020-02-10T03:51:00Z"/>
                <w:del w:id="2949" w:author="Lievia" w:date="2020-02-11T01:36:00Z"/>
                <w:rFonts w:ascii="Bookman Old Style" w:eastAsia="MS Mincho" w:hAnsi="Bookman Old Style"/>
              </w:rPr>
              <w:pPrChange w:id="2950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2951" w:author="user" w:date="2020-02-10T03:51:00Z">
              <w:del w:id="295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2953" w:author="user" w:date="2020-02-10T07:38:00Z">
              <w:tcPr>
                <w:tcW w:w="2865" w:type="dxa"/>
                <w:vAlign w:val="center"/>
              </w:tcPr>
            </w:tcPrChange>
          </w:tcPr>
          <w:p w14:paraId="3FC30A80" w14:textId="77777777" w:rsidR="007515B3" w:rsidRPr="003F430D" w:rsidDel="00120A6B" w:rsidRDefault="007515B3" w:rsidP="001572AA">
            <w:pPr>
              <w:rPr>
                <w:ins w:id="2954" w:author="user" w:date="2020-02-10T03:51:00Z"/>
                <w:del w:id="2955" w:author="Lievia" w:date="2020-02-11T01:36:00Z"/>
                <w:rFonts w:ascii="Bookman Old Style" w:eastAsia="MS Mincho" w:hAnsi="Bookman Old Style"/>
              </w:rPr>
            </w:pPr>
            <w:ins w:id="2956" w:author="user" w:date="2020-02-10T03:51:00Z">
              <w:del w:id="295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tombol tambah </w:delText>
                </w:r>
              </w:del>
            </w:ins>
          </w:p>
        </w:tc>
        <w:tc>
          <w:tcPr>
            <w:tcW w:w="1970" w:type="dxa"/>
            <w:vAlign w:val="center"/>
            <w:tcPrChange w:id="2958" w:author="user" w:date="2020-02-10T07:38:00Z">
              <w:tcPr>
                <w:tcW w:w="1783" w:type="dxa"/>
                <w:vAlign w:val="center"/>
              </w:tcPr>
            </w:tcPrChange>
          </w:tcPr>
          <w:p w14:paraId="3876B714" w14:textId="77777777" w:rsidR="007515B3" w:rsidRPr="003F430D" w:rsidDel="00120A6B" w:rsidRDefault="007515B3" w:rsidP="001572AA">
            <w:pPr>
              <w:rPr>
                <w:ins w:id="2959" w:author="user" w:date="2020-02-10T03:51:00Z"/>
                <w:del w:id="2960" w:author="Lievia" w:date="2020-02-11T01:36:00Z"/>
                <w:rFonts w:ascii="Bookman Old Style" w:eastAsia="MS Mincho" w:hAnsi="Bookman Old Style"/>
                <w:i/>
                <w:iCs/>
              </w:rPr>
            </w:pPr>
            <w:ins w:id="2961" w:author="user" w:date="2020-02-10T03:51:00Z">
              <w:del w:id="296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tambah</w:delText>
                </w:r>
              </w:del>
            </w:ins>
          </w:p>
        </w:tc>
        <w:tc>
          <w:tcPr>
            <w:tcW w:w="1970" w:type="dxa"/>
            <w:vAlign w:val="center"/>
            <w:tcPrChange w:id="2963" w:author="user" w:date="2020-02-10T07:38:00Z">
              <w:tcPr>
                <w:tcW w:w="1358" w:type="dxa"/>
                <w:vAlign w:val="center"/>
              </w:tcPr>
            </w:tcPrChange>
          </w:tcPr>
          <w:p w14:paraId="3D5A474B" w14:textId="77777777" w:rsidR="007515B3" w:rsidRPr="003F430D" w:rsidDel="00120A6B" w:rsidRDefault="007515B3" w:rsidP="001572AA">
            <w:pPr>
              <w:rPr>
                <w:ins w:id="2964" w:author="user" w:date="2020-02-10T03:51:00Z"/>
                <w:del w:id="2965" w:author="Lievia" w:date="2020-02-11T01:36:00Z"/>
                <w:rFonts w:ascii="Bookman Old Style" w:eastAsia="MS Mincho" w:hAnsi="Bookman Old Style"/>
              </w:rPr>
            </w:pPr>
            <w:ins w:id="2966" w:author="user" w:date="2020-02-10T03:51:00Z">
              <w:del w:id="296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2283" w:type="dxa"/>
            <w:vAlign w:val="center"/>
            <w:tcPrChange w:id="2968" w:author="user" w:date="2020-02-10T07:38:00Z">
              <w:tcPr>
                <w:tcW w:w="3108" w:type="dxa"/>
                <w:vAlign w:val="center"/>
              </w:tcPr>
            </w:tcPrChange>
          </w:tcPr>
          <w:p w14:paraId="4B6DD798" w14:textId="77777777" w:rsidR="007515B3" w:rsidRPr="003F430D" w:rsidDel="00120A6B" w:rsidRDefault="007515B3">
            <w:pPr>
              <w:rPr>
                <w:ins w:id="2969" w:author="user" w:date="2020-02-10T03:51:00Z"/>
                <w:del w:id="2970" w:author="Lievia" w:date="2020-02-11T01:36:00Z"/>
                <w:rFonts w:ascii="Bookman Old Style" w:eastAsia="MS Mincho" w:hAnsi="Bookman Old Style"/>
              </w:rPr>
              <w:pPrChange w:id="2971" w:author="user" w:date="2020-02-10T04:07:00Z">
                <w:pPr>
                  <w:framePr w:hSpace="180" w:wrap="around" w:vAnchor="text" w:hAnchor="page" w:x="3391" w:y="103"/>
                </w:pPr>
              </w:pPrChange>
            </w:pPr>
            <w:ins w:id="2972" w:author="user" w:date="2020-02-10T03:51:00Z">
              <w:del w:id="297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Dapat menampilkan form tambah fasilitas keuangan</w:delText>
                </w:r>
              </w:del>
            </w:ins>
          </w:p>
        </w:tc>
        <w:tc>
          <w:tcPr>
            <w:tcW w:w="1260" w:type="dxa"/>
            <w:vAlign w:val="center"/>
            <w:tcPrChange w:id="2974" w:author="user" w:date="2020-02-10T07:38:00Z">
              <w:tcPr>
                <w:tcW w:w="1212" w:type="dxa"/>
                <w:vAlign w:val="center"/>
              </w:tcPr>
            </w:tcPrChange>
          </w:tcPr>
          <w:p w14:paraId="4FF4C9C5" w14:textId="77777777" w:rsidR="007515B3" w:rsidRPr="003F430D" w:rsidDel="00120A6B" w:rsidRDefault="007515B3">
            <w:pPr>
              <w:jc w:val="center"/>
              <w:rPr>
                <w:ins w:id="2975" w:author="user" w:date="2020-02-10T03:51:00Z"/>
                <w:del w:id="2976" w:author="Lievia" w:date="2020-02-11T01:36:00Z"/>
                <w:rFonts w:ascii="Bookman Old Style" w:eastAsia="MS Mincho" w:hAnsi="Bookman Old Style"/>
              </w:rPr>
              <w:pPrChange w:id="2977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2978" w:author="user" w:date="2020-02-10T03:51:00Z">
              <w:del w:id="297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350" w:type="dxa"/>
            <w:vAlign w:val="center"/>
            <w:tcPrChange w:id="2980" w:author="user" w:date="2020-02-10T07:38:00Z">
              <w:tcPr>
                <w:tcW w:w="1401" w:type="dxa"/>
                <w:vAlign w:val="center"/>
              </w:tcPr>
            </w:tcPrChange>
          </w:tcPr>
          <w:p w14:paraId="7CED6573" w14:textId="77777777" w:rsidR="007515B3" w:rsidRPr="00D12A08" w:rsidDel="00120A6B" w:rsidRDefault="007515B3" w:rsidP="001572AA">
            <w:pPr>
              <w:rPr>
                <w:ins w:id="2981" w:author="user" w:date="2020-02-10T03:51:00Z"/>
                <w:del w:id="2982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7515B3" w:rsidRPr="00E83B33" w:rsidDel="00120A6B" w14:paraId="7A9D61FE" w14:textId="77777777" w:rsidTr="00BC0474">
        <w:trPr>
          <w:trHeight w:val="389"/>
          <w:ins w:id="2983" w:author="user" w:date="2020-02-10T03:51:00Z"/>
          <w:del w:id="2984" w:author="Lievia" w:date="2020-02-11T01:36:00Z"/>
          <w:trPrChange w:id="2985" w:author="user" w:date="2020-02-10T07:38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2986" w:author="user" w:date="2020-02-10T07:38:00Z">
              <w:tcPr>
                <w:tcW w:w="807" w:type="dxa"/>
              </w:tcPr>
            </w:tcPrChange>
          </w:tcPr>
          <w:p w14:paraId="28CAF500" w14:textId="77777777" w:rsidR="007515B3" w:rsidDel="00120A6B" w:rsidRDefault="007515B3">
            <w:pPr>
              <w:jc w:val="center"/>
              <w:rPr>
                <w:ins w:id="2987" w:author="user" w:date="2020-02-10T03:51:00Z"/>
                <w:del w:id="2988" w:author="Lievia" w:date="2020-02-11T01:36:00Z"/>
                <w:rFonts w:ascii="Bookman Old Style" w:eastAsia="MS Mincho" w:hAnsi="Bookman Old Style"/>
              </w:rPr>
              <w:pPrChange w:id="2989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2990" w:author="user" w:date="2020-02-10T03:51:00Z">
              <w:del w:id="299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2992" w:author="user" w:date="2020-02-10T07:38:00Z">
              <w:tcPr>
                <w:tcW w:w="2865" w:type="dxa"/>
                <w:vAlign w:val="center"/>
              </w:tcPr>
            </w:tcPrChange>
          </w:tcPr>
          <w:p w14:paraId="0D25D479" w14:textId="77777777" w:rsidR="007515B3" w:rsidDel="00120A6B" w:rsidRDefault="007515B3">
            <w:pPr>
              <w:rPr>
                <w:ins w:id="2993" w:author="user" w:date="2020-02-10T03:51:00Z"/>
                <w:del w:id="2994" w:author="Lievia" w:date="2020-02-11T01:36:00Z"/>
                <w:rFonts w:ascii="Bookman Old Style" w:eastAsia="MS Mincho" w:hAnsi="Bookman Old Style"/>
              </w:rPr>
              <w:pPrChange w:id="2995" w:author="user" w:date="2020-02-10T04:08:00Z">
                <w:pPr>
                  <w:framePr w:hSpace="180" w:wrap="around" w:vAnchor="text" w:hAnchor="page" w:x="3391" w:y="103"/>
                </w:pPr>
              </w:pPrChange>
            </w:pPr>
            <w:ins w:id="2996" w:author="user" w:date="2020-02-10T03:51:00Z">
              <w:del w:id="299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Mengisikan data pada form tambah fasilitas keuangan.</w:delText>
                </w:r>
              </w:del>
            </w:ins>
          </w:p>
        </w:tc>
        <w:tc>
          <w:tcPr>
            <w:tcW w:w="1970" w:type="dxa"/>
            <w:vAlign w:val="center"/>
            <w:tcPrChange w:id="2998" w:author="user" w:date="2020-02-10T07:38:00Z">
              <w:tcPr>
                <w:tcW w:w="1783" w:type="dxa"/>
                <w:vAlign w:val="center"/>
              </w:tcPr>
            </w:tcPrChange>
          </w:tcPr>
          <w:p w14:paraId="7F54E6C4" w14:textId="77777777" w:rsidR="007515B3" w:rsidDel="00120A6B" w:rsidRDefault="007515B3" w:rsidP="001572AA">
            <w:pPr>
              <w:rPr>
                <w:ins w:id="2999" w:author="user" w:date="2020-02-10T03:51:00Z"/>
                <w:del w:id="3000" w:author="Lievia" w:date="2020-02-11T01:36:00Z"/>
                <w:rFonts w:ascii="Bookman Old Style" w:eastAsia="MS Mincho" w:hAnsi="Bookman Old Style"/>
                <w:i/>
                <w:iCs/>
              </w:rPr>
            </w:pPr>
            <w:ins w:id="3001" w:author="user" w:date="2020-02-10T03:51:00Z">
              <w:del w:id="300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Mengisikan</w:delText>
                </w:r>
              </w:del>
            </w:ins>
          </w:p>
          <w:p w14:paraId="7725F1F9" w14:textId="77777777" w:rsidR="00971818" w:rsidDel="00120A6B" w:rsidRDefault="00971818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03" w:author="user" w:date="2020-02-10T04:08:00Z"/>
                <w:del w:id="3004" w:author="Lievia" w:date="2020-02-11T01:36:00Z"/>
                <w:rFonts w:ascii="Bookman Old Style" w:eastAsia="MS Mincho" w:hAnsi="Bookman Old Style"/>
                <w:i/>
                <w:iCs/>
              </w:rPr>
              <w:pPrChange w:id="3005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06" w:author="user" w:date="2020-02-10T04:08:00Z">
              <w:del w:id="300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Kode</w:delText>
                </w:r>
              </w:del>
            </w:ins>
            <w:ins w:id="3008" w:author="user" w:date="2020-02-10T04:09:00Z">
              <w:del w:id="300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</w:delText>
                </w:r>
              </w:del>
            </w:ins>
            <w:ins w:id="3010" w:author="user" w:date="2020-02-10T04:08:00Z">
              <w:del w:id="301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fasilitas keuangan</w:delText>
                </w:r>
              </w:del>
            </w:ins>
            <w:ins w:id="3012" w:author="user" w:date="2020-02-10T04:09:00Z">
              <w:del w:id="301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: 008</w:delText>
                </w:r>
              </w:del>
            </w:ins>
          </w:p>
          <w:p w14:paraId="05C0D891" w14:textId="77777777" w:rsidR="007515B3" w:rsidDel="00120A6B" w:rsidRDefault="007515B3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14" w:author="user" w:date="2020-02-10T04:09:00Z"/>
                <w:del w:id="3015" w:author="Lievia" w:date="2020-02-11T01:36:00Z"/>
                <w:rFonts w:ascii="Bookman Old Style" w:eastAsia="MS Mincho" w:hAnsi="Bookman Old Style"/>
                <w:i/>
                <w:iCs/>
              </w:rPr>
              <w:pPrChange w:id="3016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17" w:author="user" w:date="2020-02-10T03:51:00Z">
              <w:del w:id="3018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nama </w:delText>
                </w:r>
              </w:del>
            </w:ins>
            <w:ins w:id="3019" w:author="user" w:date="2020-02-10T04:08:00Z">
              <w:del w:id="3020" w:author="Lievia" w:date="2020-02-11T01:36:00Z">
                <w:r w:rsidR="00971818" w:rsidDel="00120A6B">
                  <w:rPr>
                    <w:rFonts w:ascii="Bookman Old Style" w:eastAsia="MS Mincho" w:hAnsi="Bookman Old Style"/>
                    <w:i/>
                    <w:iCs/>
                  </w:rPr>
                  <w:delText>fasilitas keuangan</w:delText>
                </w:r>
              </w:del>
            </w:ins>
            <w:ins w:id="3021" w:author="user" w:date="2020-02-10T03:51:00Z">
              <w:del w:id="302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:</w:delText>
                </w:r>
                <w:r w:rsidR="00971818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test</w:delText>
                </w:r>
              </w:del>
            </w:ins>
            <w:ins w:id="3023" w:author="user" w:date="2020-02-10T04:08:00Z">
              <w:del w:id="3024" w:author="Lievia" w:date="2020-02-11T01:36:00Z">
                <w:r w:rsidR="00971818" w:rsidDel="00120A6B">
                  <w:rPr>
                    <w:rFonts w:ascii="Bookman Old Style" w:eastAsia="MS Mincho" w:hAnsi="Bookman Old Style"/>
                    <w:i/>
                    <w:iCs/>
                  </w:rPr>
                  <w:delText>fas</w:delText>
                </w:r>
              </w:del>
            </w:ins>
          </w:p>
          <w:p w14:paraId="5240F6EF" w14:textId="77777777" w:rsidR="00971818" w:rsidDel="00120A6B" w:rsidRDefault="00971818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25" w:author="user" w:date="2020-02-10T04:09:00Z"/>
                <w:del w:id="3026" w:author="Lievia" w:date="2020-02-11T01:36:00Z"/>
                <w:rFonts w:ascii="Bookman Old Style" w:eastAsia="MS Mincho" w:hAnsi="Bookman Old Style"/>
                <w:i/>
                <w:iCs/>
              </w:rPr>
              <w:pPrChange w:id="3027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28" w:author="user" w:date="2020-02-10T04:09:00Z">
              <w:del w:id="302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alamat :jl raya parung</w:delText>
                </w:r>
              </w:del>
            </w:ins>
          </w:p>
          <w:p w14:paraId="214E1ADF" w14:textId="77777777" w:rsidR="00971818" w:rsidDel="00120A6B" w:rsidRDefault="00971818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30" w:author="user" w:date="2020-02-10T04:10:00Z"/>
                <w:del w:id="3031" w:author="Lievia" w:date="2020-02-11T01:36:00Z"/>
                <w:rFonts w:ascii="Bookman Old Style" w:eastAsia="MS Mincho" w:hAnsi="Bookman Old Style"/>
                <w:i/>
                <w:iCs/>
              </w:rPr>
              <w:pPrChange w:id="3032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33" w:author="user" w:date="2020-02-10T04:09:00Z">
              <w:del w:id="3034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lembaga Keuangan : </w:delText>
                </w:r>
              </w:del>
            </w:ins>
            <w:ins w:id="3035" w:author="user" w:date="2020-02-10T04:10:00Z">
              <w:del w:id="303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test2</w:delText>
                </w:r>
              </w:del>
            </w:ins>
          </w:p>
          <w:p w14:paraId="4C69B401" w14:textId="77777777" w:rsidR="002878EE" w:rsidDel="00120A6B" w:rsidRDefault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37" w:author="user" w:date="2020-02-10T04:10:00Z"/>
                <w:del w:id="3038" w:author="Lievia" w:date="2020-02-11T01:36:00Z"/>
                <w:rFonts w:ascii="Bookman Old Style" w:eastAsia="MS Mincho" w:hAnsi="Bookman Old Style"/>
                <w:i/>
                <w:iCs/>
              </w:rPr>
              <w:pPrChange w:id="3039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40" w:author="user" w:date="2020-02-10T04:10:00Z">
              <w:del w:id="304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kategori fasilitas keuangan : test</w:delText>
                </w:r>
              </w:del>
            </w:ins>
          </w:p>
          <w:p w14:paraId="0E2B5FC9" w14:textId="77777777" w:rsidR="002878EE" w:rsidDel="00120A6B" w:rsidRDefault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42" w:author="user" w:date="2020-02-10T04:10:00Z"/>
                <w:del w:id="3043" w:author="Lievia" w:date="2020-02-11T01:36:00Z"/>
                <w:rFonts w:ascii="Bookman Old Style" w:eastAsia="MS Mincho" w:hAnsi="Bookman Old Style"/>
                <w:i/>
                <w:iCs/>
              </w:rPr>
              <w:pPrChange w:id="3044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45" w:author="user" w:date="2020-02-10T04:10:00Z">
              <w:del w:id="304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provinsi : banten</w:delText>
                </w:r>
              </w:del>
            </w:ins>
          </w:p>
          <w:p w14:paraId="31065832" w14:textId="77777777" w:rsidR="002878EE" w:rsidDel="00120A6B" w:rsidRDefault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47" w:author="user" w:date="2020-02-10T04:11:00Z"/>
                <w:del w:id="3048" w:author="Lievia" w:date="2020-02-11T01:36:00Z"/>
                <w:rFonts w:ascii="Bookman Old Style" w:eastAsia="MS Mincho" w:hAnsi="Bookman Old Style"/>
                <w:i/>
                <w:iCs/>
              </w:rPr>
              <w:pPrChange w:id="3049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50" w:author="user" w:date="2020-02-10T04:11:00Z">
              <w:del w:id="305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kabupaten/kota : kabupaten pandeglang</w:delText>
                </w:r>
              </w:del>
            </w:ins>
          </w:p>
          <w:p w14:paraId="5B723627" w14:textId="77777777" w:rsidR="002878EE" w:rsidDel="00120A6B" w:rsidRDefault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52" w:author="user" w:date="2020-02-10T04:11:00Z"/>
                <w:del w:id="3053" w:author="Lievia" w:date="2020-02-11T01:36:00Z"/>
                <w:rFonts w:ascii="Bookman Old Style" w:eastAsia="MS Mincho" w:hAnsi="Bookman Old Style"/>
                <w:i/>
                <w:iCs/>
              </w:rPr>
              <w:pPrChange w:id="3054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55" w:author="user" w:date="2020-02-10T04:11:00Z">
              <w:del w:id="305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kode_post: 16111</w:delText>
                </w:r>
              </w:del>
            </w:ins>
          </w:p>
          <w:p w14:paraId="479454A7" w14:textId="77777777" w:rsidR="002878EE" w:rsidDel="00120A6B" w:rsidRDefault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57" w:author="user" w:date="2020-02-10T04:12:00Z"/>
                <w:del w:id="3058" w:author="Lievia" w:date="2020-02-11T01:36:00Z"/>
                <w:rFonts w:ascii="Bookman Old Style" w:eastAsia="MS Mincho" w:hAnsi="Bookman Old Style"/>
                <w:i/>
                <w:iCs/>
              </w:rPr>
              <w:pPrChange w:id="3059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60" w:author="user" w:date="2020-02-10T04:11:00Z">
              <w:del w:id="306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longitude </w:delText>
                </w:r>
              </w:del>
            </w:ins>
            <w:ins w:id="3062" w:author="user" w:date="2020-02-10T04:12:00Z">
              <w:del w:id="306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: -7.020</w:delText>
                </w:r>
              </w:del>
            </w:ins>
          </w:p>
          <w:p w14:paraId="20806662" w14:textId="77777777" w:rsidR="002878EE" w:rsidDel="00120A6B" w:rsidRDefault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64" w:author="user" w:date="2020-02-10T04:12:00Z"/>
                <w:del w:id="3065" w:author="Lievia" w:date="2020-02-11T01:36:00Z"/>
                <w:rFonts w:ascii="Bookman Old Style" w:eastAsia="MS Mincho" w:hAnsi="Bookman Old Style"/>
                <w:i/>
                <w:iCs/>
              </w:rPr>
              <w:pPrChange w:id="3066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67" w:author="user" w:date="2020-02-10T04:12:00Z">
              <w:del w:id="306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latitude : 722.0</w:delText>
                </w:r>
              </w:del>
            </w:ins>
          </w:p>
          <w:p w14:paraId="78E47DA9" w14:textId="77777777" w:rsidR="002878EE" w:rsidDel="00120A6B" w:rsidRDefault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69" w:author="user" w:date="2020-02-10T04:13:00Z"/>
                <w:del w:id="3070" w:author="Lievia" w:date="2020-02-11T01:36:00Z"/>
                <w:rFonts w:ascii="Bookman Old Style" w:eastAsia="MS Mincho" w:hAnsi="Bookman Old Style"/>
                <w:i/>
                <w:iCs/>
              </w:rPr>
              <w:pPrChange w:id="3071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72" w:author="user" w:date="2020-02-10T04:12:00Z">
              <w:del w:id="307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call point : 02223</w:delText>
                </w:r>
              </w:del>
            </w:ins>
          </w:p>
          <w:p w14:paraId="70B5C835" w14:textId="77777777" w:rsidR="002878EE" w:rsidDel="00120A6B" w:rsidRDefault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74" w:author="user" w:date="2020-02-10T03:51:00Z"/>
                <w:del w:id="3075" w:author="Lievia" w:date="2020-02-11T01:36:00Z"/>
                <w:rFonts w:ascii="Bookman Old Style" w:eastAsia="MS Mincho" w:hAnsi="Bookman Old Style"/>
                <w:i/>
                <w:iCs/>
              </w:rPr>
              <w:pPrChange w:id="3076" w:author="user" w:date="2020-02-10T04:08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3077" w:author="user" w:date="2020-02-10T04:13:00Z">
              <w:del w:id="307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image : (Null)</w:delText>
                </w:r>
              </w:del>
            </w:ins>
          </w:p>
          <w:p w14:paraId="08CE975D" w14:textId="77777777" w:rsidR="007515B3" w:rsidRPr="003F430D" w:rsidDel="00120A6B" w:rsidRDefault="007515B3" w:rsidP="001572AA">
            <w:pPr>
              <w:ind w:left="1"/>
              <w:rPr>
                <w:ins w:id="3079" w:author="user" w:date="2020-02-10T03:51:00Z"/>
                <w:del w:id="3080" w:author="Lievia" w:date="2020-02-11T01:36:00Z"/>
                <w:rFonts w:ascii="Bookman Old Style" w:eastAsia="MS Mincho" w:hAnsi="Bookman Old Style"/>
                <w:i/>
                <w:iCs/>
              </w:rPr>
            </w:pPr>
            <w:ins w:id="3081" w:author="user" w:date="2020-02-10T03:51:00Z">
              <w:del w:id="3082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>klik submit</w:delText>
                </w:r>
              </w:del>
            </w:ins>
          </w:p>
        </w:tc>
        <w:tc>
          <w:tcPr>
            <w:tcW w:w="1970" w:type="dxa"/>
            <w:vAlign w:val="center"/>
            <w:tcPrChange w:id="3083" w:author="user" w:date="2020-02-10T07:38:00Z">
              <w:tcPr>
                <w:tcW w:w="1358" w:type="dxa"/>
                <w:vAlign w:val="center"/>
              </w:tcPr>
            </w:tcPrChange>
          </w:tcPr>
          <w:p w14:paraId="789172DE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84" w:author="user" w:date="2020-02-10T04:15:00Z"/>
                <w:del w:id="3085" w:author="Lievia" w:date="2020-02-11T01:36:00Z"/>
                <w:rFonts w:ascii="Bookman Old Style" w:eastAsia="MS Mincho" w:hAnsi="Bookman Old Style"/>
                <w:i/>
                <w:iCs/>
              </w:rPr>
            </w:pPr>
            <w:ins w:id="3086" w:author="user" w:date="2020-02-10T04:15:00Z">
              <w:del w:id="308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Kode fasilitas keuangan : 008</w:delText>
                </w:r>
              </w:del>
            </w:ins>
          </w:p>
          <w:p w14:paraId="7EF0B5AA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88" w:author="user" w:date="2020-02-10T04:15:00Z"/>
                <w:del w:id="3089" w:author="Lievia" w:date="2020-02-11T01:36:00Z"/>
                <w:rFonts w:ascii="Bookman Old Style" w:eastAsia="MS Mincho" w:hAnsi="Bookman Old Style"/>
                <w:i/>
                <w:iCs/>
              </w:rPr>
            </w:pPr>
            <w:ins w:id="3090" w:author="user" w:date="2020-02-10T04:15:00Z">
              <w:del w:id="3091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nama </w:delText>
                </w:r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fasilitas keuangan : testfas</w:delText>
                </w:r>
              </w:del>
            </w:ins>
          </w:p>
          <w:p w14:paraId="7376473F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92" w:author="user" w:date="2020-02-10T04:15:00Z"/>
                <w:del w:id="3093" w:author="Lievia" w:date="2020-02-11T01:36:00Z"/>
                <w:rFonts w:ascii="Bookman Old Style" w:eastAsia="MS Mincho" w:hAnsi="Bookman Old Style"/>
                <w:i/>
                <w:iCs/>
              </w:rPr>
            </w:pPr>
            <w:ins w:id="3094" w:author="user" w:date="2020-02-10T04:15:00Z">
              <w:del w:id="309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alamat :jl raya parung</w:delText>
                </w:r>
              </w:del>
            </w:ins>
          </w:p>
          <w:p w14:paraId="1B982BE8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096" w:author="user" w:date="2020-02-10T04:15:00Z"/>
                <w:del w:id="3097" w:author="Lievia" w:date="2020-02-11T01:36:00Z"/>
                <w:rFonts w:ascii="Bookman Old Style" w:eastAsia="MS Mincho" w:hAnsi="Bookman Old Style"/>
                <w:i/>
                <w:iCs/>
              </w:rPr>
            </w:pPr>
            <w:ins w:id="3098" w:author="user" w:date="2020-02-10T04:15:00Z">
              <w:del w:id="309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lembaga Keuangan : test2</w:delText>
                </w:r>
              </w:del>
            </w:ins>
          </w:p>
          <w:p w14:paraId="37D92C0A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100" w:author="user" w:date="2020-02-10T04:15:00Z"/>
                <w:del w:id="3101" w:author="Lievia" w:date="2020-02-11T01:36:00Z"/>
                <w:rFonts w:ascii="Bookman Old Style" w:eastAsia="MS Mincho" w:hAnsi="Bookman Old Style"/>
                <w:i/>
                <w:iCs/>
              </w:rPr>
            </w:pPr>
            <w:ins w:id="3102" w:author="user" w:date="2020-02-10T04:15:00Z">
              <w:del w:id="310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kategori fasilitas keuangan : test</w:delText>
                </w:r>
              </w:del>
            </w:ins>
          </w:p>
          <w:p w14:paraId="217B3D6C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104" w:author="user" w:date="2020-02-10T04:15:00Z"/>
                <w:del w:id="3105" w:author="Lievia" w:date="2020-02-11T01:36:00Z"/>
                <w:rFonts w:ascii="Bookman Old Style" w:eastAsia="MS Mincho" w:hAnsi="Bookman Old Style"/>
                <w:i/>
                <w:iCs/>
              </w:rPr>
            </w:pPr>
            <w:ins w:id="3106" w:author="user" w:date="2020-02-10T04:15:00Z">
              <w:del w:id="310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provinsi : banten</w:delText>
                </w:r>
              </w:del>
            </w:ins>
          </w:p>
          <w:p w14:paraId="0FF01E25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108" w:author="user" w:date="2020-02-10T04:15:00Z"/>
                <w:del w:id="3109" w:author="Lievia" w:date="2020-02-11T01:36:00Z"/>
                <w:rFonts w:ascii="Bookman Old Style" w:eastAsia="MS Mincho" w:hAnsi="Bookman Old Style"/>
                <w:i/>
                <w:iCs/>
              </w:rPr>
            </w:pPr>
            <w:ins w:id="3110" w:author="user" w:date="2020-02-10T04:15:00Z">
              <w:del w:id="311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kabupaten/kota : kabupaten pandeglang</w:delText>
                </w:r>
              </w:del>
            </w:ins>
          </w:p>
          <w:p w14:paraId="09C136FA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112" w:author="user" w:date="2020-02-10T04:15:00Z"/>
                <w:del w:id="3113" w:author="Lievia" w:date="2020-02-11T01:36:00Z"/>
                <w:rFonts w:ascii="Bookman Old Style" w:eastAsia="MS Mincho" w:hAnsi="Bookman Old Style"/>
                <w:i/>
                <w:iCs/>
              </w:rPr>
            </w:pPr>
            <w:ins w:id="3114" w:author="user" w:date="2020-02-10T04:15:00Z">
              <w:del w:id="311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kode_post: 16111</w:delText>
                </w:r>
              </w:del>
            </w:ins>
          </w:p>
          <w:p w14:paraId="5466DDE0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116" w:author="user" w:date="2020-02-10T04:15:00Z"/>
                <w:del w:id="3117" w:author="Lievia" w:date="2020-02-11T01:36:00Z"/>
                <w:rFonts w:ascii="Bookman Old Style" w:eastAsia="MS Mincho" w:hAnsi="Bookman Old Style"/>
                <w:i/>
                <w:iCs/>
              </w:rPr>
            </w:pPr>
            <w:ins w:id="3118" w:author="user" w:date="2020-02-10T04:15:00Z">
              <w:del w:id="311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longitude : -7.020</w:delText>
                </w:r>
              </w:del>
            </w:ins>
          </w:p>
          <w:p w14:paraId="095AB80A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120" w:author="user" w:date="2020-02-10T04:15:00Z"/>
                <w:del w:id="3121" w:author="Lievia" w:date="2020-02-11T01:36:00Z"/>
                <w:rFonts w:ascii="Bookman Old Style" w:eastAsia="MS Mincho" w:hAnsi="Bookman Old Style"/>
                <w:i/>
                <w:iCs/>
              </w:rPr>
            </w:pPr>
            <w:ins w:id="3122" w:author="user" w:date="2020-02-10T04:15:00Z">
              <w:del w:id="312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latitude : 722.0</w:delText>
                </w:r>
              </w:del>
            </w:ins>
          </w:p>
          <w:p w14:paraId="78530D0E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124" w:author="user" w:date="2020-02-10T04:15:00Z"/>
                <w:del w:id="3125" w:author="Lievia" w:date="2020-02-11T01:36:00Z"/>
                <w:rFonts w:ascii="Bookman Old Style" w:eastAsia="MS Mincho" w:hAnsi="Bookman Old Style"/>
                <w:i/>
                <w:iCs/>
              </w:rPr>
            </w:pPr>
            <w:ins w:id="3126" w:author="user" w:date="2020-02-10T04:15:00Z">
              <w:del w:id="312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call point : 02223</w:delText>
                </w:r>
              </w:del>
            </w:ins>
          </w:p>
          <w:p w14:paraId="2528BF7C" w14:textId="77777777" w:rsidR="002878EE" w:rsidDel="00120A6B" w:rsidRDefault="002878EE" w:rsidP="002878EE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128" w:author="user" w:date="2020-02-10T04:15:00Z"/>
                <w:del w:id="3129" w:author="Lievia" w:date="2020-02-11T01:36:00Z"/>
                <w:rFonts w:ascii="Bookman Old Style" w:eastAsia="MS Mincho" w:hAnsi="Bookman Old Style"/>
                <w:i/>
                <w:iCs/>
              </w:rPr>
            </w:pPr>
            <w:ins w:id="3130" w:author="user" w:date="2020-02-10T04:15:00Z">
              <w:del w:id="313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image : (Null)</w:delText>
                </w:r>
              </w:del>
            </w:ins>
          </w:p>
          <w:p w14:paraId="2746B304" w14:textId="77777777" w:rsidR="007515B3" w:rsidRPr="002878EE" w:rsidDel="00120A6B" w:rsidRDefault="007515B3">
            <w:pPr>
              <w:rPr>
                <w:ins w:id="3132" w:author="user" w:date="2020-02-10T03:51:00Z"/>
                <w:del w:id="3133" w:author="Lievia" w:date="2020-02-11T01:36:00Z"/>
                <w:rFonts w:ascii="Bookman Old Style" w:eastAsia="MS Mincho" w:hAnsi="Bookman Old Style"/>
                <w:rPrChange w:id="3134" w:author="user" w:date="2020-02-10T04:15:00Z">
                  <w:rPr>
                    <w:ins w:id="3135" w:author="user" w:date="2020-02-10T03:51:00Z"/>
                    <w:del w:id="3136" w:author="Lievia" w:date="2020-02-11T01:36:00Z"/>
                    <w:rFonts w:eastAsia="MS Mincho"/>
                  </w:rPr>
                </w:rPrChange>
              </w:rPr>
              <w:pPrChange w:id="3137" w:author="user" w:date="2020-02-10T04:15:00Z">
                <w:pPr>
                  <w:pStyle w:val="ListParagraph"/>
                  <w:numPr>
                    <w:numId w:val="10"/>
                  </w:numPr>
                  <w:ind w:hanging="360"/>
                </w:pPr>
              </w:pPrChange>
            </w:pPr>
          </w:p>
        </w:tc>
        <w:tc>
          <w:tcPr>
            <w:tcW w:w="2283" w:type="dxa"/>
            <w:vAlign w:val="center"/>
            <w:tcPrChange w:id="3138" w:author="user" w:date="2020-02-10T07:38:00Z">
              <w:tcPr>
                <w:tcW w:w="3108" w:type="dxa"/>
                <w:vAlign w:val="center"/>
              </w:tcPr>
            </w:tcPrChange>
          </w:tcPr>
          <w:p w14:paraId="5E4E786B" w14:textId="77777777" w:rsidR="007515B3" w:rsidDel="00120A6B" w:rsidRDefault="007515B3">
            <w:pPr>
              <w:rPr>
                <w:ins w:id="3139" w:author="user" w:date="2020-02-10T03:51:00Z"/>
                <w:del w:id="3140" w:author="Lievia" w:date="2020-02-11T01:36:00Z"/>
                <w:rFonts w:ascii="Bookman Old Style" w:eastAsia="MS Mincho" w:hAnsi="Bookman Old Style"/>
              </w:rPr>
              <w:pPrChange w:id="3141" w:author="user" w:date="2020-02-10T04:16:00Z">
                <w:pPr>
                  <w:framePr w:hSpace="180" w:wrap="around" w:vAnchor="text" w:hAnchor="page" w:x="3391" w:y="103"/>
                </w:pPr>
              </w:pPrChange>
            </w:pPr>
            <w:ins w:id="3142" w:author="user" w:date="2020-02-10T03:51:00Z">
              <w:del w:id="314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Terdapat pesan menambahkan data sukses, serta data ditampilkan pada tabel halaman fasilitas keuangan.</w:delText>
                </w:r>
              </w:del>
            </w:ins>
          </w:p>
        </w:tc>
        <w:tc>
          <w:tcPr>
            <w:tcW w:w="1260" w:type="dxa"/>
            <w:vAlign w:val="center"/>
            <w:tcPrChange w:id="3144" w:author="user" w:date="2020-02-10T07:38:00Z">
              <w:tcPr>
                <w:tcW w:w="1212" w:type="dxa"/>
                <w:vAlign w:val="center"/>
              </w:tcPr>
            </w:tcPrChange>
          </w:tcPr>
          <w:p w14:paraId="036E8428" w14:textId="77777777" w:rsidR="007515B3" w:rsidDel="00120A6B" w:rsidRDefault="00D812FF">
            <w:pPr>
              <w:jc w:val="center"/>
              <w:rPr>
                <w:ins w:id="3145" w:author="user" w:date="2020-02-10T03:51:00Z"/>
                <w:del w:id="3146" w:author="Lievia" w:date="2020-02-11T01:36:00Z"/>
                <w:rFonts w:ascii="Bookman Old Style" w:eastAsia="MS Mincho" w:hAnsi="Bookman Old Style"/>
              </w:rPr>
              <w:pPrChange w:id="3147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3148" w:author="user" w:date="2020-02-10T04:17:00Z">
              <w:del w:id="314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N</w:delText>
                </w:r>
              </w:del>
            </w:ins>
            <w:ins w:id="3150" w:author="user" w:date="2020-02-10T03:51:00Z">
              <w:del w:id="3151" w:author="Lievia" w:date="2020-02-11T01:36:00Z">
                <w:r w:rsidR="007515B3"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350" w:type="dxa"/>
            <w:vAlign w:val="center"/>
            <w:tcPrChange w:id="3152" w:author="user" w:date="2020-02-10T07:38:00Z">
              <w:tcPr>
                <w:tcW w:w="1401" w:type="dxa"/>
                <w:vAlign w:val="center"/>
              </w:tcPr>
            </w:tcPrChange>
          </w:tcPr>
          <w:p w14:paraId="41D0997F" w14:textId="77777777" w:rsidR="007515B3" w:rsidRPr="00D812FF" w:rsidDel="00120A6B" w:rsidRDefault="00D812FF" w:rsidP="001572AA">
            <w:pPr>
              <w:rPr>
                <w:ins w:id="3153" w:author="user" w:date="2020-02-10T03:51:00Z"/>
                <w:del w:id="3154" w:author="Lievia" w:date="2020-02-11T01:36:00Z"/>
                <w:rFonts w:ascii="Bookman Old Style" w:eastAsia="MS Mincho" w:hAnsi="Bookman Old Style"/>
                <w:rPrChange w:id="3155" w:author="user" w:date="2020-02-10T04:17:00Z">
                  <w:rPr>
                    <w:ins w:id="3156" w:author="user" w:date="2020-02-10T03:51:00Z"/>
                    <w:del w:id="3157" w:author="Lievia" w:date="2020-02-11T01:36:00Z"/>
                    <w:rFonts w:ascii="Bookman Old Style" w:eastAsia="MS Mincho" w:hAnsi="Bookman Old Style"/>
                    <w:lang w:val="id-ID"/>
                  </w:rPr>
                </w:rPrChange>
              </w:rPr>
            </w:pPr>
            <w:ins w:id="3158" w:author="user" w:date="2020-02-10T04:17:00Z">
              <w:del w:id="315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</w:delText>
                </w:r>
              </w:del>
            </w:ins>
            <w:ins w:id="3160" w:author="user" w:date="2020-02-10T04:18:00Z">
              <w:del w:id="316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1.4.C</w:delText>
                </w:r>
              </w:del>
            </w:ins>
            <w:ins w:id="3162" w:author="user" w:date="2020-02-10T04:19:00Z">
              <w:del w:id="316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</w:tr>
      <w:tr w:rsidR="007515B3" w:rsidRPr="00E83B33" w:rsidDel="00120A6B" w14:paraId="3C1660BE" w14:textId="77777777" w:rsidTr="00BC0474">
        <w:trPr>
          <w:trHeight w:val="389"/>
          <w:ins w:id="3164" w:author="user" w:date="2020-02-10T03:51:00Z"/>
          <w:del w:id="3165" w:author="Lievia" w:date="2020-02-11T01:36:00Z"/>
          <w:trPrChange w:id="3166" w:author="user" w:date="2020-02-10T07:38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3167" w:author="user" w:date="2020-02-10T07:38:00Z">
              <w:tcPr>
                <w:tcW w:w="807" w:type="dxa"/>
              </w:tcPr>
            </w:tcPrChange>
          </w:tcPr>
          <w:p w14:paraId="02C54AB5" w14:textId="77777777" w:rsidR="007515B3" w:rsidDel="00120A6B" w:rsidRDefault="007515B3">
            <w:pPr>
              <w:jc w:val="center"/>
              <w:rPr>
                <w:ins w:id="3168" w:author="user" w:date="2020-02-10T03:51:00Z"/>
                <w:del w:id="3169" w:author="Lievia" w:date="2020-02-11T01:36:00Z"/>
                <w:rFonts w:ascii="Bookman Old Style" w:eastAsia="MS Mincho" w:hAnsi="Bookman Old Style"/>
              </w:rPr>
              <w:pPrChange w:id="3170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3171" w:author="user" w:date="2020-02-10T03:51:00Z">
              <w:del w:id="317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3</w:delText>
                </w:r>
              </w:del>
            </w:ins>
          </w:p>
        </w:tc>
        <w:tc>
          <w:tcPr>
            <w:tcW w:w="2865" w:type="dxa"/>
            <w:vAlign w:val="center"/>
            <w:tcPrChange w:id="3173" w:author="user" w:date="2020-02-10T07:38:00Z">
              <w:tcPr>
                <w:tcW w:w="2865" w:type="dxa"/>
                <w:vAlign w:val="center"/>
              </w:tcPr>
            </w:tcPrChange>
          </w:tcPr>
          <w:p w14:paraId="65CFB7ED" w14:textId="77777777" w:rsidR="007515B3" w:rsidDel="00120A6B" w:rsidRDefault="007515B3" w:rsidP="001572AA">
            <w:pPr>
              <w:rPr>
                <w:ins w:id="3174" w:author="user" w:date="2020-02-10T03:51:00Z"/>
                <w:del w:id="3175" w:author="Lievia" w:date="2020-02-11T01:36:00Z"/>
                <w:rFonts w:ascii="Bookman Old Style" w:eastAsia="MS Mincho" w:hAnsi="Bookman Old Style"/>
              </w:rPr>
            </w:pPr>
            <w:ins w:id="3176" w:author="user" w:date="2020-02-10T03:51:00Z">
              <w:del w:id="317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back</w:delText>
                </w:r>
              </w:del>
            </w:ins>
          </w:p>
        </w:tc>
        <w:tc>
          <w:tcPr>
            <w:tcW w:w="1970" w:type="dxa"/>
            <w:vAlign w:val="center"/>
            <w:tcPrChange w:id="3178" w:author="user" w:date="2020-02-10T07:38:00Z">
              <w:tcPr>
                <w:tcW w:w="1783" w:type="dxa"/>
                <w:vAlign w:val="center"/>
              </w:tcPr>
            </w:tcPrChange>
          </w:tcPr>
          <w:p w14:paraId="6CCFE573" w14:textId="77777777" w:rsidR="007515B3" w:rsidDel="00120A6B" w:rsidRDefault="007515B3" w:rsidP="001572AA">
            <w:pPr>
              <w:rPr>
                <w:ins w:id="3179" w:author="user" w:date="2020-02-10T03:51:00Z"/>
                <w:del w:id="3180" w:author="Lievia" w:date="2020-02-11T01:36:00Z"/>
                <w:rFonts w:ascii="Bookman Old Style" w:eastAsia="MS Mincho" w:hAnsi="Bookman Old Style"/>
                <w:i/>
                <w:iCs/>
              </w:rPr>
            </w:pPr>
            <w:ins w:id="3181" w:author="user" w:date="2020-02-10T03:51:00Z">
              <w:del w:id="318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back</w:delText>
                </w:r>
              </w:del>
            </w:ins>
          </w:p>
        </w:tc>
        <w:tc>
          <w:tcPr>
            <w:tcW w:w="1970" w:type="dxa"/>
            <w:vAlign w:val="center"/>
            <w:tcPrChange w:id="3183" w:author="user" w:date="2020-02-10T07:38:00Z">
              <w:tcPr>
                <w:tcW w:w="1358" w:type="dxa"/>
                <w:vAlign w:val="center"/>
              </w:tcPr>
            </w:tcPrChange>
          </w:tcPr>
          <w:p w14:paraId="7EA26243" w14:textId="77777777" w:rsidR="007515B3" w:rsidRPr="003F430D" w:rsidDel="00120A6B" w:rsidRDefault="007515B3" w:rsidP="001572AA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184" w:author="user" w:date="2020-02-10T03:51:00Z"/>
                <w:del w:id="3185" w:author="Lievia" w:date="2020-02-11T01:36:00Z"/>
                <w:rFonts w:ascii="Bookman Old Style" w:eastAsia="MS Mincho" w:hAnsi="Bookman Old Style"/>
                <w:i/>
                <w:iCs/>
              </w:rPr>
            </w:pPr>
          </w:p>
        </w:tc>
        <w:tc>
          <w:tcPr>
            <w:tcW w:w="2283" w:type="dxa"/>
            <w:vAlign w:val="center"/>
            <w:tcPrChange w:id="3186" w:author="user" w:date="2020-02-10T07:38:00Z">
              <w:tcPr>
                <w:tcW w:w="3108" w:type="dxa"/>
                <w:vAlign w:val="center"/>
              </w:tcPr>
            </w:tcPrChange>
          </w:tcPr>
          <w:p w14:paraId="36A09D5A" w14:textId="77777777" w:rsidR="007515B3" w:rsidDel="00120A6B" w:rsidRDefault="007515B3">
            <w:pPr>
              <w:rPr>
                <w:ins w:id="3187" w:author="user" w:date="2020-02-10T03:51:00Z"/>
                <w:del w:id="3188" w:author="Lievia" w:date="2020-02-11T01:36:00Z"/>
                <w:rFonts w:ascii="Bookman Old Style" w:eastAsia="MS Mincho" w:hAnsi="Bookman Old Style"/>
              </w:rPr>
              <w:pPrChange w:id="3189" w:author="user" w:date="2020-02-10T06:03:00Z">
                <w:pPr>
                  <w:framePr w:hSpace="180" w:wrap="around" w:vAnchor="text" w:hAnchor="page" w:x="3391" w:y="103"/>
                </w:pPr>
              </w:pPrChange>
            </w:pPr>
            <w:ins w:id="3190" w:author="user" w:date="2020-02-10T03:51:00Z">
              <w:del w:id="319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Kembali ke halaman fasilitas keuangan</w:delText>
                </w:r>
              </w:del>
            </w:ins>
          </w:p>
        </w:tc>
        <w:tc>
          <w:tcPr>
            <w:tcW w:w="1260" w:type="dxa"/>
            <w:vAlign w:val="center"/>
            <w:tcPrChange w:id="3192" w:author="user" w:date="2020-02-10T07:38:00Z">
              <w:tcPr>
                <w:tcW w:w="1212" w:type="dxa"/>
                <w:vAlign w:val="center"/>
              </w:tcPr>
            </w:tcPrChange>
          </w:tcPr>
          <w:p w14:paraId="4AC146A8" w14:textId="77777777" w:rsidR="007515B3" w:rsidDel="00120A6B" w:rsidRDefault="007515B3">
            <w:pPr>
              <w:jc w:val="center"/>
              <w:rPr>
                <w:ins w:id="3193" w:author="user" w:date="2020-02-10T03:51:00Z"/>
                <w:del w:id="3194" w:author="Lievia" w:date="2020-02-11T01:36:00Z"/>
                <w:rFonts w:ascii="Bookman Old Style" w:eastAsia="MS Mincho" w:hAnsi="Bookman Old Style"/>
              </w:rPr>
              <w:pPrChange w:id="3195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3196" w:author="user" w:date="2020-02-10T03:51:00Z">
              <w:del w:id="319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350" w:type="dxa"/>
            <w:vAlign w:val="center"/>
            <w:tcPrChange w:id="3198" w:author="user" w:date="2020-02-10T07:38:00Z">
              <w:tcPr>
                <w:tcW w:w="1401" w:type="dxa"/>
                <w:vAlign w:val="center"/>
              </w:tcPr>
            </w:tcPrChange>
          </w:tcPr>
          <w:p w14:paraId="73C08760" w14:textId="77777777" w:rsidR="007515B3" w:rsidRPr="00D12A08" w:rsidDel="00120A6B" w:rsidRDefault="007515B3" w:rsidP="001572AA">
            <w:pPr>
              <w:rPr>
                <w:ins w:id="3199" w:author="user" w:date="2020-02-10T03:51:00Z"/>
                <w:del w:id="3200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418A1E08" w14:textId="77777777" w:rsidR="007515B3" w:rsidDel="00120A6B" w:rsidRDefault="007515B3" w:rsidP="007515B3">
      <w:pPr>
        <w:pStyle w:val="ListParagraph"/>
        <w:ind w:left="1890"/>
        <w:rPr>
          <w:ins w:id="3201" w:author="user" w:date="2020-02-10T03:51:00Z"/>
          <w:del w:id="3202" w:author="Lievia" w:date="2020-02-11T01:36:00Z"/>
          <w:rFonts w:ascii="Bookman Old Style" w:hAnsi="Bookman Old Style"/>
          <w:bCs/>
          <w:sz w:val="24"/>
          <w:szCs w:val="24"/>
        </w:rPr>
      </w:pPr>
    </w:p>
    <w:p w14:paraId="6AAEFDE8" w14:textId="77777777" w:rsidR="007515B3" w:rsidRPr="003F430D" w:rsidDel="00120A6B" w:rsidRDefault="007515B3">
      <w:pPr>
        <w:pStyle w:val="ListParagraph"/>
        <w:numPr>
          <w:ilvl w:val="0"/>
          <w:numId w:val="16"/>
        </w:numPr>
        <w:ind w:left="1890"/>
        <w:rPr>
          <w:ins w:id="3203" w:author="user" w:date="2020-02-10T03:51:00Z"/>
          <w:del w:id="3204" w:author="Lievia" w:date="2020-02-11T01:36:00Z"/>
          <w:rFonts w:ascii="Bookman Old Style" w:hAnsi="Bookman Old Style"/>
          <w:bCs/>
          <w:sz w:val="24"/>
          <w:szCs w:val="24"/>
        </w:rPr>
        <w:pPrChange w:id="3205" w:author="user" w:date="2020-02-10T04:22:00Z">
          <w:pPr>
            <w:pStyle w:val="ListParagraph"/>
            <w:numPr>
              <w:numId w:val="12"/>
            </w:numPr>
            <w:ind w:left="1890" w:hanging="360"/>
          </w:pPr>
        </w:pPrChange>
      </w:pPr>
      <w:ins w:id="3206" w:author="user" w:date="2020-02-10T03:51:00Z">
        <w:del w:id="3207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Modul Edit (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fasilitas keuangan</w:delText>
          </w:r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564FA7CA" w14:textId="77777777" w:rsidR="007515B3" w:rsidRPr="003F430D" w:rsidDel="00120A6B" w:rsidRDefault="007515B3">
      <w:pPr>
        <w:pStyle w:val="ListParagraph"/>
        <w:ind w:left="1890"/>
        <w:rPr>
          <w:ins w:id="3208" w:author="user" w:date="2020-02-10T03:51:00Z"/>
          <w:del w:id="3209" w:author="Lievia" w:date="2020-02-11T01:36:00Z"/>
          <w:rFonts w:ascii="Bookman Old Style" w:hAnsi="Bookman Old Style"/>
          <w:bCs/>
          <w:sz w:val="24"/>
          <w:szCs w:val="24"/>
        </w:rPr>
      </w:pPr>
      <w:ins w:id="3210" w:author="user" w:date="2020-02-10T03:51:00Z">
        <w:del w:id="3211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dmin dapat Me</w:delText>
          </w:r>
          <w:r w:rsidR="008F6F5F" w:rsidDel="00120A6B">
            <w:rPr>
              <w:rFonts w:ascii="Bookman Old Style" w:hAnsi="Bookman Old Style"/>
              <w:bCs/>
              <w:sz w:val="24"/>
              <w:szCs w:val="24"/>
            </w:rPr>
            <w:delText>ngedit</w:delText>
          </w:r>
        </w:del>
      </w:ins>
      <w:ins w:id="3212" w:author="user" w:date="2020-02-10T04:22:00Z">
        <w:del w:id="3213" w:author="Lievia" w:date="2020-02-11T01:36:00Z">
          <w:r w:rsidR="008F6F5F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</w:del>
      </w:ins>
      <w:ins w:id="3214" w:author="user" w:date="2020-02-10T03:51:00Z">
        <w:del w:id="3215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fasilitas keuangan.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3216" w:author="user" w:date="2020-02-10T07:34:00Z">
          <w:tblPr>
            <w:tblpPr w:leftFromText="180" w:rightFromText="180" w:vertAnchor="text" w:horzAnchor="page" w:tblpX="3391" w:tblpY="10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807"/>
        <w:gridCol w:w="2865"/>
        <w:gridCol w:w="1723"/>
        <w:gridCol w:w="1620"/>
        <w:gridCol w:w="2880"/>
        <w:gridCol w:w="1260"/>
        <w:gridCol w:w="1350"/>
        <w:tblGridChange w:id="3217">
          <w:tblGrid>
            <w:gridCol w:w="807"/>
            <w:gridCol w:w="2865"/>
            <w:gridCol w:w="2025"/>
            <w:gridCol w:w="1844"/>
            <w:gridCol w:w="3108"/>
            <w:gridCol w:w="1212"/>
            <w:gridCol w:w="1401"/>
          </w:tblGrid>
        </w:tblGridChange>
      </w:tblGrid>
      <w:tr w:rsidR="007515B3" w:rsidRPr="00E83B33" w:rsidDel="00120A6B" w14:paraId="2A1AF618" w14:textId="77777777" w:rsidTr="00BC0474">
        <w:trPr>
          <w:trHeight w:val="633"/>
          <w:ins w:id="3218" w:author="user" w:date="2020-02-10T03:51:00Z"/>
          <w:del w:id="3219" w:author="Lievia" w:date="2020-02-11T01:36:00Z"/>
          <w:trPrChange w:id="3220" w:author="user" w:date="2020-02-10T07:34:00Z">
            <w:trPr>
              <w:trHeight w:val="633"/>
            </w:trPr>
          </w:trPrChange>
        </w:trPr>
        <w:tc>
          <w:tcPr>
            <w:tcW w:w="807" w:type="dxa"/>
            <w:vAlign w:val="center"/>
            <w:tcPrChange w:id="3221" w:author="user" w:date="2020-02-10T07:34:00Z">
              <w:tcPr>
                <w:tcW w:w="807" w:type="dxa"/>
                <w:vAlign w:val="center"/>
              </w:tcPr>
            </w:tcPrChange>
          </w:tcPr>
          <w:p w14:paraId="48E4C98C" w14:textId="77777777" w:rsidR="007515B3" w:rsidRPr="00D12A08" w:rsidDel="00120A6B" w:rsidRDefault="007515B3" w:rsidP="001572AA">
            <w:pPr>
              <w:jc w:val="center"/>
              <w:rPr>
                <w:ins w:id="3222" w:author="user" w:date="2020-02-10T03:51:00Z"/>
                <w:del w:id="3223" w:author="Lievia" w:date="2020-02-11T01:36:00Z"/>
                <w:rFonts w:ascii="Bookman Old Style" w:eastAsia="MS Mincho" w:hAnsi="Bookman Old Style"/>
                <w:lang w:val="id-ID"/>
              </w:rPr>
            </w:pPr>
            <w:ins w:id="3224" w:author="user" w:date="2020-02-10T03:51:00Z">
              <w:del w:id="322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  <w:tcPrChange w:id="3226" w:author="user" w:date="2020-02-10T07:34:00Z">
              <w:tcPr>
                <w:tcW w:w="2865" w:type="dxa"/>
                <w:vAlign w:val="center"/>
              </w:tcPr>
            </w:tcPrChange>
          </w:tcPr>
          <w:p w14:paraId="0C14DF8C" w14:textId="77777777" w:rsidR="007515B3" w:rsidRPr="00D12A08" w:rsidDel="00120A6B" w:rsidRDefault="007515B3" w:rsidP="001572AA">
            <w:pPr>
              <w:jc w:val="center"/>
              <w:rPr>
                <w:ins w:id="3227" w:author="user" w:date="2020-02-10T03:51:00Z"/>
                <w:del w:id="3228" w:author="Lievia" w:date="2020-02-11T01:36:00Z"/>
                <w:rFonts w:ascii="Bookman Old Style" w:eastAsia="MS Mincho" w:hAnsi="Bookman Old Style"/>
                <w:lang w:val="id-ID"/>
              </w:rPr>
            </w:pPr>
            <w:ins w:id="3229" w:author="user" w:date="2020-02-10T03:51:00Z">
              <w:del w:id="323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23" w:type="dxa"/>
            <w:vAlign w:val="center"/>
            <w:tcPrChange w:id="3231" w:author="user" w:date="2020-02-10T07:34:00Z">
              <w:tcPr>
                <w:tcW w:w="1783" w:type="dxa"/>
                <w:vAlign w:val="center"/>
              </w:tcPr>
            </w:tcPrChange>
          </w:tcPr>
          <w:p w14:paraId="17D0AF9D" w14:textId="77777777" w:rsidR="007515B3" w:rsidRPr="00D12A08" w:rsidDel="00120A6B" w:rsidRDefault="007515B3" w:rsidP="001572AA">
            <w:pPr>
              <w:jc w:val="center"/>
              <w:rPr>
                <w:ins w:id="3232" w:author="user" w:date="2020-02-10T03:51:00Z"/>
                <w:del w:id="3233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3234" w:author="user" w:date="2020-02-10T03:51:00Z">
              <w:del w:id="3235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620" w:type="dxa"/>
            <w:vAlign w:val="center"/>
            <w:tcPrChange w:id="3236" w:author="user" w:date="2020-02-10T07:34:00Z">
              <w:tcPr>
                <w:tcW w:w="1325" w:type="dxa"/>
                <w:vAlign w:val="center"/>
              </w:tcPr>
            </w:tcPrChange>
          </w:tcPr>
          <w:p w14:paraId="3BEDE4E4" w14:textId="77777777" w:rsidR="007515B3" w:rsidRPr="00D12A08" w:rsidDel="00120A6B" w:rsidRDefault="007515B3" w:rsidP="001572AA">
            <w:pPr>
              <w:jc w:val="center"/>
              <w:rPr>
                <w:ins w:id="3237" w:author="user" w:date="2020-02-10T03:51:00Z"/>
                <w:del w:id="3238" w:author="Lievia" w:date="2020-02-11T01:36:00Z"/>
                <w:rFonts w:ascii="Bookman Old Style" w:eastAsia="MS Mincho" w:hAnsi="Bookman Old Style"/>
                <w:lang w:val="id-ID"/>
              </w:rPr>
            </w:pPr>
            <w:ins w:id="3239" w:author="user" w:date="2020-02-10T03:51:00Z">
              <w:del w:id="324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2880" w:type="dxa"/>
            <w:vAlign w:val="center"/>
            <w:tcPrChange w:id="3241" w:author="user" w:date="2020-02-10T07:34:00Z">
              <w:tcPr>
                <w:tcW w:w="3108" w:type="dxa"/>
                <w:vAlign w:val="center"/>
              </w:tcPr>
            </w:tcPrChange>
          </w:tcPr>
          <w:p w14:paraId="3072C3EA" w14:textId="77777777" w:rsidR="007515B3" w:rsidRPr="00D12A08" w:rsidDel="00120A6B" w:rsidRDefault="007515B3" w:rsidP="001572AA">
            <w:pPr>
              <w:jc w:val="center"/>
              <w:rPr>
                <w:ins w:id="3242" w:author="user" w:date="2020-02-10T03:51:00Z"/>
                <w:del w:id="3243" w:author="Lievia" w:date="2020-02-11T01:36:00Z"/>
                <w:rFonts w:ascii="Bookman Old Style" w:eastAsia="MS Mincho" w:hAnsi="Bookman Old Style"/>
                <w:lang w:val="id-ID"/>
              </w:rPr>
            </w:pPr>
            <w:ins w:id="3244" w:author="user" w:date="2020-02-10T03:51:00Z">
              <w:del w:id="324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60" w:type="dxa"/>
            <w:vAlign w:val="center"/>
            <w:tcPrChange w:id="3246" w:author="user" w:date="2020-02-10T07:34:00Z">
              <w:tcPr>
                <w:tcW w:w="1212" w:type="dxa"/>
                <w:vAlign w:val="center"/>
              </w:tcPr>
            </w:tcPrChange>
          </w:tcPr>
          <w:p w14:paraId="3DD2AD9E" w14:textId="77777777" w:rsidR="007515B3" w:rsidRPr="00D12A08" w:rsidDel="00120A6B" w:rsidRDefault="007515B3" w:rsidP="001572AA">
            <w:pPr>
              <w:jc w:val="center"/>
              <w:rPr>
                <w:ins w:id="3247" w:author="user" w:date="2020-02-10T03:51:00Z"/>
                <w:del w:id="3248" w:author="Lievia" w:date="2020-02-11T01:36:00Z"/>
                <w:rFonts w:ascii="Bookman Old Style" w:eastAsia="MS Mincho" w:hAnsi="Bookman Old Style"/>
                <w:lang w:val="id-ID"/>
              </w:rPr>
            </w:pPr>
            <w:ins w:id="3249" w:author="user" w:date="2020-02-10T03:51:00Z">
              <w:del w:id="325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565B566C" w14:textId="77777777" w:rsidR="007515B3" w:rsidRPr="00D12A08" w:rsidDel="00120A6B" w:rsidRDefault="007515B3" w:rsidP="001572AA">
            <w:pPr>
              <w:jc w:val="center"/>
              <w:rPr>
                <w:ins w:id="3251" w:author="user" w:date="2020-02-10T03:51:00Z"/>
                <w:del w:id="3252" w:author="Lievia" w:date="2020-02-11T01:36:00Z"/>
                <w:rFonts w:ascii="Bookman Old Style" w:eastAsia="MS Mincho" w:hAnsi="Bookman Old Style"/>
                <w:lang w:val="id-ID"/>
              </w:rPr>
            </w:pPr>
            <w:ins w:id="3253" w:author="user" w:date="2020-02-10T03:51:00Z">
              <w:del w:id="325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350" w:type="dxa"/>
            <w:vAlign w:val="center"/>
            <w:tcPrChange w:id="3255" w:author="user" w:date="2020-02-10T07:34:00Z">
              <w:tcPr>
                <w:tcW w:w="1401" w:type="dxa"/>
                <w:vAlign w:val="center"/>
              </w:tcPr>
            </w:tcPrChange>
          </w:tcPr>
          <w:p w14:paraId="090F46C7" w14:textId="77777777" w:rsidR="007515B3" w:rsidRPr="00D12A08" w:rsidDel="00120A6B" w:rsidRDefault="007515B3" w:rsidP="001572AA">
            <w:pPr>
              <w:jc w:val="center"/>
              <w:rPr>
                <w:ins w:id="3256" w:author="user" w:date="2020-02-10T03:51:00Z"/>
                <w:del w:id="3257" w:author="Lievia" w:date="2020-02-11T01:36:00Z"/>
                <w:rFonts w:ascii="Bookman Old Style" w:eastAsia="MS Mincho" w:hAnsi="Bookman Old Style"/>
                <w:lang w:val="id-ID"/>
              </w:rPr>
            </w:pPr>
            <w:ins w:id="3258" w:author="user" w:date="2020-02-10T03:51:00Z">
              <w:del w:id="325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7515B3" w:rsidRPr="00E83B33" w:rsidDel="00120A6B" w14:paraId="22AF88F2" w14:textId="77777777" w:rsidTr="00BC0474">
        <w:trPr>
          <w:trHeight w:val="389"/>
          <w:ins w:id="3260" w:author="user" w:date="2020-02-10T03:51:00Z"/>
          <w:del w:id="3261" w:author="Lievia" w:date="2020-02-11T01:36:00Z"/>
          <w:trPrChange w:id="3262" w:author="user" w:date="2020-02-10T07:38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3263" w:author="user" w:date="2020-02-10T07:38:00Z">
              <w:tcPr>
                <w:tcW w:w="807" w:type="dxa"/>
              </w:tcPr>
            </w:tcPrChange>
          </w:tcPr>
          <w:p w14:paraId="675FBA3A" w14:textId="77777777" w:rsidR="007515B3" w:rsidRPr="003F430D" w:rsidDel="00120A6B" w:rsidRDefault="007515B3">
            <w:pPr>
              <w:jc w:val="center"/>
              <w:rPr>
                <w:ins w:id="3264" w:author="user" w:date="2020-02-10T03:51:00Z"/>
                <w:del w:id="3265" w:author="Lievia" w:date="2020-02-11T01:36:00Z"/>
                <w:rFonts w:ascii="Bookman Old Style" w:eastAsia="MS Mincho" w:hAnsi="Bookman Old Style"/>
              </w:rPr>
              <w:pPrChange w:id="3266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3267" w:author="user" w:date="2020-02-10T03:51:00Z">
              <w:del w:id="326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3269" w:author="user" w:date="2020-02-10T07:38:00Z">
              <w:tcPr>
                <w:tcW w:w="2865" w:type="dxa"/>
                <w:vAlign w:val="center"/>
              </w:tcPr>
            </w:tcPrChange>
          </w:tcPr>
          <w:p w14:paraId="5E783629" w14:textId="77777777" w:rsidR="007515B3" w:rsidRPr="003F430D" w:rsidDel="00120A6B" w:rsidRDefault="007515B3" w:rsidP="001572AA">
            <w:pPr>
              <w:rPr>
                <w:ins w:id="3270" w:author="user" w:date="2020-02-10T03:51:00Z"/>
                <w:del w:id="3271" w:author="Lievia" w:date="2020-02-11T01:36:00Z"/>
                <w:rFonts w:ascii="Bookman Old Style" w:eastAsia="MS Mincho" w:hAnsi="Bookman Old Style"/>
              </w:rPr>
            </w:pPr>
            <w:ins w:id="3272" w:author="user" w:date="2020-02-10T03:51:00Z">
              <w:del w:id="327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icon edit  </w:delText>
                </w:r>
              </w:del>
            </w:ins>
          </w:p>
        </w:tc>
        <w:tc>
          <w:tcPr>
            <w:tcW w:w="1723" w:type="dxa"/>
            <w:vAlign w:val="center"/>
            <w:tcPrChange w:id="3274" w:author="user" w:date="2020-02-10T07:38:00Z">
              <w:tcPr>
                <w:tcW w:w="1783" w:type="dxa"/>
                <w:vAlign w:val="center"/>
              </w:tcPr>
            </w:tcPrChange>
          </w:tcPr>
          <w:p w14:paraId="44C29CBC" w14:textId="77777777" w:rsidR="007515B3" w:rsidRPr="003F430D" w:rsidDel="00120A6B" w:rsidRDefault="007515B3" w:rsidP="001572AA">
            <w:pPr>
              <w:rPr>
                <w:ins w:id="3275" w:author="user" w:date="2020-02-10T03:51:00Z"/>
                <w:del w:id="3276" w:author="Lievia" w:date="2020-02-11T01:36:00Z"/>
                <w:rFonts w:ascii="Bookman Old Style" w:eastAsia="MS Mincho" w:hAnsi="Bookman Old Style"/>
                <w:i/>
                <w:iCs/>
              </w:rPr>
            </w:pPr>
            <w:ins w:id="3277" w:author="user" w:date="2020-02-10T03:51:00Z">
              <w:del w:id="327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icon edit</w:delText>
                </w:r>
              </w:del>
            </w:ins>
          </w:p>
        </w:tc>
        <w:tc>
          <w:tcPr>
            <w:tcW w:w="1620" w:type="dxa"/>
            <w:vAlign w:val="center"/>
            <w:tcPrChange w:id="3279" w:author="user" w:date="2020-02-10T07:38:00Z">
              <w:tcPr>
                <w:tcW w:w="1325" w:type="dxa"/>
                <w:vAlign w:val="center"/>
              </w:tcPr>
            </w:tcPrChange>
          </w:tcPr>
          <w:p w14:paraId="7903A9F7" w14:textId="77777777" w:rsidR="007515B3" w:rsidRPr="003F430D" w:rsidDel="00120A6B" w:rsidRDefault="007515B3" w:rsidP="001572AA">
            <w:pPr>
              <w:rPr>
                <w:ins w:id="3280" w:author="user" w:date="2020-02-10T03:51:00Z"/>
                <w:del w:id="3281" w:author="Lievia" w:date="2020-02-11T01:36:00Z"/>
                <w:rFonts w:ascii="Bookman Old Style" w:eastAsia="MS Mincho" w:hAnsi="Bookman Old Style"/>
              </w:rPr>
            </w:pPr>
            <w:ins w:id="3282" w:author="user" w:date="2020-02-10T03:51:00Z">
              <w:del w:id="328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2880" w:type="dxa"/>
            <w:vAlign w:val="center"/>
            <w:tcPrChange w:id="3284" w:author="user" w:date="2020-02-10T07:38:00Z">
              <w:tcPr>
                <w:tcW w:w="3108" w:type="dxa"/>
                <w:vAlign w:val="center"/>
              </w:tcPr>
            </w:tcPrChange>
          </w:tcPr>
          <w:p w14:paraId="1C9C687C" w14:textId="77777777" w:rsidR="007515B3" w:rsidRPr="003F430D" w:rsidDel="00120A6B" w:rsidRDefault="007515B3">
            <w:pPr>
              <w:rPr>
                <w:ins w:id="3285" w:author="user" w:date="2020-02-10T03:51:00Z"/>
                <w:del w:id="3286" w:author="Lievia" w:date="2020-02-11T01:36:00Z"/>
                <w:rFonts w:ascii="Bookman Old Style" w:eastAsia="MS Mincho" w:hAnsi="Bookman Old Style"/>
              </w:rPr>
              <w:pPrChange w:id="3287" w:author="user" w:date="2020-02-10T04:22:00Z">
                <w:pPr>
                  <w:framePr w:hSpace="180" w:wrap="around" w:vAnchor="text" w:hAnchor="page" w:x="3391" w:y="103"/>
                </w:pPr>
              </w:pPrChange>
            </w:pPr>
            <w:ins w:id="3288" w:author="user" w:date="2020-02-10T03:51:00Z">
              <w:del w:id="328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form edit data </w:delText>
                </w:r>
                <w:r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fasilitas keuangan</w:delText>
                </w:r>
                <w:r w:rsidDel="00120A6B">
                  <w:rPr>
                    <w:rFonts w:ascii="Bookman Old Style" w:eastAsia="MS Mincho" w:hAnsi="Bookman Old Style"/>
                  </w:rPr>
                  <w:delText xml:space="preserve"> dengan menampilkan data yang akan di edit</w:delText>
                </w:r>
              </w:del>
            </w:ins>
          </w:p>
        </w:tc>
        <w:tc>
          <w:tcPr>
            <w:tcW w:w="1260" w:type="dxa"/>
            <w:vAlign w:val="center"/>
            <w:tcPrChange w:id="3290" w:author="user" w:date="2020-02-10T07:38:00Z">
              <w:tcPr>
                <w:tcW w:w="1212" w:type="dxa"/>
                <w:vAlign w:val="center"/>
              </w:tcPr>
            </w:tcPrChange>
          </w:tcPr>
          <w:p w14:paraId="37612B59" w14:textId="77777777" w:rsidR="007515B3" w:rsidRPr="003F430D" w:rsidDel="00120A6B" w:rsidRDefault="007515B3">
            <w:pPr>
              <w:jc w:val="center"/>
              <w:rPr>
                <w:ins w:id="3291" w:author="user" w:date="2020-02-10T03:51:00Z"/>
                <w:del w:id="3292" w:author="Lievia" w:date="2020-02-11T01:36:00Z"/>
                <w:rFonts w:ascii="Bookman Old Style" w:eastAsia="MS Mincho" w:hAnsi="Bookman Old Style"/>
              </w:rPr>
              <w:pPrChange w:id="3293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3294" w:author="user" w:date="2020-02-10T03:51:00Z">
              <w:del w:id="329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350" w:type="dxa"/>
            <w:vAlign w:val="center"/>
            <w:tcPrChange w:id="3296" w:author="user" w:date="2020-02-10T07:38:00Z">
              <w:tcPr>
                <w:tcW w:w="1401" w:type="dxa"/>
                <w:vAlign w:val="center"/>
              </w:tcPr>
            </w:tcPrChange>
          </w:tcPr>
          <w:p w14:paraId="25C8C80E" w14:textId="77777777" w:rsidR="007515B3" w:rsidRPr="003F430D" w:rsidDel="00120A6B" w:rsidRDefault="007515B3" w:rsidP="001572AA">
            <w:pPr>
              <w:rPr>
                <w:ins w:id="3297" w:author="user" w:date="2020-02-10T03:51:00Z"/>
                <w:del w:id="3298" w:author="Lievia" w:date="2020-02-11T01:36:00Z"/>
                <w:rFonts w:ascii="Bookman Old Style" w:eastAsia="MS Mincho" w:hAnsi="Bookman Old Style"/>
              </w:rPr>
            </w:pPr>
          </w:p>
        </w:tc>
      </w:tr>
      <w:tr w:rsidR="007515B3" w:rsidRPr="00E83B33" w:rsidDel="00120A6B" w14:paraId="27D49209" w14:textId="77777777" w:rsidTr="00BC0474">
        <w:trPr>
          <w:trHeight w:val="389"/>
          <w:ins w:id="3299" w:author="user" w:date="2020-02-10T03:51:00Z"/>
          <w:del w:id="3300" w:author="Lievia" w:date="2020-02-11T01:36:00Z"/>
          <w:trPrChange w:id="3301" w:author="user" w:date="2020-02-10T07:38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3302" w:author="user" w:date="2020-02-10T07:38:00Z">
              <w:tcPr>
                <w:tcW w:w="807" w:type="dxa"/>
              </w:tcPr>
            </w:tcPrChange>
          </w:tcPr>
          <w:p w14:paraId="432566CF" w14:textId="77777777" w:rsidR="007515B3" w:rsidDel="00120A6B" w:rsidRDefault="007515B3">
            <w:pPr>
              <w:jc w:val="center"/>
              <w:rPr>
                <w:ins w:id="3303" w:author="user" w:date="2020-02-10T03:51:00Z"/>
                <w:del w:id="3304" w:author="Lievia" w:date="2020-02-11T01:36:00Z"/>
                <w:rFonts w:ascii="Bookman Old Style" w:eastAsia="MS Mincho" w:hAnsi="Bookman Old Style"/>
              </w:rPr>
              <w:pPrChange w:id="3305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3306" w:author="user" w:date="2020-02-10T03:51:00Z">
              <w:del w:id="330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3308" w:author="user" w:date="2020-02-10T07:38:00Z">
              <w:tcPr>
                <w:tcW w:w="2865" w:type="dxa"/>
                <w:vAlign w:val="center"/>
              </w:tcPr>
            </w:tcPrChange>
          </w:tcPr>
          <w:p w14:paraId="0CE5E433" w14:textId="77777777" w:rsidR="007515B3" w:rsidDel="00120A6B" w:rsidRDefault="007515B3">
            <w:pPr>
              <w:rPr>
                <w:ins w:id="3309" w:author="user" w:date="2020-02-10T03:51:00Z"/>
                <w:del w:id="3310" w:author="Lievia" w:date="2020-02-11T01:36:00Z"/>
                <w:rFonts w:ascii="Bookman Old Style" w:eastAsia="MS Mincho" w:hAnsi="Bookman Old Style"/>
              </w:rPr>
              <w:pPrChange w:id="3311" w:author="user" w:date="2020-02-10T04:24:00Z">
                <w:pPr>
                  <w:framePr w:hSpace="180" w:wrap="around" w:vAnchor="text" w:hAnchor="page" w:x="3391" w:y="103"/>
                </w:pPr>
              </w:pPrChange>
            </w:pPr>
            <w:ins w:id="3312" w:author="user" w:date="2020-02-10T03:51:00Z">
              <w:del w:id="331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Mengisikan data pada form edit </w:delText>
                </w:r>
                <w:r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fasilitas keuangan</w:delText>
                </w:r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723" w:type="dxa"/>
            <w:vAlign w:val="center"/>
            <w:tcPrChange w:id="3314" w:author="user" w:date="2020-02-10T07:38:00Z">
              <w:tcPr>
                <w:tcW w:w="1783" w:type="dxa"/>
                <w:vAlign w:val="center"/>
              </w:tcPr>
            </w:tcPrChange>
          </w:tcPr>
          <w:p w14:paraId="6A703990" w14:textId="77777777" w:rsidR="007515B3" w:rsidDel="00120A6B" w:rsidRDefault="007515B3" w:rsidP="001572AA">
            <w:pPr>
              <w:rPr>
                <w:ins w:id="3315" w:author="user" w:date="2020-02-10T03:51:00Z"/>
                <w:del w:id="3316" w:author="Lievia" w:date="2020-02-11T01:36:00Z"/>
                <w:rFonts w:ascii="Bookman Old Style" w:eastAsia="MS Mincho" w:hAnsi="Bookman Old Style"/>
                <w:i/>
                <w:iCs/>
              </w:rPr>
            </w:pPr>
            <w:ins w:id="3317" w:author="user" w:date="2020-02-10T03:51:00Z">
              <w:del w:id="331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Mengisikan</w:delText>
                </w:r>
              </w:del>
            </w:ins>
          </w:p>
          <w:p w14:paraId="6E5D3CA0" w14:textId="77777777" w:rsidR="007515B3" w:rsidDel="00120A6B" w:rsidRDefault="00720B12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319" w:author="user" w:date="2020-02-10T05:27:00Z"/>
                <w:del w:id="3320" w:author="Lievia" w:date="2020-02-11T01:36:00Z"/>
                <w:rFonts w:ascii="Bookman Old Style" w:eastAsia="MS Mincho" w:hAnsi="Bookman Old Style"/>
                <w:i/>
                <w:iCs/>
              </w:rPr>
              <w:pPrChange w:id="3321" w:author="user" w:date="2020-02-10T05:27:00Z">
                <w:pPr>
                  <w:framePr w:hSpace="180" w:wrap="around" w:vAnchor="text" w:hAnchor="page" w:x="3391" w:y="103"/>
                  <w:ind w:left="1"/>
                </w:pPr>
              </w:pPrChange>
            </w:pPr>
            <w:ins w:id="3322" w:author="user" w:date="2020-02-10T05:27:00Z">
              <w:del w:id="332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Nama fasilitas keuangan </w:delText>
                </w:r>
              </w:del>
            </w:ins>
          </w:p>
          <w:p w14:paraId="09EBB4DF" w14:textId="77777777" w:rsidR="00720B12" w:rsidRPr="00720B12" w:rsidDel="00120A6B" w:rsidRDefault="00720B12">
            <w:pPr>
              <w:pStyle w:val="ListParagraph"/>
              <w:ind w:left="181"/>
              <w:rPr>
                <w:ins w:id="3324" w:author="user" w:date="2020-02-10T03:51:00Z"/>
                <w:del w:id="3325" w:author="Lievia" w:date="2020-02-11T01:36:00Z"/>
                <w:rFonts w:ascii="Bookman Old Style" w:eastAsia="MS Mincho" w:hAnsi="Bookman Old Style"/>
                <w:i/>
                <w:iCs/>
                <w:rPrChange w:id="3326" w:author="user" w:date="2020-02-10T05:27:00Z">
                  <w:rPr>
                    <w:ins w:id="3327" w:author="user" w:date="2020-02-10T03:51:00Z"/>
                    <w:del w:id="3328" w:author="Lievia" w:date="2020-02-11T01:36:00Z"/>
                    <w:rFonts w:eastAsia="MS Mincho"/>
                  </w:rPr>
                </w:rPrChange>
              </w:rPr>
              <w:pPrChange w:id="3329" w:author="user" w:date="2020-02-10T05:27:00Z">
                <w:pPr>
                  <w:framePr w:hSpace="180" w:wrap="around" w:vAnchor="text" w:hAnchor="page" w:x="3391" w:y="103"/>
                  <w:ind w:left="1"/>
                </w:pPr>
              </w:pPrChange>
            </w:pPr>
            <w:ins w:id="3330" w:author="user" w:date="2020-02-10T05:27:00Z">
              <w:del w:id="333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:bekasi jatiwaringin</w:delText>
                </w:r>
              </w:del>
            </w:ins>
            <w:ins w:id="3332" w:author="user" w:date="2020-02-10T05:28:00Z">
              <w:del w:id="333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_129</w:delText>
                </w:r>
              </w:del>
            </w:ins>
          </w:p>
        </w:tc>
        <w:tc>
          <w:tcPr>
            <w:tcW w:w="1620" w:type="dxa"/>
            <w:vAlign w:val="center"/>
            <w:tcPrChange w:id="3334" w:author="user" w:date="2020-02-10T07:38:00Z">
              <w:tcPr>
                <w:tcW w:w="1325" w:type="dxa"/>
                <w:vAlign w:val="center"/>
              </w:tcPr>
            </w:tcPrChange>
          </w:tcPr>
          <w:p w14:paraId="32869479" w14:textId="77777777" w:rsidR="00720B12" w:rsidDel="00120A6B" w:rsidRDefault="00720B12" w:rsidP="00720B12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335" w:author="user" w:date="2020-02-10T05:28:00Z"/>
                <w:del w:id="3336" w:author="Lievia" w:date="2020-02-11T01:36:00Z"/>
                <w:rFonts w:ascii="Bookman Old Style" w:eastAsia="MS Mincho" w:hAnsi="Bookman Old Style"/>
                <w:i/>
                <w:iCs/>
              </w:rPr>
            </w:pPr>
            <w:ins w:id="3337" w:author="user" w:date="2020-02-10T05:28:00Z">
              <w:del w:id="333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Nama fasilitas keuangan </w:delText>
                </w:r>
              </w:del>
            </w:ins>
          </w:p>
          <w:p w14:paraId="6FFAA80B" w14:textId="77777777" w:rsidR="007515B3" w:rsidRPr="00720B12" w:rsidDel="00120A6B" w:rsidRDefault="00720B12">
            <w:pPr>
              <w:rPr>
                <w:ins w:id="3339" w:author="user" w:date="2020-02-10T03:51:00Z"/>
                <w:del w:id="3340" w:author="Lievia" w:date="2020-02-11T01:36:00Z"/>
                <w:rFonts w:ascii="Bookman Old Style" w:eastAsia="MS Mincho" w:hAnsi="Bookman Old Style"/>
                <w:i/>
                <w:iCs/>
                <w:rPrChange w:id="3341" w:author="user" w:date="2020-02-10T05:28:00Z">
                  <w:rPr>
                    <w:ins w:id="3342" w:author="user" w:date="2020-02-10T03:51:00Z"/>
                    <w:del w:id="3343" w:author="Lievia" w:date="2020-02-11T01:36:00Z"/>
                    <w:rFonts w:eastAsia="MS Mincho"/>
                  </w:rPr>
                </w:rPrChange>
              </w:rPr>
              <w:pPrChange w:id="3344" w:author="user" w:date="2020-02-10T05:28:00Z">
                <w:pPr>
                  <w:pStyle w:val="ListParagraph"/>
                  <w:numPr>
                    <w:numId w:val="10"/>
                  </w:numPr>
                  <w:ind w:hanging="360"/>
                </w:pPr>
              </w:pPrChange>
            </w:pPr>
            <w:ins w:id="3345" w:author="user" w:date="2020-02-10T05:28:00Z">
              <w:del w:id="3346" w:author="Lievia" w:date="2020-02-11T01:36:00Z">
                <w:r w:rsidRPr="00720B12" w:rsidDel="00120A6B">
                  <w:rPr>
                    <w:rFonts w:ascii="Bookman Old Style" w:eastAsia="MS Mincho" w:hAnsi="Bookman Old Style"/>
                    <w:i/>
                    <w:iCs/>
                    <w:rPrChange w:id="3347" w:author="user" w:date="2020-02-10T05:28:00Z">
                      <w:rPr>
                        <w:rFonts w:eastAsia="MS Mincho"/>
                      </w:rPr>
                    </w:rPrChange>
                  </w:rPr>
                  <w:delText>:bekasi jatiwaringin_129</w:delText>
                </w:r>
              </w:del>
            </w:ins>
            <w:ins w:id="3348" w:author="user" w:date="2020-02-10T04:25:00Z">
              <w:del w:id="3349" w:author="Lievia" w:date="2020-02-11T01:36:00Z">
                <w:r w:rsidR="008F6F5F" w:rsidRPr="00720B12" w:rsidDel="00120A6B">
                  <w:rPr>
                    <w:rFonts w:ascii="Bookman Old Style" w:eastAsia="MS Mincho" w:hAnsi="Bookman Old Style"/>
                    <w:i/>
                    <w:iCs/>
                    <w:rPrChange w:id="3350" w:author="user" w:date="2020-02-10T05:28:00Z">
                      <w:rPr>
                        <w:rFonts w:eastAsia="MS Mincho"/>
                      </w:rPr>
                    </w:rPrChange>
                  </w:rPr>
                  <w:delText xml:space="preserve"> </w:delText>
                </w:r>
              </w:del>
            </w:ins>
          </w:p>
        </w:tc>
        <w:tc>
          <w:tcPr>
            <w:tcW w:w="2880" w:type="dxa"/>
            <w:vAlign w:val="center"/>
            <w:tcPrChange w:id="3351" w:author="user" w:date="2020-02-10T07:38:00Z">
              <w:tcPr>
                <w:tcW w:w="3108" w:type="dxa"/>
                <w:vAlign w:val="center"/>
              </w:tcPr>
            </w:tcPrChange>
          </w:tcPr>
          <w:p w14:paraId="7E0D8FC6" w14:textId="77777777" w:rsidR="007515B3" w:rsidDel="00120A6B" w:rsidRDefault="007515B3">
            <w:pPr>
              <w:rPr>
                <w:ins w:id="3352" w:author="user" w:date="2020-02-10T03:51:00Z"/>
                <w:del w:id="3353" w:author="Lievia" w:date="2020-02-11T01:36:00Z"/>
                <w:rFonts w:ascii="Bookman Old Style" w:eastAsia="MS Mincho" w:hAnsi="Bookman Old Style"/>
              </w:rPr>
              <w:pPrChange w:id="3354" w:author="user" w:date="2020-02-10T05:30:00Z">
                <w:pPr>
                  <w:framePr w:hSpace="180" w:wrap="around" w:vAnchor="text" w:hAnchor="page" w:x="3391" w:y="103"/>
                </w:pPr>
              </w:pPrChange>
            </w:pPr>
            <w:ins w:id="3355" w:author="user" w:date="2020-02-10T03:51:00Z">
              <w:del w:id="335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Terdapat pesan mengedit data sukses, serta data ditampilkan pada tabel halaman </w:delText>
                </w:r>
                <w:r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fasilitas keuangan</w:delText>
                </w:r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260" w:type="dxa"/>
            <w:vAlign w:val="center"/>
            <w:tcPrChange w:id="3357" w:author="user" w:date="2020-02-10T07:38:00Z">
              <w:tcPr>
                <w:tcW w:w="1212" w:type="dxa"/>
                <w:vAlign w:val="center"/>
              </w:tcPr>
            </w:tcPrChange>
          </w:tcPr>
          <w:p w14:paraId="6951A0C7" w14:textId="77777777" w:rsidR="007515B3" w:rsidDel="00120A6B" w:rsidRDefault="00720B12">
            <w:pPr>
              <w:jc w:val="center"/>
              <w:rPr>
                <w:ins w:id="3358" w:author="user" w:date="2020-02-10T03:51:00Z"/>
                <w:del w:id="3359" w:author="Lievia" w:date="2020-02-11T01:36:00Z"/>
                <w:rFonts w:ascii="Bookman Old Style" w:eastAsia="MS Mincho" w:hAnsi="Bookman Old Style"/>
              </w:rPr>
              <w:pPrChange w:id="3360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3361" w:author="user" w:date="2020-02-10T05:30:00Z">
              <w:del w:id="336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N</w:delText>
                </w:r>
              </w:del>
            </w:ins>
            <w:ins w:id="3363" w:author="user" w:date="2020-02-10T03:51:00Z">
              <w:del w:id="3364" w:author="Lievia" w:date="2020-02-11T01:36:00Z">
                <w:r w:rsidR="007515B3"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350" w:type="dxa"/>
            <w:vAlign w:val="center"/>
            <w:tcPrChange w:id="3365" w:author="user" w:date="2020-02-10T07:38:00Z">
              <w:tcPr>
                <w:tcW w:w="1401" w:type="dxa"/>
                <w:vAlign w:val="center"/>
              </w:tcPr>
            </w:tcPrChange>
          </w:tcPr>
          <w:p w14:paraId="7B91EA40" w14:textId="77777777" w:rsidR="007515B3" w:rsidRPr="00720B12" w:rsidDel="00120A6B" w:rsidRDefault="00A56C9A" w:rsidP="001572AA">
            <w:pPr>
              <w:rPr>
                <w:ins w:id="3366" w:author="user" w:date="2020-02-10T03:51:00Z"/>
                <w:del w:id="3367" w:author="Lievia" w:date="2020-02-11T01:36:00Z"/>
                <w:rFonts w:ascii="Bookman Old Style" w:eastAsia="MS Mincho" w:hAnsi="Bookman Old Style"/>
                <w:rPrChange w:id="3368" w:author="user" w:date="2020-02-10T05:30:00Z">
                  <w:rPr>
                    <w:ins w:id="3369" w:author="user" w:date="2020-02-10T03:51:00Z"/>
                    <w:del w:id="3370" w:author="Lievia" w:date="2020-02-11T01:36:00Z"/>
                    <w:rFonts w:ascii="Bookman Old Style" w:eastAsia="MS Mincho" w:hAnsi="Bookman Old Style"/>
                    <w:lang w:val="id-ID"/>
                  </w:rPr>
                </w:rPrChange>
              </w:rPr>
            </w:pPr>
            <w:ins w:id="3371" w:author="user" w:date="2020-02-10T07:46:00Z">
              <w:del w:id="337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D.1.4.D2</w:delText>
                </w:r>
              </w:del>
            </w:ins>
          </w:p>
        </w:tc>
      </w:tr>
      <w:tr w:rsidR="007515B3" w:rsidRPr="00E83B33" w:rsidDel="00120A6B" w14:paraId="55A04864" w14:textId="77777777" w:rsidTr="00BC0474">
        <w:trPr>
          <w:trHeight w:val="389"/>
          <w:ins w:id="3373" w:author="user" w:date="2020-02-10T03:51:00Z"/>
          <w:del w:id="3374" w:author="Lievia" w:date="2020-02-11T01:36:00Z"/>
          <w:trPrChange w:id="3375" w:author="user" w:date="2020-02-10T07:38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3376" w:author="user" w:date="2020-02-10T07:38:00Z">
              <w:tcPr>
                <w:tcW w:w="807" w:type="dxa"/>
              </w:tcPr>
            </w:tcPrChange>
          </w:tcPr>
          <w:p w14:paraId="20F3359E" w14:textId="77777777" w:rsidR="007515B3" w:rsidDel="00120A6B" w:rsidRDefault="007515B3">
            <w:pPr>
              <w:jc w:val="center"/>
              <w:rPr>
                <w:ins w:id="3377" w:author="user" w:date="2020-02-10T03:51:00Z"/>
                <w:del w:id="3378" w:author="Lievia" w:date="2020-02-11T01:36:00Z"/>
                <w:rFonts w:ascii="Bookman Old Style" w:eastAsia="MS Mincho" w:hAnsi="Bookman Old Style"/>
              </w:rPr>
              <w:pPrChange w:id="3379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3380" w:author="user" w:date="2020-02-10T03:51:00Z">
              <w:del w:id="338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3</w:delText>
                </w:r>
              </w:del>
            </w:ins>
          </w:p>
        </w:tc>
        <w:tc>
          <w:tcPr>
            <w:tcW w:w="2865" w:type="dxa"/>
            <w:vAlign w:val="center"/>
            <w:tcPrChange w:id="3382" w:author="user" w:date="2020-02-10T07:38:00Z">
              <w:tcPr>
                <w:tcW w:w="2865" w:type="dxa"/>
                <w:vAlign w:val="center"/>
              </w:tcPr>
            </w:tcPrChange>
          </w:tcPr>
          <w:p w14:paraId="2D5CB9C7" w14:textId="77777777" w:rsidR="007515B3" w:rsidDel="00120A6B" w:rsidRDefault="007515B3" w:rsidP="001572AA">
            <w:pPr>
              <w:rPr>
                <w:ins w:id="3383" w:author="user" w:date="2020-02-10T03:51:00Z"/>
                <w:del w:id="3384" w:author="Lievia" w:date="2020-02-11T01:36:00Z"/>
                <w:rFonts w:ascii="Bookman Old Style" w:eastAsia="MS Mincho" w:hAnsi="Bookman Old Style"/>
              </w:rPr>
            </w:pPr>
            <w:ins w:id="3385" w:author="user" w:date="2020-02-10T03:51:00Z">
              <w:del w:id="338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back</w:delText>
                </w:r>
              </w:del>
            </w:ins>
          </w:p>
        </w:tc>
        <w:tc>
          <w:tcPr>
            <w:tcW w:w="1723" w:type="dxa"/>
            <w:vAlign w:val="center"/>
            <w:tcPrChange w:id="3387" w:author="user" w:date="2020-02-10T07:38:00Z">
              <w:tcPr>
                <w:tcW w:w="1783" w:type="dxa"/>
                <w:vAlign w:val="center"/>
              </w:tcPr>
            </w:tcPrChange>
          </w:tcPr>
          <w:p w14:paraId="594FD6CA" w14:textId="77777777" w:rsidR="007515B3" w:rsidDel="00120A6B" w:rsidRDefault="007515B3" w:rsidP="001572AA">
            <w:pPr>
              <w:rPr>
                <w:ins w:id="3388" w:author="user" w:date="2020-02-10T03:51:00Z"/>
                <w:del w:id="3389" w:author="Lievia" w:date="2020-02-11T01:36:00Z"/>
                <w:rFonts w:ascii="Bookman Old Style" w:eastAsia="MS Mincho" w:hAnsi="Bookman Old Style"/>
                <w:i/>
                <w:iCs/>
              </w:rPr>
            </w:pPr>
            <w:ins w:id="3390" w:author="user" w:date="2020-02-10T03:51:00Z">
              <w:del w:id="339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back</w:delText>
                </w:r>
              </w:del>
            </w:ins>
          </w:p>
        </w:tc>
        <w:tc>
          <w:tcPr>
            <w:tcW w:w="1620" w:type="dxa"/>
            <w:vAlign w:val="center"/>
            <w:tcPrChange w:id="3392" w:author="user" w:date="2020-02-10T07:38:00Z">
              <w:tcPr>
                <w:tcW w:w="1325" w:type="dxa"/>
                <w:vAlign w:val="center"/>
              </w:tcPr>
            </w:tcPrChange>
          </w:tcPr>
          <w:p w14:paraId="66EFF8DE" w14:textId="77777777" w:rsidR="007515B3" w:rsidRPr="003F430D" w:rsidDel="00120A6B" w:rsidRDefault="007515B3" w:rsidP="001572AA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3393" w:author="user" w:date="2020-02-10T03:51:00Z"/>
                <w:del w:id="3394" w:author="Lievia" w:date="2020-02-11T01:36:00Z"/>
                <w:rFonts w:ascii="Bookman Old Style" w:eastAsia="MS Mincho" w:hAnsi="Bookman Old Style"/>
                <w:i/>
                <w:iCs/>
              </w:rPr>
            </w:pPr>
          </w:p>
        </w:tc>
        <w:tc>
          <w:tcPr>
            <w:tcW w:w="2880" w:type="dxa"/>
            <w:vAlign w:val="center"/>
            <w:tcPrChange w:id="3395" w:author="user" w:date="2020-02-10T07:38:00Z">
              <w:tcPr>
                <w:tcW w:w="3108" w:type="dxa"/>
                <w:vAlign w:val="center"/>
              </w:tcPr>
            </w:tcPrChange>
          </w:tcPr>
          <w:p w14:paraId="1F2B55A9" w14:textId="77777777" w:rsidR="007515B3" w:rsidDel="00120A6B" w:rsidRDefault="007515B3">
            <w:pPr>
              <w:rPr>
                <w:ins w:id="3396" w:author="user" w:date="2020-02-10T03:51:00Z"/>
                <w:del w:id="3397" w:author="Lievia" w:date="2020-02-11T01:36:00Z"/>
                <w:rFonts w:ascii="Bookman Old Style" w:eastAsia="MS Mincho" w:hAnsi="Bookman Old Style"/>
              </w:rPr>
              <w:pPrChange w:id="3398" w:author="user" w:date="2020-02-10T05:30:00Z">
                <w:pPr>
                  <w:framePr w:hSpace="180" w:wrap="around" w:vAnchor="text" w:hAnchor="page" w:x="3391" w:y="103"/>
                </w:pPr>
              </w:pPrChange>
            </w:pPr>
            <w:ins w:id="3399" w:author="user" w:date="2020-02-10T03:51:00Z">
              <w:del w:id="340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Kembali ke halaman </w:delText>
                </w:r>
                <w:r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fasilitas keuangan</w:delText>
                </w:r>
              </w:del>
            </w:ins>
          </w:p>
        </w:tc>
        <w:tc>
          <w:tcPr>
            <w:tcW w:w="1260" w:type="dxa"/>
            <w:vAlign w:val="center"/>
            <w:tcPrChange w:id="3401" w:author="user" w:date="2020-02-10T07:38:00Z">
              <w:tcPr>
                <w:tcW w:w="1212" w:type="dxa"/>
                <w:vAlign w:val="center"/>
              </w:tcPr>
            </w:tcPrChange>
          </w:tcPr>
          <w:p w14:paraId="5C81F548" w14:textId="77777777" w:rsidR="007515B3" w:rsidDel="00120A6B" w:rsidRDefault="007515B3">
            <w:pPr>
              <w:jc w:val="center"/>
              <w:rPr>
                <w:ins w:id="3402" w:author="user" w:date="2020-02-10T03:51:00Z"/>
                <w:del w:id="3403" w:author="Lievia" w:date="2020-02-11T01:36:00Z"/>
                <w:rFonts w:ascii="Bookman Old Style" w:eastAsia="MS Mincho" w:hAnsi="Bookman Old Style"/>
              </w:rPr>
              <w:pPrChange w:id="3404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3405" w:author="user" w:date="2020-02-10T03:51:00Z">
              <w:del w:id="340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350" w:type="dxa"/>
            <w:vAlign w:val="center"/>
            <w:tcPrChange w:id="3407" w:author="user" w:date="2020-02-10T07:38:00Z">
              <w:tcPr>
                <w:tcW w:w="1401" w:type="dxa"/>
                <w:vAlign w:val="center"/>
              </w:tcPr>
            </w:tcPrChange>
          </w:tcPr>
          <w:p w14:paraId="00ABB08A" w14:textId="77777777" w:rsidR="007515B3" w:rsidRPr="00D12A08" w:rsidDel="00120A6B" w:rsidRDefault="007515B3" w:rsidP="001572AA">
            <w:pPr>
              <w:rPr>
                <w:ins w:id="3408" w:author="user" w:date="2020-02-10T03:51:00Z"/>
                <w:del w:id="3409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01060F42" w14:textId="77777777" w:rsidR="007515B3" w:rsidDel="00120A6B" w:rsidRDefault="007515B3" w:rsidP="007515B3">
      <w:pPr>
        <w:pStyle w:val="ListParagraph"/>
        <w:ind w:left="1890"/>
        <w:rPr>
          <w:ins w:id="3410" w:author="user" w:date="2020-02-10T03:51:00Z"/>
          <w:del w:id="3411" w:author="Lievia" w:date="2020-02-11T01:36:00Z"/>
          <w:rFonts w:ascii="Bookman Old Style" w:hAnsi="Bookman Old Style"/>
          <w:bCs/>
          <w:sz w:val="24"/>
          <w:szCs w:val="24"/>
        </w:rPr>
      </w:pPr>
    </w:p>
    <w:p w14:paraId="6083F745" w14:textId="77777777" w:rsidR="007515B3" w:rsidDel="00120A6B" w:rsidRDefault="007515B3" w:rsidP="007515B3">
      <w:pPr>
        <w:pStyle w:val="ListParagraph"/>
        <w:ind w:left="1890"/>
        <w:rPr>
          <w:ins w:id="3412" w:author="user" w:date="2020-02-10T03:51:00Z"/>
          <w:del w:id="3413" w:author="Lievia" w:date="2020-02-11T01:36:00Z"/>
          <w:rFonts w:ascii="Bookman Old Style" w:hAnsi="Bookman Old Style"/>
          <w:bCs/>
          <w:sz w:val="24"/>
          <w:szCs w:val="24"/>
        </w:rPr>
      </w:pPr>
    </w:p>
    <w:p w14:paraId="41B1F6EC" w14:textId="77777777" w:rsidR="007515B3" w:rsidDel="00120A6B" w:rsidRDefault="007515B3">
      <w:pPr>
        <w:pStyle w:val="ListParagraph"/>
        <w:numPr>
          <w:ilvl w:val="0"/>
          <w:numId w:val="16"/>
        </w:numPr>
        <w:ind w:left="1890"/>
        <w:rPr>
          <w:ins w:id="3414" w:author="user" w:date="2020-02-10T03:51:00Z"/>
          <w:del w:id="3415" w:author="Lievia" w:date="2020-02-11T01:36:00Z"/>
          <w:rFonts w:ascii="Bookman Old Style" w:hAnsi="Bookman Old Style"/>
          <w:bCs/>
          <w:sz w:val="24"/>
          <w:szCs w:val="24"/>
        </w:rPr>
        <w:pPrChange w:id="3416" w:author="user" w:date="2020-02-10T05:36:00Z">
          <w:pPr>
            <w:pStyle w:val="ListParagraph"/>
            <w:numPr>
              <w:numId w:val="12"/>
            </w:numPr>
            <w:ind w:left="1890" w:hanging="360"/>
          </w:pPr>
        </w:pPrChange>
      </w:pPr>
      <w:ins w:id="3417" w:author="user" w:date="2020-02-10T03:51:00Z">
        <w:del w:id="3418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Modul Hapus </w:delText>
          </w:r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(</w:delText>
          </w:r>
        </w:del>
      </w:ins>
      <w:ins w:id="3419" w:author="user" w:date="2020-02-10T05:36:00Z">
        <w:del w:id="3420" w:author="Lievia" w:date="2020-02-11T01:36:00Z">
          <w:r w:rsidR="00925E9C" w:rsidDel="00120A6B">
            <w:rPr>
              <w:rFonts w:ascii="Bookman Old Style" w:hAnsi="Bookman Old Style"/>
              <w:bCs/>
              <w:sz w:val="24"/>
              <w:szCs w:val="24"/>
            </w:rPr>
            <w:delText>f</w:delText>
          </w:r>
        </w:del>
      </w:ins>
      <w:ins w:id="3421" w:author="user" w:date="2020-02-10T03:51:00Z">
        <w:del w:id="3422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asilitas keuangan</w:delText>
          </w:r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635A8D68" w14:textId="77777777" w:rsidR="007515B3" w:rsidRPr="003F430D" w:rsidDel="00120A6B" w:rsidRDefault="007515B3" w:rsidP="007515B3">
      <w:pPr>
        <w:pStyle w:val="ListParagraph"/>
        <w:ind w:left="1890"/>
        <w:rPr>
          <w:ins w:id="3423" w:author="user" w:date="2020-02-10T03:51:00Z"/>
          <w:del w:id="3424" w:author="Lievia" w:date="2020-02-11T01:36:00Z"/>
          <w:rFonts w:ascii="Bookman Old Style" w:hAnsi="Bookman Old Style"/>
          <w:bCs/>
          <w:sz w:val="24"/>
          <w:szCs w:val="24"/>
        </w:rPr>
      </w:pPr>
      <w:ins w:id="3425" w:author="user" w:date="2020-02-10T03:51:00Z">
        <w:del w:id="3426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dmin dapat Menghapus kategori fasilitas keuangan.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58"/>
        <w:gridCol w:w="3108"/>
        <w:gridCol w:w="1212"/>
        <w:gridCol w:w="1401"/>
        <w:tblGridChange w:id="3427">
          <w:tblGrid>
            <w:gridCol w:w="807"/>
            <w:gridCol w:w="2865"/>
            <w:gridCol w:w="1783"/>
            <w:gridCol w:w="1358"/>
            <w:gridCol w:w="3108"/>
            <w:gridCol w:w="1212"/>
            <w:gridCol w:w="1401"/>
          </w:tblGrid>
        </w:tblGridChange>
      </w:tblGrid>
      <w:tr w:rsidR="007515B3" w:rsidRPr="00E83B33" w:rsidDel="00120A6B" w14:paraId="0C2395A3" w14:textId="77777777" w:rsidTr="001572AA">
        <w:trPr>
          <w:trHeight w:val="633"/>
          <w:ins w:id="3428" w:author="user" w:date="2020-02-10T03:51:00Z"/>
          <w:del w:id="3429" w:author="Lievia" w:date="2020-02-11T01:36:00Z"/>
        </w:trPr>
        <w:tc>
          <w:tcPr>
            <w:tcW w:w="807" w:type="dxa"/>
            <w:vAlign w:val="center"/>
          </w:tcPr>
          <w:p w14:paraId="23EFA82C" w14:textId="77777777" w:rsidR="007515B3" w:rsidRPr="00D12A08" w:rsidDel="00120A6B" w:rsidRDefault="007515B3" w:rsidP="001572AA">
            <w:pPr>
              <w:jc w:val="center"/>
              <w:rPr>
                <w:ins w:id="3430" w:author="user" w:date="2020-02-10T03:51:00Z"/>
                <w:del w:id="3431" w:author="Lievia" w:date="2020-02-11T01:36:00Z"/>
                <w:rFonts w:ascii="Bookman Old Style" w:eastAsia="MS Mincho" w:hAnsi="Bookman Old Style"/>
                <w:lang w:val="id-ID"/>
              </w:rPr>
            </w:pPr>
            <w:ins w:id="3432" w:author="user" w:date="2020-02-10T03:51:00Z">
              <w:del w:id="343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3C136E36" w14:textId="77777777" w:rsidR="007515B3" w:rsidRPr="00D12A08" w:rsidDel="00120A6B" w:rsidRDefault="007515B3" w:rsidP="001572AA">
            <w:pPr>
              <w:jc w:val="center"/>
              <w:rPr>
                <w:ins w:id="3434" w:author="user" w:date="2020-02-10T03:51:00Z"/>
                <w:del w:id="3435" w:author="Lievia" w:date="2020-02-11T01:36:00Z"/>
                <w:rFonts w:ascii="Bookman Old Style" w:eastAsia="MS Mincho" w:hAnsi="Bookman Old Style"/>
                <w:lang w:val="id-ID"/>
              </w:rPr>
            </w:pPr>
            <w:ins w:id="3436" w:author="user" w:date="2020-02-10T03:51:00Z">
              <w:del w:id="343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5077D95E" w14:textId="77777777" w:rsidR="007515B3" w:rsidRPr="00D12A08" w:rsidDel="00120A6B" w:rsidRDefault="007515B3" w:rsidP="001572AA">
            <w:pPr>
              <w:jc w:val="center"/>
              <w:rPr>
                <w:ins w:id="3438" w:author="user" w:date="2020-02-10T03:51:00Z"/>
                <w:del w:id="3439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3440" w:author="user" w:date="2020-02-10T03:51:00Z">
              <w:del w:id="3441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58" w:type="dxa"/>
            <w:vAlign w:val="center"/>
          </w:tcPr>
          <w:p w14:paraId="20DADD7E" w14:textId="77777777" w:rsidR="007515B3" w:rsidRPr="00D12A08" w:rsidDel="00120A6B" w:rsidRDefault="007515B3" w:rsidP="001572AA">
            <w:pPr>
              <w:jc w:val="center"/>
              <w:rPr>
                <w:ins w:id="3442" w:author="user" w:date="2020-02-10T03:51:00Z"/>
                <w:del w:id="3443" w:author="Lievia" w:date="2020-02-11T01:36:00Z"/>
                <w:rFonts w:ascii="Bookman Old Style" w:eastAsia="MS Mincho" w:hAnsi="Bookman Old Style"/>
                <w:lang w:val="id-ID"/>
              </w:rPr>
            </w:pPr>
            <w:ins w:id="3444" w:author="user" w:date="2020-02-10T03:51:00Z">
              <w:del w:id="344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076FE54C" w14:textId="77777777" w:rsidR="007515B3" w:rsidRPr="00D12A08" w:rsidDel="00120A6B" w:rsidRDefault="007515B3" w:rsidP="001572AA">
            <w:pPr>
              <w:jc w:val="center"/>
              <w:rPr>
                <w:ins w:id="3446" w:author="user" w:date="2020-02-10T03:51:00Z"/>
                <w:del w:id="3447" w:author="Lievia" w:date="2020-02-11T01:36:00Z"/>
                <w:rFonts w:ascii="Bookman Old Style" w:eastAsia="MS Mincho" w:hAnsi="Bookman Old Style"/>
                <w:lang w:val="id-ID"/>
              </w:rPr>
            </w:pPr>
            <w:ins w:id="3448" w:author="user" w:date="2020-02-10T03:51:00Z">
              <w:del w:id="344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6ABC42C3" w14:textId="77777777" w:rsidR="007515B3" w:rsidRPr="00D12A08" w:rsidDel="00120A6B" w:rsidRDefault="007515B3" w:rsidP="001572AA">
            <w:pPr>
              <w:jc w:val="center"/>
              <w:rPr>
                <w:ins w:id="3450" w:author="user" w:date="2020-02-10T03:51:00Z"/>
                <w:del w:id="3451" w:author="Lievia" w:date="2020-02-11T01:36:00Z"/>
                <w:rFonts w:ascii="Bookman Old Style" w:eastAsia="MS Mincho" w:hAnsi="Bookman Old Style"/>
                <w:lang w:val="id-ID"/>
              </w:rPr>
            </w:pPr>
            <w:ins w:id="3452" w:author="user" w:date="2020-02-10T03:51:00Z">
              <w:del w:id="345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535A2ED8" w14:textId="77777777" w:rsidR="007515B3" w:rsidRPr="00D12A08" w:rsidDel="00120A6B" w:rsidRDefault="007515B3" w:rsidP="001572AA">
            <w:pPr>
              <w:jc w:val="center"/>
              <w:rPr>
                <w:ins w:id="3454" w:author="user" w:date="2020-02-10T03:51:00Z"/>
                <w:del w:id="3455" w:author="Lievia" w:date="2020-02-11T01:36:00Z"/>
                <w:rFonts w:ascii="Bookman Old Style" w:eastAsia="MS Mincho" w:hAnsi="Bookman Old Style"/>
                <w:lang w:val="id-ID"/>
              </w:rPr>
            </w:pPr>
            <w:ins w:id="3456" w:author="user" w:date="2020-02-10T03:51:00Z">
              <w:del w:id="345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45C405E9" w14:textId="77777777" w:rsidR="007515B3" w:rsidRPr="00D12A08" w:rsidDel="00120A6B" w:rsidRDefault="007515B3" w:rsidP="001572AA">
            <w:pPr>
              <w:jc w:val="center"/>
              <w:rPr>
                <w:ins w:id="3458" w:author="user" w:date="2020-02-10T03:51:00Z"/>
                <w:del w:id="3459" w:author="Lievia" w:date="2020-02-11T01:36:00Z"/>
                <w:rFonts w:ascii="Bookman Old Style" w:eastAsia="MS Mincho" w:hAnsi="Bookman Old Style"/>
                <w:lang w:val="id-ID"/>
              </w:rPr>
            </w:pPr>
            <w:ins w:id="3460" w:author="user" w:date="2020-02-10T03:51:00Z">
              <w:del w:id="346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7515B3" w:rsidRPr="00E83B33" w:rsidDel="00120A6B" w14:paraId="42369BD6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3462" w:author="user" w:date="2020-02-10T07:3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3463" w:author="user" w:date="2020-02-10T03:51:00Z"/>
          <w:del w:id="3464" w:author="Lievia" w:date="2020-02-11T01:36:00Z"/>
          <w:trPrChange w:id="3465" w:author="user" w:date="2020-02-10T07:38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3466" w:author="user" w:date="2020-02-10T07:38:00Z">
              <w:tcPr>
                <w:tcW w:w="807" w:type="dxa"/>
              </w:tcPr>
            </w:tcPrChange>
          </w:tcPr>
          <w:p w14:paraId="4C304776" w14:textId="77777777" w:rsidR="007515B3" w:rsidRPr="003F430D" w:rsidDel="00120A6B" w:rsidRDefault="007515B3">
            <w:pPr>
              <w:jc w:val="center"/>
              <w:rPr>
                <w:ins w:id="3467" w:author="user" w:date="2020-02-10T03:51:00Z"/>
                <w:del w:id="3468" w:author="Lievia" w:date="2020-02-11T01:36:00Z"/>
                <w:rFonts w:ascii="Bookman Old Style" w:eastAsia="MS Mincho" w:hAnsi="Bookman Old Style"/>
              </w:rPr>
              <w:pPrChange w:id="3469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3470" w:author="user" w:date="2020-02-10T03:51:00Z">
              <w:del w:id="347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3472" w:author="user" w:date="2020-02-10T07:38:00Z">
              <w:tcPr>
                <w:tcW w:w="2865" w:type="dxa"/>
                <w:vAlign w:val="center"/>
              </w:tcPr>
            </w:tcPrChange>
          </w:tcPr>
          <w:p w14:paraId="73324B03" w14:textId="77777777" w:rsidR="007515B3" w:rsidRPr="003F430D" w:rsidDel="00120A6B" w:rsidRDefault="007515B3" w:rsidP="001572AA">
            <w:pPr>
              <w:rPr>
                <w:ins w:id="3473" w:author="user" w:date="2020-02-10T03:51:00Z"/>
                <w:del w:id="3474" w:author="Lievia" w:date="2020-02-11T01:36:00Z"/>
                <w:rFonts w:ascii="Bookman Old Style" w:eastAsia="MS Mincho" w:hAnsi="Bookman Old Style"/>
              </w:rPr>
            </w:pPr>
            <w:ins w:id="3475" w:author="user" w:date="2020-02-10T03:51:00Z">
              <w:del w:id="347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icon hapus  </w:delText>
                </w:r>
              </w:del>
            </w:ins>
          </w:p>
        </w:tc>
        <w:tc>
          <w:tcPr>
            <w:tcW w:w="1783" w:type="dxa"/>
            <w:vAlign w:val="center"/>
            <w:tcPrChange w:id="3477" w:author="user" w:date="2020-02-10T07:38:00Z">
              <w:tcPr>
                <w:tcW w:w="1783" w:type="dxa"/>
                <w:vAlign w:val="center"/>
              </w:tcPr>
            </w:tcPrChange>
          </w:tcPr>
          <w:p w14:paraId="6B74A76D" w14:textId="77777777" w:rsidR="007515B3" w:rsidRPr="003F430D" w:rsidDel="00120A6B" w:rsidRDefault="007515B3" w:rsidP="001572AA">
            <w:pPr>
              <w:rPr>
                <w:ins w:id="3478" w:author="user" w:date="2020-02-10T03:51:00Z"/>
                <w:del w:id="3479" w:author="Lievia" w:date="2020-02-11T01:36:00Z"/>
                <w:rFonts w:ascii="Bookman Old Style" w:eastAsia="MS Mincho" w:hAnsi="Bookman Old Style"/>
                <w:i/>
                <w:iCs/>
              </w:rPr>
            </w:pPr>
            <w:ins w:id="3480" w:author="user" w:date="2020-02-10T03:51:00Z">
              <w:del w:id="348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icon hapus</w:delText>
                </w:r>
              </w:del>
            </w:ins>
          </w:p>
        </w:tc>
        <w:tc>
          <w:tcPr>
            <w:tcW w:w="1358" w:type="dxa"/>
            <w:vAlign w:val="center"/>
            <w:tcPrChange w:id="3482" w:author="user" w:date="2020-02-10T07:38:00Z">
              <w:tcPr>
                <w:tcW w:w="1358" w:type="dxa"/>
                <w:vAlign w:val="center"/>
              </w:tcPr>
            </w:tcPrChange>
          </w:tcPr>
          <w:p w14:paraId="7547EBD1" w14:textId="77777777" w:rsidR="007515B3" w:rsidRPr="003F430D" w:rsidDel="00120A6B" w:rsidRDefault="007515B3" w:rsidP="001572AA">
            <w:pPr>
              <w:rPr>
                <w:ins w:id="3483" w:author="user" w:date="2020-02-10T03:51:00Z"/>
                <w:del w:id="3484" w:author="Lievia" w:date="2020-02-11T01:36:00Z"/>
                <w:rFonts w:ascii="Bookman Old Style" w:eastAsia="MS Mincho" w:hAnsi="Bookman Old Style"/>
              </w:rPr>
            </w:pPr>
            <w:ins w:id="3485" w:author="user" w:date="2020-02-10T03:51:00Z">
              <w:del w:id="348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3487" w:author="user" w:date="2020-02-10T07:38:00Z">
              <w:tcPr>
                <w:tcW w:w="3108" w:type="dxa"/>
                <w:vAlign w:val="center"/>
              </w:tcPr>
            </w:tcPrChange>
          </w:tcPr>
          <w:p w14:paraId="632EAE6E" w14:textId="77777777" w:rsidR="007515B3" w:rsidRPr="003F430D" w:rsidDel="00120A6B" w:rsidRDefault="007515B3">
            <w:pPr>
              <w:rPr>
                <w:ins w:id="3488" w:author="user" w:date="2020-02-10T03:51:00Z"/>
                <w:del w:id="3489" w:author="Lievia" w:date="2020-02-11T01:36:00Z"/>
                <w:rFonts w:ascii="Bookman Old Style" w:eastAsia="MS Mincho" w:hAnsi="Bookman Old Style"/>
              </w:rPr>
              <w:pPrChange w:id="3490" w:author="user" w:date="2020-02-10T05:35:00Z">
                <w:pPr>
                  <w:framePr w:hSpace="180" w:wrap="around" w:vAnchor="text" w:hAnchor="page" w:x="3391" w:y="103"/>
                </w:pPr>
              </w:pPrChange>
            </w:pPr>
            <w:ins w:id="3491" w:author="user" w:date="2020-02-10T03:51:00Z">
              <w:del w:id="349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pesan menghapus data sukses dan data telah terhapus dari tampilan tabel </w:delText>
                </w:r>
                <w:r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fasilitas keuangan</w:delText>
                </w:r>
              </w:del>
            </w:ins>
          </w:p>
        </w:tc>
        <w:tc>
          <w:tcPr>
            <w:tcW w:w="1212" w:type="dxa"/>
            <w:vAlign w:val="center"/>
            <w:tcPrChange w:id="3493" w:author="user" w:date="2020-02-10T07:38:00Z">
              <w:tcPr>
                <w:tcW w:w="1212" w:type="dxa"/>
                <w:vAlign w:val="center"/>
              </w:tcPr>
            </w:tcPrChange>
          </w:tcPr>
          <w:p w14:paraId="10E69565" w14:textId="77777777" w:rsidR="007515B3" w:rsidRPr="003F430D" w:rsidDel="00120A6B" w:rsidRDefault="007515B3">
            <w:pPr>
              <w:jc w:val="center"/>
              <w:rPr>
                <w:ins w:id="3494" w:author="user" w:date="2020-02-10T03:51:00Z"/>
                <w:del w:id="3495" w:author="Lievia" w:date="2020-02-11T01:36:00Z"/>
                <w:rFonts w:ascii="Bookman Old Style" w:eastAsia="MS Mincho" w:hAnsi="Bookman Old Style"/>
              </w:rPr>
              <w:pPrChange w:id="3496" w:author="user" w:date="2020-02-10T07:38:00Z">
                <w:pPr>
                  <w:framePr w:hSpace="180" w:wrap="around" w:vAnchor="text" w:hAnchor="page" w:x="3391" w:y="103"/>
                </w:pPr>
              </w:pPrChange>
            </w:pPr>
            <w:ins w:id="3497" w:author="user" w:date="2020-02-10T03:51:00Z">
              <w:del w:id="349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3499" w:author="user" w:date="2020-02-10T07:38:00Z">
              <w:tcPr>
                <w:tcW w:w="1401" w:type="dxa"/>
                <w:vAlign w:val="center"/>
              </w:tcPr>
            </w:tcPrChange>
          </w:tcPr>
          <w:p w14:paraId="78FDF896" w14:textId="77777777" w:rsidR="007515B3" w:rsidRPr="003F430D" w:rsidDel="00120A6B" w:rsidRDefault="007515B3" w:rsidP="001572AA">
            <w:pPr>
              <w:rPr>
                <w:ins w:id="3500" w:author="user" w:date="2020-02-10T03:51:00Z"/>
                <w:del w:id="3501" w:author="Lievia" w:date="2020-02-11T01:36:00Z"/>
                <w:rFonts w:ascii="Bookman Old Style" w:eastAsia="MS Mincho" w:hAnsi="Bookman Old Style"/>
              </w:rPr>
            </w:pPr>
          </w:p>
        </w:tc>
      </w:tr>
    </w:tbl>
    <w:p w14:paraId="440538A2" w14:textId="77777777" w:rsidR="007515B3" w:rsidDel="00120A6B" w:rsidRDefault="007515B3">
      <w:pPr>
        <w:rPr>
          <w:ins w:id="3502" w:author="user" w:date="2020-02-10T03:54:00Z"/>
          <w:del w:id="3503" w:author="Lievia" w:date="2020-02-11T01:36:00Z"/>
          <w:rFonts w:ascii="Bookman Old Style" w:hAnsi="Bookman Old Style"/>
          <w:bCs/>
          <w:sz w:val="24"/>
          <w:szCs w:val="24"/>
        </w:rPr>
        <w:pPrChange w:id="3504" w:author="user" w:date="2020-02-10T03:54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175A7B2B" w14:textId="77777777" w:rsidR="007515B3" w:rsidDel="00120A6B" w:rsidRDefault="007515B3">
      <w:pPr>
        <w:rPr>
          <w:ins w:id="3505" w:author="user" w:date="2020-02-10T03:54:00Z"/>
          <w:del w:id="3506" w:author="Lievia" w:date="2020-02-11T01:36:00Z"/>
          <w:rFonts w:ascii="Bookman Old Style" w:hAnsi="Bookman Old Style"/>
          <w:bCs/>
          <w:sz w:val="24"/>
          <w:szCs w:val="24"/>
        </w:rPr>
        <w:pPrChange w:id="3507" w:author="user" w:date="2020-02-10T03:54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0533CBB5" w14:textId="77777777" w:rsidR="007515B3" w:rsidDel="00120A6B" w:rsidRDefault="007515B3">
      <w:pPr>
        <w:rPr>
          <w:ins w:id="3508" w:author="user" w:date="2020-02-10T03:54:00Z"/>
          <w:del w:id="3509" w:author="Lievia" w:date="2020-02-11T01:36:00Z"/>
          <w:rFonts w:ascii="Bookman Old Style" w:hAnsi="Bookman Old Style"/>
          <w:bCs/>
          <w:sz w:val="24"/>
          <w:szCs w:val="24"/>
        </w:rPr>
        <w:pPrChange w:id="3510" w:author="user" w:date="2020-02-10T03:54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2F1AA33D" w14:textId="77777777" w:rsidR="007515B3" w:rsidDel="00120A6B" w:rsidRDefault="007515B3">
      <w:pPr>
        <w:rPr>
          <w:ins w:id="3511" w:author="user" w:date="2020-02-10T03:54:00Z"/>
          <w:del w:id="3512" w:author="Lievia" w:date="2020-02-11T01:36:00Z"/>
          <w:rFonts w:ascii="Bookman Old Style" w:hAnsi="Bookman Old Style"/>
          <w:bCs/>
          <w:sz w:val="24"/>
          <w:szCs w:val="24"/>
        </w:rPr>
        <w:pPrChange w:id="3513" w:author="user" w:date="2020-02-10T03:54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2BF535C0" w14:textId="77777777" w:rsidR="007515B3" w:rsidDel="00120A6B" w:rsidRDefault="007515B3">
      <w:pPr>
        <w:rPr>
          <w:ins w:id="3514" w:author="user" w:date="2020-02-10T03:54:00Z"/>
          <w:del w:id="3515" w:author="Lievia" w:date="2020-02-11T01:36:00Z"/>
          <w:rFonts w:ascii="Bookman Old Style" w:hAnsi="Bookman Old Style"/>
          <w:bCs/>
          <w:sz w:val="24"/>
          <w:szCs w:val="24"/>
        </w:rPr>
        <w:pPrChange w:id="3516" w:author="user" w:date="2020-02-10T03:54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791BD160" w14:textId="77777777" w:rsidR="007515B3" w:rsidDel="00120A6B" w:rsidRDefault="007515B3">
      <w:pPr>
        <w:rPr>
          <w:ins w:id="3517" w:author="user" w:date="2020-02-10T03:54:00Z"/>
          <w:del w:id="3518" w:author="Lievia" w:date="2020-02-11T01:36:00Z"/>
          <w:rFonts w:ascii="Bookman Old Style" w:hAnsi="Bookman Old Style"/>
          <w:bCs/>
          <w:sz w:val="24"/>
          <w:szCs w:val="24"/>
        </w:rPr>
        <w:pPrChange w:id="3519" w:author="user" w:date="2020-02-10T03:54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3B3C4CC8" w14:textId="77777777" w:rsidR="007515B3" w:rsidRPr="007515B3" w:rsidDel="00120A6B" w:rsidRDefault="007515B3">
      <w:pPr>
        <w:rPr>
          <w:ins w:id="3520" w:author="user" w:date="2020-02-10T03:49:00Z"/>
          <w:del w:id="3521" w:author="Lievia" w:date="2020-02-11T01:36:00Z"/>
          <w:rFonts w:ascii="Bookman Old Style" w:hAnsi="Bookman Old Style"/>
          <w:bCs/>
          <w:sz w:val="24"/>
          <w:szCs w:val="24"/>
          <w:rPrChange w:id="3522" w:author="user" w:date="2020-02-10T03:54:00Z">
            <w:rPr>
              <w:ins w:id="3523" w:author="user" w:date="2020-02-10T03:49:00Z"/>
              <w:del w:id="3524" w:author="Lievia" w:date="2020-02-11T01:36:00Z"/>
            </w:rPr>
          </w:rPrChange>
        </w:rPr>
        <w:pPrChange w:id="3525" w:author="user" w:date="2020-02-10T03:54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135A66B5" w14:textId="77777777" w:rsidR="007515B3" w:rsidDel="00120A6B" w:rsidRDefault="007515B3">
      <w:pPr>
        <w:pStyle w:val="ListParagraph"/>
        <w:ind w:left="1620"/>
        <w:rPr>
          <w:ins w:id="3526" w:author="user" w:date="2020-02-10T03:49:00Z"/>
          <w:del w:id="3527" w:author="Lievia" w:date="2020-02-11T01:36:00Z"/>
          <w:rFonts w:ascii="Bookman Old Style" w:hAnsi="Bookman Old Style"/>
          <w:bCs/>
          <w:sz w:val="24"/>
          <w:szCs w:val="24"/>
        </w:rPr>
        <w:pPrChange w:id="3528" w:author="user" w:date="2020-02-10T03:49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0E22DD43" w14:textId="77777777" w:rsidR="007515B3" w:rsidDel="00120A6B" w:rsidRDefault="007515B3">
      <w:pPr>
        <w:pStyle w:val="ListParagraph"/>
        <w:numPr>
          <w:ilvl w:val="1"/>
          <w:numId w:val="5"/>
        </w:numPr>
        <w:ind w:left="1620" w:hanging="450"/>
        <w:rPr>
          <w:ins w:id="3529" w:author="user" w:date="2020-02-10T05:48:00Z"/>
          <w:del w:id="3530" w:author="Lievia" w:date="2020-02-11T01:36:00Z"/>
          <w:rFonts w:ascii="Bookman Old Style" w:hAnsi="Bookman Old Style"/>
          <w:bCs/>
          <w:sz w:val="24"/>
          <w:szCs w:val="24"/>
        </w:rPr>
        <w:pPrChange w:id="3531" w:author="user" w:date="2020-02-10T03:17:00Z">
          <w:pPr>
            <w:pStyle w:val="ListParagraph"/>
            <w:numPr>
              <w:numId w:val="14"/>
            </w:numPr>
            <w:ind w:left="1800" w:hanging="360"/>
          </w:pPr>
        </w:pPrChange>
      </w:pPr>
      <w:ins w:id="3532" w:author="user" w:date="2020-02-10T03:48:00Z">
        <w:del w:id="3533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Modul</w:delText>
          </w:r>
        </w:del>
      </w:ins>
      <w:ins w:id="3534" w:author="user" w:date="2020-02-10T05:47:00Z">
        <w:del w:id="3535" w:author="Lievia" w:date="2020-02-11T01:36:00Z">
          <w:r w:rsidR="001572AA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</w:del>
      </w:ins>
      <w:ins w:id="3536" w:author="user" w:date="2020-02-10T05:48:00Z">
        <w:del w:id="3537" w:author="Lievia" w:date="2020-02-11T01:36:00Z">
          <w:r w:rsidR="001572AA" w:rsidDel="00120A6B">
            <w:rPr>
              <w:rFonts w:ascii="Bookman Old Style" w:hAnsi="Bookman Old Style"/>
              <w:bCs/>
              <w:sz w:val="24"/>
              <w:szCs w:val="24"/>
            </w:rPr>
            <w:delText>Produk</w:delText>
          </w:r>
        </w:del>
      </w:ins>
      <w:ins w:id="3538" w:author="user" w:date="2020-02-10T05:52:00Z">
        <w:del w:id="3539" w:author="Lievia" w:date="2020-02-11T01:36:00Z">
          <w:r w:rsidR="00F20417" w:rsidDel="00120A6B">
            <w:rPr>
              <w:rFonts w:ascii="Bookman Old Style" w:hAnsi="Bookman Old Style"/>
              <w:bCs/>
              <w:sz w:val="24"/>
              <w:szCs w:val="24"/>
            </w:rPr>
            <w:delText>/layanan</w:delText>
          </w:r>
        </w:del>
      </w:ins>
      <w:ins w:id="3540" w:author="user" w:date="2020-02-10T05:48:00Z">
        <w:del w:id="3541" w:author="Lievia" w:date="2020-02-11T01:36:00Z">
          <w:r w:rsidR="001572AA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Lvl 1</w:delText>
          </w:r>
        </w:del>
      </w:ins>
    </w:p>
    <w:p w14:paraId="6A8F0CF5" w14:textId="77777777" w:rsidR="001572AA" w:rsidRPr="003F430D" w:rsidDel="00120A6B" w:rsidRDefault="001572AA" w:rsidP="001572AA">
      <w:pPr>
        <w:pStyle w:val="ListParagraph"/>
        <w:ind w:left="1620"/>
        <w:rPr>
          <w:ins w:id="3542" w:author="user" w:date="2020-02-10T05:49:00Z"/>
          <w:del w:id="3543" w:author="Lievia" w:date="2020-02-11T01:36:00Z"/>
          <w:rFonts w:ascii="Bookman Old Style" w:hAnsi="Bookman Old Style"/>
          <w:bCs/>
          <w:sz w:val="24"/>
          <w:szCs w:val="24"/>
        </w:rPr>
      </w:pPr>
      <w:ins w:id="3544" w:author="user" w:date="2020-02-10T05:49:00Z">
        <w:del w:id="3545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Admin dapat mel</w:delText>
          </w:r>
          <w:r w:rsidR="00F20417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ihat tampilan </w:delText>
          </w:r>
        </w:del>
      </w:ins>
      <w:ins w:id="3546" w:author="user" w:date="2020-02-10T05:50:00Z">
        <w:del w:id="3547" w:author="Lievia" w:date="2020-02-11T01:36:00Z">
          <w:r w:rsidR="00F20417" w:rsidDel="00120A6B">
            <w:rPr>
              <w:rFonts w:ascii="Bookman Old Style" w:hAnsi="Bookman Old Style"/>
              <w:bCs/>
              <w:sz w:val="24"/>
              <w:szCs w:val="24"/>
            </w:rPr>
            <w:delText>produk level 1</w:delText>
          </w:r>
        </w:del>
      </w:ins>
    </w:p>
    <w:tbl>
      <w:tblPr>
        <w:tblpPr w:leftFromText="180" w:rightFromText="180" w:vertAnchor="text" w:horzAnchor="page" w:tblpX="3349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813"/>
        <w:gridCol w:w="1325"/>
        <w:gridCol w:w="3108"/>
        <w:gridCol w:w="1212"/>
        <w:gridCol w:w="1401"/>
        <w:tblGridChange w:id="3548">
          <w:tblGrid>
            <w:gridCol w:w="807"/>
            <w:gridCol w:w="2865"/>
            <w:gridCol w:w="1813"/>
            <w:gridCol w:w="1325"/>
            <w:gridCol w:w="3108"/>
            <w:gridCol w:w="1212"/>
            <w:gridCol w:w="1401"/>
          </w:tblGrid>
        </w:tblGridChange>
      </w:tblGrid>
      <w:tr w:rsidR="001572AA" w:rsidRPr="00E83B33" w:rsidDel="00120A6B" w14:paraId="7D69A999" w14:textId="77777777" w:rsidTr="001572AA">
        <w:trPr>
          <w:trHeight w:val="633"/>
          <w:ins w:id="3549" w:author="user" w:date="2020-02-10T05:49:00Z"/>
          <w:del w:id="3550" w:author="Lievia" w:date="2020-02-11T01:36:00Z"/>
        </w:trPr>
        <w:tc>
          <w:tcPr>
            <w:tcW w:w="807" w:type="dxa"/>
            <w:vAlign w:val="center"/>
          </w:tcPr>
          <w:p w14:paraId="0CF106FF" w14:textId="77777777" w:rsidR="001572AA" w:rsidRPr="00D12A08" w:rsidDel="00120A6B" w:rsidRDefault="001572AA" w:rsidP="001572AA">
            <w:pPr>
              <w:jc w:val="center"/>
              <w:rPr>
                <w:ins w:id="3551" w:author="user" w:date="2020-02-10T05:49:00Z"/>
                <w:del w:id="3552" w:author="Lievia" w:date="2020-02-11T01:36:00Z"/>
                <w:rFonts w:ascii="Bookman Old Style" w:eastAsia="MS Mincho" w:hAnsi="Bookman Old Style"/>
                <w:lang w:val="id-ID"/>
              </w:rPr>
            </w:pPr>
            <w:ins w:id="3553" w:author="user" w:date="2020-02-10T05:49:00Z">
              <w:del w:id="355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15A61F02" w14:textId="77777777" w:rsidR="001572AA" w:rsidRPr="00D12A08" w:rsidDel="00120A6B" w:rsidRDefault="001572AA" w:rsidP="001572AA">
            <w:pPr>
              <w:jc w:val="center"/>
              <w:rPr>
                <w:ins w:id="3555" w:author="user" w:date="2020-02-10T05:49:00Z"/>
                <w:del w:id="3556" w:author="Lievia" w:date="2020-02-11T01:36:00Z"/>
                <w:rFonts w:ascii="Bookman Old Style" w:eastAsia="MS Mincho" w:hAnsi="Bookman Old Style"/>
                <w:lang w:val="id-ID"/>
              </w:rPr>
            </w:pPr>
            <w:ins w:id="3557" w:author="user" w:date="2020-02-10T05:49:00Z">
              <w:del w:id="355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21005650" w14:textId="77777777" w:rsidR="001572AA" w:rsidRPr="00D12A08" w:rsidDel="00120A6B" w:rsidRDefault="001572AA" w:rsidP="001572AA">
            <w:pPr>
              <w:jc w:val="center"/>
              <w:rPr>
                <w:ins w:id="3559" w:author="user" w:date="2020-02-10T05:49:00Z"/>
                <w:del w:id="3560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3561" w:author="user" w:date="2020-02-10T05:49:00Z">
              <w:del w:id="3562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24FBF296" w14:textId="77777777" w:rsidR="001572AA" w:rsidRPr="00D12A08" w:rsidDel="00120A6B" w:rsidRDefault="001572AA" w:rsidP="001572AA">
            <w:pPr>
              <w:jc w:val="center"/>
              <w:rPr>
                <w:ins w:id="3563" w:author="user" w:date="2020-02-10T05:49:00Z"/>
                <w:del w:id="3564" w:author="Lievia" w:date="2020-02-11T01:36:00Z"/>
                <w:rFonts w:ascii="Bookman Old Style" w:eastAsia="MS Mincho" w:hAnsi="Bookman Old Style"/>
                <w:lang w:val="id-ID"/>
              </w:rPr>
            </w:pPr>
            <w:ins w:id="3565" w:author="user" w:date="2020-02-10T05:49:00Z">
              <w:del w:id="356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70962ED2" w14:textId="77777777" w:rsidR="001572AA" w:rsidRPr="00D12A08" w:rsidDel="00120A6B" w:rsidRDefault="001572AA" w:rsidP="001572AA">
            <w:pPr>
              <w:jc w:val="center"/>
              <w:rPr>
                <w:ins w:id="3567" w:author="user" w:date="2020-02-10T05:49:00Z"/>
                <w:del w:id="3568" w:author="Lievia" w:date="2020-02-11T01:36:00Z"/>
                <w:rFonts w:ascii="Bookman Old Style" w:eastAsia="MS Mincho" w:hAnsi="Bookman Old Style"/>
                <w:lang w:val="id-ID"/>
              </w:rPr>
            </w:pPr>
            <w:ins w:id="3569" w:author="user" w:date="2020-02-10T05:49:00Z">
              <w:del w:id="357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4C8F0F52" w14:textId="77777777" w:rsidR="001572AA" w:rsidRPr="00D12A08" w:rsidDel="00120A6B" w:rsidRDefault="001572AA" w:rsidP="001572AA">
            <w:pPr>
              <w:jc w:val="center"/>
              <w:rPr>
                <w:ins w:id="3571" w:author="user" w:date="2020-02-10T05:49:00Z"/>
                <w:del w:id="3572" w:author="Lievia" w:date="2020-02-11T01:36:00Z"/>
                <w:rFonts w:ascii="Bookman Old Style" w:eastAsia="MS Mincho" w:hAnsi="Bookman Old Style"/>
                <w:lang w:val="id-ID"/>
              </w:rPr>
            </w:pPr>
            <w:ins w:id="3573" w:author="user" w:date="2020-02-10T05:49:00Z">
              <w:del w:id="357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274B9F52" w14:textId="77777777" w:rsidR="001572AA" w:rsidRPr="00D12A08" w:rsidDel="00120A6B" w:rsidRDefault="001572AA" w:rsidP="001572AA">
            <w:pPr>
              <w:jc w:val="center"/>
              <w:rPr>
                <w:ins w:id="3575" w:author="user" w:date="2020-02-10T05:49:00Z"/>
                <w:del w:id="3576" w:author="Lievia" w:date="2020-02-11T01:36:00Z"/>
                <w:rFonts w:ascii="Bookman Old Style" w:eastAsia="MS Mincho" w:hAnsi="Bookman Old Style"/>
                <w:lang w:val="id-ID"/>
              </w:rPr>
            </w:pPr>
            <w:ins w:id="3577" w:author="user" w:date="2020-02-10T05:49:00Z">
              <w:del w:id="357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1B2BE129" w14:textId="77777777" w:rsidR="001572AA" w:rsidRPr="00D12A08" w:rsidDel="00120A6B" w:rsidRDefault="001572AA" w:rsidP="001572AA">
            <w:pPr>
              <w:jc w:val="center"/>
              <w:rPr>
                <w:ins w:id="3579" w:author="user" w:date="2020-02-10T05:49:00Z"/>
                <w:del w:id="3580" w:author="Lievia" w:date="2020-02-11T01:36:00Z"/>
                <w:rFonts w:ascii="Bookman Old Style" w:eastAsia="MS Mincho" w:hAnsi="Bookman Old Style"/>
                <w:lang w:val="id-ID"/>
              </w:rPr>
            </w:pPr>
            <w:ins w:id="3581" w:author="user" w:date="2020-02-10T05:49:00Z">
              <w:del w:id="358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1572AA" w:rsidRPr="00E83B33" w:rsidDel="00120A6B" w14:paraId="047B5197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3583" w:author="user" w:date="2020-02-10T07:3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3584" w:author="user" w:date="2020-02-10T05:49:00Z"/>
          <w:del w:id="3585" w:author="Lievia" w:date="2020-02-11T01:36:00Z"/>
          <w:trPrChange w:id="3586" w:author="user" w:date="2020-02-10T07:39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3587" w:author="user" w:date="2020-02-10T07:39:00Z">
              <w:tcPr>
                <w:tcW w:w="807" w:type="dxa"/>
              </w:tcPr>
            </w:tcPrChange>
          </w:tcPr>
          <w:p w14:paraId="599C4C44" w14:textId="77777777" w:rsidR="001572AA" w:rsidRPr="003F430D" w:rsidDel="00120A6B" w:rsidRDefault="001572AA">
            <w:pPr>
              <w:jc w:val="center"/>
              <w:rPr>
                <w:ins w:id="3588" w:author="user" w:date="2020-02-10T05:49:00Z"/>
                <w:del w:id="3589" w:author="Lievia" w:date="2020-02-11T01:36:00Z"/>
                <w:rFonts w:ascii="Bookman Old Style" w:eastAsia="MS Mincho" w:hAnsi="Bookman Old Style"/>
              </w:rPr>
              <w:pPrChange w:id="3590" w:author="user" w:date="2020-02-10T07:39:00Z">
                <w:pPr>
                  <w:framePr w:hSpace="180" w:wrap="around" w:vAnchor="text" w:hAnchor="page" w:x="3349" w:y="11"/>
                </w:pPr>
              </w:pPrChange>
            </w:pPr>
            <w:ins w:id="3591" w:author="user" w:date="2020-02-10T05:49:00Z">
              <w:del w:id="359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3593" w:author="user" w:date="2020-02-10T07:39:00Z">
              <w:tcPr>
                <w:tcW w:w="2865" w:type="dxa"/>
                <w:vAlign w:val="center"/>
              </w:tcPr>
            </w:tcPrChange>
          </w:tcPr>
          <w:p w14:paraId="5C26A5F1" w14:textId="77777777" w:rsidR="001572AA" w:rsidRPr="003F430D" w:rsidDel="00120A6B" w:rsidRDefault="001572AA">
            <w:pPr>
              <w:rPr>
                <w:ins w:id="3594" w:author="user" w:date="2020-02-10T05:49:00Z"/>
                <w:del w:id="3595" w:author="Lievia" w:date="2020-02-11T01:36:00Z"/>
                <w:rFonts w:ascii="Bookman Old Style" w:eastAsia="MS Mincho" w:hAnsi="Bookman Old Style"/>
              </w:rPr>
              <w:pPrChange w:id="3596" w:author="user" w:date="2020-02-10T05:50:00Z">
                <w:pPr>
                  <w:framePr w:hSpace="180" w:wrap="around" w:vAnchor="text" w:hAnchor="page" w:x="3349" w:y="11"/>
                </w:pPr>
              </w:pPrChange>
            </w:pPr>
            <w:ins w:id="3597" w:author="user" w:date="2020-02-10T05:49:00Z">
              <w:del w:id="359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menu </w:delText>
                </w:r>
              </w:del>
            </w:ins>
            <w:ins w:id="3599" w:author="user" w:date="2020-02-10T05:51:00Z">
              <w:del w:id="3600" w:author="Lievia" w:date="2020-02-11T01:36:00Z">
                <w:r w:rsidR="00F20417" w:rsidDel="00120A6B">
                  <w:rPr>
                    <w:rFonts w:ascii="Bookman Old Style" w:eastAsia="MS Mincho" w:hAnsi="Bookman Old Style"/>
                  </w:rPr>
                  <w:delText>P</w:delText>
                </w:r>
              </w:del>
            </w:ins>
            <w:ins w:id="3601" w:author="user" w:date="2020-02-10T05:50:00Z">
              <w:del w:id="3602" w:author="Lievia" w:date="2020-02-11T01:36:00Z">
                <w:r w:rsidR="00F20417" w:rsidDel="00120A6B">
                  <w:rPr>
                    <w:rFonts w:ascii="Bookman Old Style" w:eastAsia="MS Mincho" w:hAnsi="Bookman Old Style"/>
                  </w:rPr>
                  <w:delText xml:space="preserve">roduk </w:delText>
                </w:r>
              </w:del>
            </w:ins>
            <w:ins w:id="3603" w:author="user" w:date="2020-02-10T05:52:00Z">
              <w:del w:id="3604" w:author="Lievia" w:date="2020-02-11T01:36:00Z">
                <w:r w:rsidR="00F20417" w:rsidDel="00120A6B">
                  <w:rPr>
                    <w:rFonts w:ascii="Bookman Old Style" w:eastAsia="MS Mincho" w:hAnsi="Bookman Old Style"/>
                  </w:rPr>
                  <w:delText xml:space="preserve">/layanan </w:delText>
                </w:r>
              </w:del>
            </w:ins>
            <w:ins w:id="3605" w:author="user" w:date="2020-02-10T05:51:00Z">
              <w:del w:id="3606" w:author="Lievia" w:date="2020-02-11T01:36:00Z">
                <w:r w:rsidR="00F20417" w:rsidDel="00120A6B">
                  <w:rPr>
                    <w:rFonts w:ascii="Bookman Old Style" w:eastAsia="MS Mincho" w:hAnsi="Bookman Old Style"/>
                  </w:rPr>
                  <w:delText>L</w:delText>
                </w:r>
              </w:del>
            </w:ins>
            <w:ins w:id="3607" w:author="user" w:date="2020-02-10T05:50:00Z">
              <w:del w:id="3608" w:author="Lievia" w:date="2020-02-11T01:36:00Z">
                <w:r w:rsidR="00F20417" w:rsidDel="00120A6B">
                  <w:rPr>
                    <w:rFonts w:ascii="Bookman Old Style" w:eastAsia="MS Mincho" w:hAnsi="Bookman Old Style"/>
                  </w:rPr>
                  <w:delText>vl1</w:delText>
                </w:r>
              </w:del>
            </w:ins>
          </w:p>
        </w:tc>
        <w:tc>
          <w:tcPr>
            <w:tcW w:w="1783" w:type="dxa"/>
            <w:vAlign w:val="center"/>
            <w:tcPrChange w:id="3609" w:author="user" w:date="2020-02-10T07:39:00Z">
              <w:tcPr>
                <w:tcW w:w="1783" w:type="dxa"/>
                <w:vAlign w:val="center"/>
              </w:tcPr>
            </w:tcPrChange>
          </w:tcPr>
          <w:p w14:paraId="51B8F534" w14:textId="77777777" w:rsidR="001572AA" w:rsidRPr="003F430D" w:rsidDel="00120A6B" w:rsidRDefault="001572AA">
            <w:pPr>
              <w:rPr>
                <w:ins w:id="3610" w:author="user" w:date="2020-02-10T05:49:00Z"/>
                <w:del w:id="3611" w:author="Lievia" w:date="2020-02-11T01:36:00Z"/>
                <w:rFonts w:ascii="Bookman Old Style" w:eastAsia="MS Mincho" w:hAnsi="Bookman Old Style"/>
                <w:i/>
                <w:iCs/>
              </w:rPr>
              <w:pPrChange w:id="3612" w:author="user" w:date="2020-02-10T05:51:00Z">
                <w:pPr>
                  <w:framePr w:hSpace="180" w:wrap="around" w:vAnchor="text" w:hAnchor="page" w:x="3349" w:y="11"/>
                </w:pPr>
              </w:pPrChange>
            </w:pPr>
            <w:ins w:id="3613" w:author="user" w:date="2020-02-10T05:49:00Z">
              <w:del w:id="3614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Klik Menu </w:delText>
                </w:r>
              </w:del>
            </w:ins>
            <w:ins w:id="3615" w:author="user" w:date="2020-02-10T05:51:00Z">
              <w:del w:id="3616" w:author="Lievia" w:date="2020-02-11T01:36:00Z">
                <w:r w:rsidR="00F20417" w:rsidDel="00120A6B">
                  <w:rPr>
                    <w:rFonts w:ascii="Bookman Old Style" w:eastAsia="MS Mincho" w:hAnsi="Bookman Old Style"/>
                    <w:i/>
                    <w:iCs/>
                  </w:rPr>
                  <w:delText>Produk</w:delText>
                </w:r>
              </w:del>
            </w:ins>
            <w:ins w:id="3617" w:author="user" w:date="2020-02-10T05:52:00Z">
              <w:del w:id="3618" w:author="Lievia" w:date="2020-02-11T01:36:00Z">
                <w:r w:rsidR="00F20417" w:rsidDel="00120A6B">
                  <w:rPr>
                    <w:rFonts w:ascii="Bookman Old Style" w:eastAsia="MS Mincho" w:hAnsi="Bookman Old Style"/>
                    <w:i/>
                    <w:iCs/>
                  </w:rPr>
                  <w:delText>/layanan</w:delText>
                </w:r>
              </w:del>
            </w:ins>
            <w:ins w:id="3619" w:author="user" w:date="2020-02-10T05:51:00Z">
              <w:del w:id="3620" w:author="Lievia" w:date="2020-02-11T01:36:00Z">
                <w:r w:rsidR="00F20417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Lvl 1</w:delText>
                </w:r>
              </w:del>
            </w:ins>
          </w:p>
        </w:tc>
        <w:tc>
          <w:tcPr>
            <w:tcW w:w="1325" w:type="dxa"/>
            <w:vAlign w:val="center"/>
            <w:tcPrChange w:id="3621" w:author="user" w:date="2020-02-10T07:39:00Z">
              <w:tcPr>
                <w:tcW w:w="1325" w:type="dxa"/>
                <w:vAlign w:val="center"/>
              </w:tcPr>
            </w:tcPrChange>
          </w:tcPr>
          <w:p w14:paraId="3FA39FE3" w14:textId="77777777" w:rsidR="001572AA" w:rsidRPr="003F430D" w:rsidDel="00120A6B" w:rsidRDefault="001572AA" w:rsidP="001572AA">
            <w:pPr>
              <w:rPr>
                <w:ins w:id="3622" w:author="user" w:date="2020-02-10T05:49:00Z"/>
                <w:del w:id="3623" w:author="Lievia" w:date="2020-02-11T01:36:00Z"/>
                <w:rFonts w:ascii="Bookman Old Style" w:eastAsia="MS Mincho" w:hAnsi="Bookman Old Style"/>
              </w:rPr>
            </w:pPr>
            <w:ins w:id="3624" w:author="user" w:date="2020-02-10T05:49:00Z">
              <w:del w:id="362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3626" w:author="user" w:date="2020-02-10T07:39:00Z">
              <w:tcPr>
                <w:tcW w:w="3108" w:type="dxa"/>
                <w:vAlign w:val="center"/>
              </w:tcPr>
            </w:tcPrChange>
          </w:tcPr>
          <w:p w14:paraId="033992B2" w14:textId="77777777" w:rsidR="001572AA" w:rsidRPr="003F430D" w:rsidDel="00120A6B" w:rsidRDefault="001572AA">
            <w:pPr>
              <w:rPr>
                <w:ins w:id="3627" w:author="user" w:date="2020-02-10T05:49:00Z"/>
                <w:del w:id="3628" w:author="Lievia" w:date="2020-02-11T01:36:00Z"/>
                <w:rFonts w:ascii="Bookman Old Style" w:eastAsia="MS Mincho" w:hAnsi="Bookman Old Style"/>
              </w:rPr>
              <w:pPrChange w:id="3629" w:author="user" w:date="2020-02-10T05:51:00Z">
                <w:pPr>
                  <w:framePr w:hSpace="180" w:wrap="around" w:vAnchor="text" w:hAnchor="page" w:x="3349" w:y="11"/>
                </w:pPr>
              </w:pPrChange>
            </w:pPr>
            <w:ins w:id="3630" w:author="user" w:date="2020-02-10T05:49:00Z">
              <w:del w:id="363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halaman </w:delText>
                </w:r>
              </w:del>
            </w:ins>
            <w:ins w:id="3632" w:author="user" w:date="2020-02-10T05:51:00Z">
              <w:del w:id="3633" w:author="Lievia" w:date="2020-02-11T01:36:00Z">
                <w:r w:rsidR="00F20417" w:rsidDel="00120A6B">
                  <w:rPr>
                    <w:rFonts w:ascii="Bookman Old Style" w:eastAsia="MS Mincho" w:hAnsi="Bookman Old Style"/>
                  </w:rPr>
                  <w:delText>Produk</w:delText>
                </w:r>
              </w:del>
            </w:ins>
            <w:ins w:id="3634" w:author="user" w:date="2020-02-10T05:52:00Z">
              <w:del w:id="3635" w:author="Lievia" w:date="2020-02-11T01:36:00Z">
                <w:r w:rsidR="00F20417" w:rsidDel="00120A6B">
                  <w:rPr>
                    <w:rFonts w:ascii="Bookman Old Style" w:eastAsia="MS Mincho" w:hAnsi="Bookman Old Style"/>
                  </w:rPr>
                  <w:delText>/layanan</w:delText>
                </w:r>
              </w:del>
            </w:ins>
            <w:ins w:id="3636" w:author="user" w:date="2020-02-10T05:51:00Z">
              <w:del w:id="3637" w:author="Lievia" w:date="2020-02-11T01:36:00Z">
                <w:r w:rsidR="00F20417" w:rsidDel="00120A6B">
                  <w:rPr>
                    <w:rFonts w:ascii="Bookman Old Style" w:eastAsia="MS Mincho" w:hAnsi="Bookman Old Style"/>
                  </w:rPr>
                  <w:delText xml:space="preserve"> Level 1 </w:delText>
                </w:r>
              </w:del>
            </w:ins>
            <w:ins w:id="3638" w:author="user" w:date="2020-02-10T05:49:00Z">
              <w:del w:id="363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dalam bentuk list tabel data </w:delText>
                </w:r>
              </w:del>
            </w:ins>
            <w:ins w:id="3640" w:author="user" w:date="2020-02-10T05:51:00Z">
              <w:del w:id="3641" w:author="Lievia" w:date="2020-02-11T01:36:00Z">
                <w:r w:rsidR="00F20417" w:rsidDel="00120A6B">
                  <w:rPr>
                    <w:rFonts w:ascii="Bookman Old Style" w:eastAsia="MS Mincho" w:hAnsi="Bookman Old Style"/>
                  </w:rPr>
                  <w:delText>produk</w:delText>
                </w:r>
              </w:del>
            </w:ins>
            <w:ins w:id="3642" w:author="user" w:date="2020-02-10T05:52:00Z">
              <w:del w:id="3643" w:author="Lievia" w:date="2020-02-11T01:36:00Z">
                <w:r w:rsidR="00F20417" w:rsidDel="00120A6B">
                  <w:rPr>
                    <w:rFonts w:ascii="Bookman Old Style" w:eastAsia="MS Mincho" w:hAnsi="Bookman Old Style"/>
                  </w:rPr>
                  <w:delText>/layanan</w:delText>
                </w:r>
              </w:del>
            </w:ins>
            <w:ins w:id="3644" w:author="user" w:date="2020-02-10T05:51:00Z">
              <w:del w:id="3645" w:author="Lievia" w:date="2020-02-11T01:36:00Z">
                <w:r w:rsidR="00F20417" w:rsidDel="00120A6B">
                  <w:rPr>
                    <w:rFonts w:ascii="Bookman Old Style" w:eastAsia="MS Mincho" w:hAnsi="Bookman Old Style"/>
                  </w:rPr>
                  <w:delText xml:space="preserve"> level 1</w:delText>
                </w:r>
              </w:del>
            </w:ins>
          </w:p>
        </w:tc>
        <w:tc>
          <w:tcPr>
            <w:tcW w:w="1212" w:type="dxa"/>
            <w:vAlign w:val="center"/>
            <w:tcPrChange w:id="3646" w:author="user" w:date="2020-02-10T07:39:00Z">
              <w:tcPr>
                <w:tcW w:w="1212" w:type="dxa"/>
                <w:vAlign w:val="center"/>
              </w:tcPr>
            </w:tcPrChange>
          </w:tcPr>
          <w:p w14:paraId="52BD783A" w14:textId="77777777" w:rsidR="001572AA" w:rsidRPr="003F430D" w:rsidDel="00120A6B" w:rsidRDefault="001572AA">
            <w:pPr>
              <w:jc w:val="center"/>
              <w:rPr>
                <w:ins w:id="3647" w:author="user" w:date="2020-02-10T05:49:00Z"/>
                <w:del w:id="3648" w:author="Lievia" w:date="2020-02-11T01:36:00Z"/>
                <w:rFonts w:ascii="Bookman Old Style" w:eastAsia="MS Mincho" w:hAnsi="Bookman Old Style"/>
              </w:rPr>
              <w:pPrChange w:id="3649" w:author="user" w:date="2020-02-10T07:39:00Z">
                <w:pPr>
                  <w:framePr w:hSpace="180" w:wrap="around" w:vAnchor="text" w:hAnchor="page" w:x="3349" w:y="11"/>
                </w:pPr>
              </w:pPrChange>
            </w:pPr>
            <w:ins w:id="3650" w:author="user" w:date="2020-02-10T05:49:00Z">
              <w:del w:id="365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3652" w:author="user" w:date="2020-02-10T07:39:00Z">
              <w:tcPr>
                <w:tcW w:w="1401" w:type="dxa"/>
                <w:vAlign w:val="center"/>
              </w:tcPr>
            </w:tcPrChange>
          </w:tcPr>
          <w:p w14:paraId="49BA2070" w14:textId="77777777" w:rsidR="001572AA" w:rsidRPr="00D12A08" w:rsidDel="00120A6B" w:rsidRDefault="001572AA" w:rsidP="001572AA">
            <w:pPr>
              <w:rPr>
                <w:ins w:id="3653" w:author="user" w:date="2020-02-10T05:49:00Z"/>
                <w:del w:id="3654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09F5CCB9" w14:textId="77777777" w:rsidR="001572AA" w:rsidRPr="003F430D" w:rsidDel="00120A6B" w:rsidRDefault="001572AA" w:rsidP="001572AA">
      <w:pPr>
        <w:rPr>
          <w:ins w:id="3655" w:author="user" w:date="2020-02-10T05:49:00Z"/>
          <w:del w:id="3656" w:author="Lievia" w:date="2020-02-11T01:36:00Z"/>
          <w:rFonts w:ascii="Bookman Old Style" w:hAnsi="Bookman Old Style"/>
          <w:bCs/>
          <w:sz w:val="24"/>
          <w:szCs w:val="24"/>
        </w:rPr>
      </w:pPr>
    </w:p>
    <w:p w14:paraId="35BB97E5" w14:textId="77777777" w:rsidR="001572AA" w:rsidDel="00120A6B" w:rsidRDefault="001572AA" w:rsidP="001572AA">
      <w:pPr>
        <w:pStyle w:val="ListParagraph"/>
        <w:ind w:left="1620"/>
        <w:rPr>
          <w:ins w:id="3657" w:author="user" w:date="2020-02-10T05:49:00Z"/>
          <w:del w:id="3658" w:author="Lievia" w:date="2020-02-11T01:36:00Z"/>
          <w:rFonts w:ascii="Bookman Old Style" w:hAnsi="Bookman Old Style"/>
          <w:bCs/>
          <w:sz w:val="24"/>
          <w:szCs w:val="24"/>
        </w:rPr>
      </w:pPr>
    </w:p>
    <w:p w14:paraId="78BEF8FD" w14:textId="77777777" w:rsidR="001572AA" w:rsidRPr="003E4E48" w:rsidDel="00120A6B" w:rsidRDefault="001572AA">
      <w:pPr>
        <w:rPr>
          <w:ins w:id="3659" w:author="user" w:date="2020-02-10T05:49:00Z"/>
          <w:del w:id="3660" w:author="Lievia" w:date="2020-02-11T01:36:00Z"/>
          <w:rFonts w:ascii="Bookman Old Style" w:hAnsi="Bookman Old Style"/>
          <w:bCs/>
          <w:sz w:val="24"/>
          <w:szCs w:val="24"/>
          <w:rPrChange w:id="3661" w:author="user" w:date="2020-02-10T07:48:00Z">
            <w:rPr>
              <w:ins w:id="3662" w:author="user" w:date="2020-02-10T05:49:00Z"/>
              <w:del w:id="3663" w:author="Lievia" w:date="2020-02-11T01:36:00Z"/>
            </w:rPr>
          </w:rPrChange>
        </w:rPr>
        <w:pPrChange w:id="3664" w:author="user" w:date="2020-02-10T07:48:00Z">
          <w:pPr>
            <w:pStyle w:val="ListParagraph"/>
            <w:ind w:left="1620"/>
          </w:pPr>
        </w:pPrChange>
      </w:pPr>
    </w:p>
    <w:p w14:paraId="51630914" w14:textId="77777777" w:rsidR="001572AA" w:rsidRPr="00F20417" w:rsidDel="00120A6B" w:rsidRDefault="001572AA">
      <w:pPr>
        <w:pStyle w:val="ListParagraph"/>
        <w:numPr>
          <w:ilvl w:val="0"/>
          <w:numId w:val="17"/>
        </w:numPr>
        <w:ind w:left="1890"/>
        <w:rPr>
          <w:ins w:id="3665" w:author="user" w:date="2020-02-10T05:49:00Z"/>
          <w:del w:id="3666" w:author="Lievia" w:date="2020-02-11T01:36:00Z"/>
          <w:rFonts w:ascii="Bookman Old Style" w:hAnsi="Bookman Old Style"/>
          <w:bCs/>
          <w:sz w:val="24"/>
          <w:szCs w:val="24"/>
          <w:rPrChange w:id="3667" w:author="user" w:date="2020-02-10T05:50:00Z">
            <w:rPr>
              <w:ins w:id="3668" w:author="user" w:date="2020-02-10T05:49:00Z"/>
              <w:del w:id="3669" w:author="Lievia" w:date="2020-02-11T01:36:00Z"/>
            </w:rPr>
          </w:rPrChange>
        </w:rPr>
        <w:pPrChange w:id="3670" w:author="user" w:date="2020-02-10T05:50:00Z">
          <w:pPr>
            <w:pStyle w:val="ListParagraph"/>
            <w:numPr>
              <w:numId w:val="16"/>
            </w:numPr>
            <w:ind w:left="1890" w:hanging="360"/>
          </w:pPr>
        </w:pPrChange>
      </w:pPr>
      <w:ins w:id="3671" w:author="user" w:date="2020-02-10T05:49:00Z">
        <w:del w:id="3672" w:author="Lievia" w:date="2020-02-11T01:36:00Z">
          <w:r w:rsidRPr="00F20417" w:rsidDel="00120A6B">
            <w:rPr>
              <w:rFonts w:ascii="Bookman Old Style" w:hAnsi="Bookman Old Style"/>
              <w:bCs/>
              <w:sz w:val="24"/>
              <w:szCs w:val="24"/>
              <w:rPrChange w:id="3673" w:author="user" w:date="2020-02-10T05:50:00Z">
                <w:rPr/>
              </w:rPrChange>
            </w:rPr>
            <w:delText>Modul Show entries (</w:delText>
          </w:r>
        </w:del>
      </w:ins>
      <w:ins w:id="3674" w:author="user" w:date="2020-02-10T05:53:00Z">
        <w:del w:id="3675" w:author="Lievia" w:date="2020-02-11T01:36:00Z">
          <w:r w:rsidR="000075E0" w:rsidDel="00120A6B">
            <w:rPr>
              <w:rFonts w:ascii="Bookman Old Style" w:hAnsi="Bookman Old Style"/>
              <w:bCs/>
              <w:sz w:val="24"/>
              <w:szCs w:val="24"/>
            </w:rPr>
            <w:delText>Produk/layanan Lvl 1</w:delText>
          </w:r>
        </w:del>
      </w:ins>
      <w:ins w:id="3676" w:author="user" w:date="2020-02-10T05:49:00Z">
        <w:del w:id="3677" w:author="Lievia" w:date="2020-02-11T01:36:00Z">
          <w:r w:rsidRPr="00F20417" w:rsidDel="00120A6B">
            <w:rPr>
              <w:rFonts w:ascii="Bookman Old Style" w:hAnsi="Bookman Old Style"/>
              <w:bCs/>
              <w:sz w:val="24"/>
              <w:szCs w:val="24"/>
              <w:rPrChange w:id="3678" w:author="user" w:date="2020-02-10T05:50:00Z">
                <w:rPr/>
              </w:rPrChange>
            </w:rPr>
            <w:delText>)</w:delText>
          </w:r>
        </w:del>
      </w:ins>
    </w:p>
    <w:p w14:paraId="5F60382E" w14:textId="77777777" w:rsidR="001572AA" w:rsidRPr="003F430D" w:rsidDel="00120A6B" w:rsidRDefault="001572AA" w:rsidP="000075E0">
      <w:pPr>
        <w:pStyle w:val="ListParagraph"/>
        <w:ind w:left="1890"/>
        <w:rPr>
          <w:ins w:id="3679" w:author="user" w:date="2020-02-10T05:49:00Z"/>
          <w:del w:id="3680" w:author="Lievia" w:date="2020-02-11T01:36:00Z"/>
          <w:rFonts w:ascii="Bookman Old Style" w:hAnsi="Bookman Old Style"/>
          <w:bCs/>
          <w:sz w:val="24"/>
          <w:szCs w:val="24"/>
        </w:rPr>
      </w:pPr>
      <w:ins w:id="3681" w:author="user" w:date="2020-02-10T05:49:00Z">
        <w:del w:id="3682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Admin dapat melihat </w:delText>
          </w:r>
        </w:del>
      </w:ins>
      <w:ins w:id="3683" w:author="user" w:date="2020-02-10T05:53:00Z">
        <w:del w:id="3684" w:author="Lievia" w:date="2020-02-11T01:36:00Z">
          <w:r w:rsidR="000075E0" w:rsidDel="00120A6B">
            <w:rPr>
              <w:rFonts w:ascii="Bookman Old Style" w:hAnsi="Bookman Old Style"/>
              <w:bCs/>
              <w:sz w:val="24"/>
              <w:szCs w:val="24"/>
            </w:rPr>
            <w:delText>Produk/layanan Lvl 1</w:delText>
          </w:r>
        </w:del>
      </w:ins>
      <w:ins w:id="3685" w:author="user" w:date="2020-02-10T05:49:00Z">
        <w:del w:id="3686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dengan jumlah baris tampilan berdasarkan pilihan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3687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1572AA" w:rsidRPr="00E83B33" w:rsidDel="00120A6B" w14:paraId="61666F31" w14:textId="77777777" w:rsidTr="001572AA">
        <w:trPr>
          <w:trHeight w:val="633"/>
          <w:ins w:id="3688" w:author="user" w:date="2020-02-10T05:49:00Z"/>
          <w:del w:id="3689" w:author="Lievia" w:date="2020-02-11T01:36:00Z"/>
        </w:trPr>
        <w:tc>
          <w:tcPr>
            <w:tcW w:w="807" w:type="dxa"/>
            <w:vAlign w:val="center"/>
          </w:tcPr>
          <w:p w14:paraId="0958167B" w14:textId="77777777" w:rsidR="001572AA" w:rsidRPr="00D12A08" w:rsidDel="00120A6B" w:rsidRDefault="001572AA" w:rsidP="001572AA">
            <w:pPr>
              <w:jc w:val="center"/>
              <w:rPr>
                <w:ins w:id="3690" w:author="user" w:date="2020-02-10T05:49:00Z"/>
                <w:del w:id="3691" w:author="Lievia" w:date="2020-02-11T01:36:00Z"/>
                <w:rFonts w:ascii="Bookman Old Style" w:eastAsia="MS Mincho" w:hAnsi="Bookman Old Style"/>
                <w:lang w:val="id-ID"/>
              </w:rPr>
            </w:pPr>
            <w:ins w:id="3692" w:author="user" w:date="2020-02-10T05:49:00Z">
              <w:del w:id="369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13631107" w14:textId="77777777" w:rsidR="001572AA" w:rsidRPr="00D12A08" w:rsidDel="00120A6B" w:rsidRDefault="001572AA" w:rsidP="001572AA">
            <w:pPr>
              <w:jc w:val="center"/>
              <w:rPr>
                <w:ins w:id="3694" w:author="user" w:date="2020-02-10T05:49:00Z"/>
                <w:del w:id="3695" w:author="Lievia" w:date="2020-02-11T01:36:00Z"/>
                <w:rFonts w:ascii="Bookman Old Style" w:eastAsia="MS Mincho" w:hAnsi="Bookman Old Style"/>
                <w:lang w:val="id-ID"/>
              </w:rPr>
            </w:pPr>
            <w:ins w:id="3696" w:author="user" w:date="2020-02-10T05:49:00Z">
              <w:del w:id="369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5A90F0B0" w14:textId="77777777" w:rsidR="001572AA" w:rsidRPr="00D12A08" w:rsidDel="00120A6B" w:rsidRDefault="001572AA" w:rsidP="001572AA">
            <w:pPr>
              <w:jc w:val="center"/>
              <w:rPr>
                <w:ins w:id="3698" w:author="user" w:date="2020-02-10T05:49:00Z"/>
                <w:del w:id="3699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3700" w:author="user" w:date="2020-02-10T05:49:00Z">
              <w:del w:id="3701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056E8428" w14:textId="77777777" w:rsidR="001572AA" w:rsidRPr="00D12A08" w:rsidDel="00120A6B" w:rsidRDefault="001572AA" w:rsidP="001572AA">
            <w:pPr>
              <w:jc w:val="center"/>
              <w:rPr>
                <w:ins w:id="3702" w:author="user" w:date="2020-02-10T05:49:00Z"/>
                <w:del w:id="3703" w:author="Lievia" w:date="2020-02-11T01:36:00Z"/>
                <w:rFonts w:ascii="Bookman Old Style" w:eastAsia="MS Mincho" w:hAnsi="Bookman Old Style"/>
                <w:lang w:val="id-ID"/>
              </w:rPr>
            </w:pPr>
            <w:ins w:id="3704" w:author="user" w:date="2020-02-10T05:49:00Z">
              <w:del w:id="370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7BD09B70" w14:textId="77777777" w:rsidR="001572AA" w:rsidRPr="00D12A08" w:rsidDel="00120A6B" w:rsidRDefault="001572AA" w:rsidP="001572AA">
            <w:pPr>
              <w:jc w:val="center"/>
              <w:rPr>
                <w:ins w:id="3706" w:author="user" w:date="2020-02-10T05:49:00Z"/>
                <w:del w:id="3707" w:author="Lievia" w:date="2020-02-11T01:36:00Z"/>
                <w:rFonts w:ascii="Bookman Old Style" w:eastAsia="MS Mincho" w:hAnsi="Bookman Old Style"/>
                <w:lang w:val="id-ID"/>
              </w:rPr>
            </w:pPr>
            <w:ins w:id="3708" w:author="user" w:date="2020-02-10T05:49:00Z">
              <w:del w:id="370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0CE81EA3" w14:textId="77777777" w:rsidR="001572AA" w:rsidRPr="00D12A08" w:rsidDel="00120A6B" w:rsidRDefault="001572AA" w:rsidP="001572AA">
            <w:pPr>
              <w:jc w:val="center"/>
              <w:rPr>
                <w:ins w:id="3710" w:author="user" w:date="2020-02-10T05:49:00Z"/>
                <w:del w:id="3711" w:author="Lievia" w:date="2020-02-11T01:36:00Z"/>
                <w:rFonts w:ascii="Bookman Old Style" w:eastAsia="MS Mincho" w:hAnsi="Bookman Old Style"/>
                <w:lang w:val="id-ID"/>
              </w:rPr>
            </w:pPr>
            <w:ins w:id="3712" w:author="user" w:date="2020-02-10T05:49:00Z">
              <w:del w:id="371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3FEC0BF0" w14:textId="77777777" w:rsidR="001572AA" w:rsidRPr="00D12A08" w:rsidDel="00120A6B" w:rsidRDefault="001572AA" w:rsidP="001572AA">
            <w:pPr>
              <w:jc w:val="center"/>
              <w:rPr>
                <w:ins w:id="3714" w:author="user" w:date="2020-02-10T05:49:00Z"/>
                <w:del w:id="3715" w:author="Lievia" w:date="2020-02-11T01:36:00Z"/>
                <w:rFonts w:ascii="Bookman Old Style" w:eastAsia="MS Mincho" w:hAnsi="Bookman Old Style"/>
                <w:lang w:val="id-ID"/>
              </w:rPr>
            </w:pPr>
            <w:ins w:id="3716" w:author="user" w:date="2020-02-10T05:49:00Z">
              <w:del w:id="371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5D92BCEB" w14:textId="77777777" w:rsidR="001572AA" w:rsidRPr="00D12A08" w:rsidDel="00120A6B" w:rsidRDefault="001572AA" w:rsidP="001572AA">
            <w:pPr>
              <w:jc w:val="center"/>
              <w:rPr>
                <w:ins w:id="3718" w:author="user" w:date="2020-02-10T05:49:00Z"/>
                <w:del w:id="3719" w:author="Lievia" w:date="2020-02-11T01:36:00Z"/>
                <w:rFonts w:ascii="Bookman Old Style" w:eastAsia="MS Mincho" w:hAnsi="Bookman Old Style"/>
                <w:lang w:val="id-ID"/>
              </w:rPr>
            </w:pPr>
            <w:ins w:id="3720" w:author="user" w:date="2020-02-10T05:49:00Z">
              <w:del w:id="372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1572AA" w:rsidRPr="00E83B33" w:rsidDel="00120A6B" w14:paraId="56EE62DD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3722" w:author="user" w:date="2020-02-10T07:3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3723" w:author="user" w:date="2020-02-10T05:49:00Z"/>
          <w:del w:id="3724" w:author="Lievia" w:date="2020-02-11T01:36:00Z"/>
          <w:trPrChange w:id="3725" w:author="user" w:date="2020-02-10T07:39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3726" w:author="user" w:date="2020-02-10T07:39:00Z">
              <w:tcPr>
                <w:tcW w:w="807" w:type="dxa"/>
              </w:tcPr>
            </w:tcPrChange>
          </w:tcPr>
          <w:p w14:paraId="31C49341" w14:textId="77777777" w:rsidR="001572AA" w:rsidRPr="003F430D" w:rsidDel="00120A6B" w:rsidRDefault="001572AA">
            <w:pPr>
              <w:jc w:val="center"/>
              <w:rPr>
                <w:ins w:id="3727" w:author="user" w:date="2020-02-10T05:49:00Z"/>
                <w:del w:id="3728" w:author="Lievia" w:date="2020-02-11T01:36:00Z"/>
                <w:rFonts w:ascii="Bookman Old Style" w:eastAsia="MS Mincho" w:hAnsi="Bookman Old Style"/>
              </w:rPr>
              <w:pPrChange w:id="3729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3730" w:author="user" w:date="2020-02-10T05:49:00Z">
              <w:del w:id="373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3732" w:author="user" w:date="2020-02-10T07:39:00Z">
              <w:tcPr>
                <w:tcW w:w="2865" w:type="dxa"/>
                <w:vAlign w:val="center"/>
              </w:tcPr>
            </w:tcPrChange>
          </w:tcPr>
          <w:p w14:paraId="5D51E008" w14:textId="77777777" w:rsidR="001572AA" w:rsidRPr="003F430D" w:rsidDel="00120A6B" w:rsidRDefault="001572AA">
            <w:pPr>
              <w:rPr>
                <w:ins w:id="3733" w:author="user" w:date="2020-02-10T05:49:00Z"/>
                <w:del w:id="3734" w:author="Lievia" w:date="2020-02-11T01:36:00Z"/>
                <w:rFonts w:ascii="Bookman Old Style" w:eastAsia="MS Mincho" w:hAnsi="Bookman Old Style"/>
              </w:rPr>
              <w:pPrChange w:id="3735" w:author="user" w:date="2020-02-10T05:56:00Z">
                <w:pPr>
                  <w:framePr w:hSpace="180" w:wrap="around" w:vAnchor="text" w:hAnchor="page" w:x="3391" w:y="103"/>
                </w:pPr>
              </w:pPrChange>
            </w:pPr>
            <w:ins w:id="3736" w:author="user" w:date="2020-02-10T05:49:00Z">
              <w:del w:id="373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Memilih salah satu tampilan entries data di drop down “show entries” pada tampilan </w:delText>
                </w:r>
              </w:del>
            </w:ins>
            <w:ins w:id="3738" w:author="user" w:date="2020-02-10T05:55:00Z">
              <w:del w:id="3739" w:author="Lievia" w:date="2020-02-11T01:36:00Z">
                <w:r w:rsidR="00082AEF" w:rsidDel="00120A6B">
                  <w:rPr>
                    <w:rFonts w:ascii="Bookman Old Style" w:eastAsia="MS Mincho" w:hAnsi="Bookman Old Style"/>
                  </w:rPr>
                  <w:delText>produk lvl 1</w:delText>
                </w:r>
                <w:r w:rsidR="00082AEF"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 xml:space="preserve"> </w:delText>
                </w:r>
              </w:del>
            </w:ins>
          </w:p>
        </w:tc>
        <w:tc>
          <w:tcPr>
            <w:tcW w:w="1783" w:type="dxa"/>
            <w:vAlign w:val="center"/>
            <w:tcPrChange w:id="3740" w:author="user" w:date="2020-02-10T07:39:00Z">
              <w:tcPr>
                <w:tcW w:w="1783" w:type="dxa"/>
                <w:vAlign w:val="center"/>
              </w:tcPr>
            </w:tcPrChange>
          </w:tcPr>
          <w:p w14:paraId="290C6E52" w14:textId="77777777" w:rsidR="001572AA" w:rsidRPr="003F430D" w:rsidDel="00120A6B" w:rsidRDefault="001572AA" w:rsidP="001572AA">
            <w:pPr>
              <w:rPr>
                <w:ins w:id="3741" w:author="user" w:date="2020-02-10T05:49:00Z"/>
                <w:del w:id="3742" w:author="Lievia" w:date="2020-02-11T01:36:00Z"/>
                <w:rFonts w:ascii="Bookman Old Style" w:eastAsia="MS Mincho" w:hAnsi="Bookman Old Style"/>
                <w:i/>
                <w:iCs/>
              </w:rPr>
            </w:pPr>
            <w:ins w:id="3743" w:author="user" w:date="2020-02-10T05:49:00Z">
              <w:del w:id="3744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</w:delText>
                </w:r>
                <w:r w:rsidR="00082AEF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lik </w:delText>
                </w:r>
              </w:del>
            </w:ins>
            <w:ins w:id="3745" w:author="user" w:date="2020-02-10T05:56:00Z">
              <w:del w:id="3746" w:author="Lievia" w:date="2020-02-11T01:36:00Z">
                <w:r w:rsidR="00082AEF" w:rsidDel="00120A6B">
                  <w:rPr>
                    <w:rFonts w:ascii="Bookman Old Style" w:eastAsia="MS Mincho" w:hAnsi="Bookman Old Style"/>
                    <w:i/>
                    <w:iCs/>
                  </w:rPr>
                  <w:delText>10</w:delText>
                </w:r>
              </w:del>
            </w:ins>
            <w:ins w:id="3747" w:author="user" w:date="2020-02-10T05:49:00Z">
              <w:del w:id="374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pada drop down show entries</w:delText>
                </w:r>
              </w:del>
            </w:ins>
          </w:p>
        </w:tc>
        <w:tc>
          <w:tcPr>
            <w:tcW w:w="1325" w:type="dxa"/>
            <w:vAlign w:val="center"/>
            <w:tcPrChange w:id="3749" w:author="user" w:date="2020-02-10T07:39:00Z">
              <w:tcPr>
                <w:tcW w:w="1325" w:type="dxa"/>
                <w:vAlign w:val="center"/>
              </w:tcPr>
            </w:tcPrChange>
          </w:tcPr>
          <w:p w14:paraId="5CF10A57" w14:textId="77777777" w:rsidR="001572AA" w:rsidRPr="003F430D" w:rsidDel="00120A6B" w:rsidRDefault="001572AA" w:rsidP="001572AA">
            <w:pPr>
              <w:rPr>
                <w:ins w:id="3750" w:author="user" w:date="2020-02-10T05:49:00Z"/>
                <w:del w:id="3751" w:author="Lievia" w:date="2020-02-11T01:36:00Z"/>
                <w:rFonts w:ascii="Bookman Old Style" w:eastAsia="MS Mincho" w:hAnsi="Bookman Old Style"/>
              </w:rPr>
            </w:pPr>
            <w:ins w:id="3752" w:author="user" w:date="2020-02-10T05:49:00Z">
              <w:del w:id="375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3754" w:author="user" w:date="2020-02-10T07:39:00Z">
              <w:tcPr>
                <w:tcW w:w="3108" w:type="dxa"/>
                <w:vAlign w:val="center"/>
              </w:tcPr>
            </w:tcPrChange>
          </w:tcPr>
          <w:p w14:paraId="2626A18B" w14:textId="77777777" w:rsidR="001572AA" w:rsidRPr="003F430D" w:rsidDel="00120A6B" w:rsidRDefault="001572AA">
            <w:pPr>
              <w:rPr>
                <w:ins w:id="3755" w:author="user" w:date="2020-02-10T05:49:00Z"/>
                <w:del w:id="3756" w:author="Lievia" w:date="2020-02-11T01:36:00Z"/>
                <w:rFonts w:ascii="Bookman Old Style" w:eastAsia="MS Mincho" w:hAnsi="Bookman Old Style"/>
              </w:rPr>
              <w:pPrChange w:id="3757" w:author="user" w:date="2020-02-10T05:56:00Z">
                <w:pPr>
                  <w:framePr w:hSpace="180" w:wrap="around" w:vAnchor="text" w:hAnchor="page" w:x="3391" w:y="103"/>
                </w:pPr>
              </w:pPrChange>
            </w:pPr>
            <w:ins w:id="3758" w:author="user" w:date="2020-02-10T05:49:00Z">
              <w:del w:id="375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</w:delText>
                </w:r>
              </w:del>
            </w:ins>
            <w:ins w:id="3760" w:author="user" w:date="2020-02-10T05:56:00Z">
              <w:del w:id="3761" w:author="Lievia" w:date="2020-02-11T01:36:00Z">
                <w:r w:rsidR="00082AEF" w:rsidDel="00120A6B">
                  <w:rPr>
                    <w:rFonts w:ascii="Bookman Old Style" w:eastAsia="MS Mincho" w:hAnsi="Bookman Old Style"/>
                  </w:rPr>
                  <w:delText>10</w:delText>
                </w:r>
              </w:del>
            </w:ins>
            <w:ins w:id="3762" w:author="user" w:date="2020-02-10T05:49:00Z">
              <w:del w:id="376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baris data fasilitas keuangan dalam bentuk list tabel </w:delText>
                </w:r>
              </w:del>
            </w:ins>
          </w:p>
        </w:tc>
        <w:tc>
          <w:tcPr>
            <w:tcW w:w="1212" w:type="dxa"/>
            <w:vAlign w:val="center"/>
            <w:tcPrChange w:id="3764" w:author="user" w:date="2020-02-10T07:39:00Z">
              <w:tcPr>
                <w:tcW w:w="1212" w:type="dxa"/>
                <w:vAlign w:val="center"/>
              </w:tcPr>
            </w:tcPrChange>
          </w:tcPr>
          <w:p w14:paraId="33102797" w14:textId="77777777" w:rsidR="001572AA" w:rsidRPr="003F430D" w:rsidDel="00120A6B" w:rsidRDefault="001572AA">
            <w:pPr>
              <w:jc w:val="center"/>
              <w:rPr>
                <w:ins w:id="3765" w:author="user" w:date="2020-02-10T05:49:00Z"/>
                <w:del w:id="3766" w:author="Lievia" w:date="2020-02-11T01:36:00Z"/>
                <w:rFonts w:ascii="Bookman Old Style" w:eastAsia="MS Mincho" w:hAnsi="Bookman Old Style"/>
              </w:rPr>
              <w:pPrChange w:id="3767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3768" w:author="user" w:date="2020-02-10T05:49:00Z">
              <w:del w:id="376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3770" w:author="user" w:date="2020-02-10T07:39:00Z">
              <w:tcPr>
                <w:tcW w:w="1401" w:type="dxa"/>
                <w:vAlign w:val="center"/>
              </w:tcPr>
            </w:tcPrChange>
          </w:tcPr>
          <w:p w14:paraId="0DCB9A62" w14:textId="77777777" w:rsidR="001572AA" w:rsidRPr="00D12A08" w:rsidDel="00120A6B" w:rsidRDefault="001572AA" w:rsidP="001572AA">
            <w:pPr>
              <w:rPr>
                <w:ins w:id="3771" w:author="user" w:date="2020-02-10T05:49:00Z"/>
                <w:del w:id="3772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12539A25" w14:textId="77777777" w:rsidR="001572AA" w:rsidDel="00120A6B" w:rsidRDefault="001572AA" w:rsidP="001572AA">
      <w:pPr>
        <w:pStyle w:val="ListParagraph"/>
        <w:ind w:left="1890"/>
        <w:rPr>
          <w:ins w:id="3773" w:author="user" w:date="2020-02-10T05:49:00Z"/>
          <w:del w:id="3774" w:author="Lievia" w:date="2020-02-11T01:36:00Z"/>
          <w:rFonts w:ascii="Bookman Old Style" w:hAnsi="Bookman Old Style"/>
          <w:bCs/>
          <w:sz w:val="24"/>
          <w:szCs w:val="24"/>
        </w:rPr>
      </w:pPr>
    </w:p>
    <w:p w14:paraId="2C4D3976" w14:textId="77777777" w:rsidR="001572AA" w:rsidRPr="003F430D" w:rsidDel="00120A6B" w:rsidRDefault="001572AA">
      <w:pPr>
        <w:pStyle w:val="ListParagraph"/>
        <w:numPr>
          <w:ilvl w:val="0"/>
          <w:numId w:val="17"/>
        </w:numPr>
        <w:ind w:left="1890"/>
        <w:rPr>
          <w:ins w:id="3775" w:author="user" w:date="2020-02-10T05:49:00Z"/>
          <w:del w:id="3776" w:author="Lievia" w:date="2020-02-11T01:36:00Z"/>
          <w:rFonts w:ascii="Bookman Old Style" w:hAnsi="Bookman Old Style"/>
          <w:bCs/>
          <w:sz w:val="24"/>
          <w:szCs w:val="24"/>
        </w:rPr>
        <w:pPrChange w:id="3777" w:author="user" w:date="2020-02-10T05:50:00Z">
          <w:pPr>
            <w:pStyle w:val="ListParagraph"/>
            <w:numPr>
              <w:numId w:val="16"/>
            </w:numPr>
            <w:ind w:left="1890" w:hanging="360"/>
          </w:pPr>
        </w:pPrChange>
      </w:pPr>
      <w:ins w:id="3778" w:author="user" w:date="2020-02-10T05:49:00Z">
        <w:del w:id="3779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Modul Search (</w:delText>
          </w:r>
        </w:del>
      </w:ins>
      <w:ins w:id="3780" w:author="user" w:date="2020-02-10T05:54:00Z">
        <w:del w:id="3781" w:author="Lievia" w:date="2020-02-11T01:36:00Z">
          <w:r w:rsidR="000075E0" w:rsidDel="00120A6B">
            <w:rPr>
              <w:rFonts w:ascii="Bookman Old Style" w:hAnsi="Bookman Old Style"/>
              <w:bCs/>
              <w:sz w:val="24"/>
              <w:szCs w:val="24"/>
            </w:rPr>
            <w:delText>Produk/layanan Lvl 1</w:delText>
          </w:r>
        </w:del>
      </w:ins>
      <w:ins w:id="3782" w:author="user" w:date="2020-02-10T05:49:00Z">
        <w:del w:id="3783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29A22A4D" w14:textId="77777777" w:rsidR="001572AA" w:rsidRPr="003F430D" w:rsidDel="00120A6B" w:rsidRDefault="001572AA" w:rsidP="000075E0">
      <w:pPr>
        <w:pStyle w:val="ListParagraph"/>
        <w:ind w:left="1890"/>
        <w:rPr>
          <w:ins w:id="3784" w:author="user" w:date="2020-02-10T05:49:00Z"/>
          <w:del w:id="3785" w:author="Lievia" w:date="2020-02-11T01:36:00Z"/>
          <w:rFonts w:ascii="Bookman Old Style" w:hAnsi="Bookman Old Style"/>
          <w:bCs/>
          <w:sz w:val="24"/>
          <w:szCs w:val="24"/>
        </w:rPr>
      </w:pPr>
      <w:ins w:id="3786" w:author="user" w:date="2020-02-10T05:49:00Z">
        <w:del w:id="3787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dmin dapat melakukan Pencarian </w:delText>
          </w:r>
        </w:del>
      </w:ins>
      <w:ins w:id="3788" w:author="user" w:date="2020-02-10T05:54:00Z">
        <w:del w:id="3789" w:author="Lievia" w:date="2020-02-11T01:36:00Z">
          <w:r w:rsidR="000075E0" w:rsidDel="00120A6B">
            <w:rPr>
              <w:rFonts w:ascii="Bookman Old Style" w:hAnsi="Bookman Old Style"/>
              <w:bCs/>
              <w:sz w:val="24"/>
              <w:szCs w:val="24"/>
            </w:rPr>
            <w:delText>Produk/layanan Lvl 1</w:delText>
          </w:r>
        </w:del>
      </w:ins>
      <w:ins w:id="3790" w:author="user" w:date="2020-02-10T05:49:00Z">
        <w:del w:id="3791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3792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1572AA" w:rsidRPr="00E83B33" w:rsidDel="00120A6B" w14:paraId="4B210EEC" w14:textId="77777777" w:rsidTr="001572AA">
        <w:trPr>
          <w:trHeight w:val="633"/>
          <w:ins w:id="3793" w:author="user" w:date="2020-02-10T05:49:00Z"/>
          <w:del w:id="3794" w:author="Lievia" w:date="2020-02-11T01:36:00Z"/>
        </w:trPr>
        <w:tc>
          <w:tcPr>
            <w:tcW w:w="807" w:type="dxa"/>
            <w:vAlign w:val="center"/>
          </w:tcPr>
          <w:p w14:paraId="4D3D9BEC" w14:textId="77777777" w:rsidR="001572AA" w:rsidRPr="00D12A08" w:rsidDel="00120A6B" w:rsidRDefault="001572AA" w:rsidP="001572AA">
            <w:pPr>
              <w:jc w:val="center"/>
              <w:rPr>
                <w:ins w:id="3795" w:author="user" w:date="2020-02-10T05:49:00Z"/>
                <w:del w:id="3796" w:author="Lievia" w:date="2020-02-11T01:36:00Z"/>
                <w:rFonts w:ascii="Bookman Old Style" w:eastAsia="MS Mincho" w:hAnsi="Bookman Old Style"/>
                <w:lang w:val="id-ID"/>
              </w:rPr>
            </w:pPr>
            <w:ins w:id="3797" w:author="user" w:date="2020-02-10T05:49:00Z">
              <w:del w:id="379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4F937F4E" w14:textId="77777777" w:rsidR="001572AA" w:rsidRPr="00D12A08" w:rsidDel="00120A6B" w:rsidRDefault="001572AA" w:rsidP="001572AA">
            <w:pPr>
              <w:jc w:val="center"/>
              <w:rPr>
                <w:ins w:id="3799" w:author="user" w:date="2020-02-10T05:49:00Z"/>
                <w:del w:id="3800" w:author="Lievia" w:date="2020-02-11T01:36:00Z"/>
                <w:rFonts w:ascii="Bookman Old Style" w:eastAsia="MS Mincho" w:hAnsi="Bookman Old Style"/>
                <w:lang w:val="id-ID"/>
              </w:rPr>
            </w:pPr>
            <w:ins w:id="3801" w:author="user" w:date="2020-02-10T05:49:00Z">
              <w:del w:id="380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6887B39E" w14:textId="77777777" w:rsidR="001572AA" w:rsidRPr="00D12A08" w:rsidDel="00120A6B" w:rsidRDefault="001572AA" w:rsidP="001572AA">
            <w:pPr>
              <w:jc w:val="center"/>
              <w:rPr>
                <w:ins w:id="3803" w:author="user" w:date="2020-02-10T05:49:00Z"/>
                <w:del w:id="3804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3805" w:author="user" w:date="2020-02-10T05:49:00Z">
              <w:del w:id="3806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39029DE6" w14:textId="77777777" w:rsidR="001572AA" w:rsidRPr="00D12A08" w:rsidDel="00120A6B" w:rsidRDefault="001572AA" w:rsidP="001572AA">
            <w:pPr>
              <w:jc w:val="center"/>
              <w:rPr>
                <w:ins w:id="3807" w:author="user" w:date="2020-02-10T05:49:00Z"/>
                <w:del w:id="3808" w:author="Lievia" w:date="2020-02-11T01:36:00Z"/>
                <w:rFonts w:ascii="Bookman Old Style" w:eastAsia="MS Mincho" w:hAnsi="Bookman Old Style"/>
                <w:lang w:val="id-ID"/>
              </w:rPr>
            </w:pPr>
            <w:ins w:id="3809" w:author="user" w:date="2020-02-10T05:49:00Z">
              <w:del w:id="381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347050CE" w14:textId="77777777" w:rsidR="001572AA" w:rsidRPr="00D12A08" w:rsidDel="00120A6B" w:rsidRDefault="001572AA" w:rsidP="001572AA">
            <w:pPr>
              <w:jc w:val="center"/>
              <w:rPr>
                <w:ins w:id="3811" w:author="user" w:date="2020-02-10T05:49:00Z"/>
                <w:del w:id="3812" w:author="Lievia" w:date="2020-02-11T01:36:00Z"/>
                <w:rFonts w:ascii="Bookman Old Style" w:eastAsia="MS Mincho" w:hAnsi="Bookman Old Style"/>
                <w:lang w:val="id-ID"/>
              </w:rPr>
            </w:pPr>
            <w:ins w:id="3813" w:author="user" w:date="2020-02-10T05:49:00Z">
              <w:del w:id="381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53D8B6EB" w14:textId="77777777" w:rsidR="001572AA" w:rsidRPr="00D12A08" w:rsidDel="00120A6B" w:rsidRDefault="001572AA" w:rsidP="001572AA">
            <w:pPr>
              <w:jc w:val="center"/>
              <w:rPr>
                <w:ins w:id="3815" w:author="user" w:date="2020-02-10T05:49:00Z"/>
                <w:del w:id="3816" w:author="Lievia" w:date="2020-02-11T01:36:00Z"/>
                <w:rFonts w:ascii="Bookman Old Style" w:eastAsia="MS Mincho" w:hAnsi="Bookman Old Style"/>
                <w:lang w:val="id-ID"/>
              </w:rPr>
            </w:pPr>
            <w:ins w:id="3817" w:author="user" w:date="2020-02-10T05:49:00Z">
              <w:del w:id="381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3BEE252C" w14:textId="77777777" w:rsidR="001572AA" w:rsidRPr="00D12A08" w:rsidDel="00120A6B" w:rsidRDefault="001572AA" w:rsidP="001572AA">
            <w:pPr>
              <w:jc w:val="center"/>
              <w:rPr>
                <w:ins w:id="3819" w:author="user" w:date="2020-02-10T05:49:00Z"/>
                <w:del w:id="3820" w:author="Lievia" w:date="2020-02-11T01:36:00Z"/>
                <w:rFonts w:ascii="Bookman Old Style" w:eastAsia="MS Mincho" w:hAnsi="Bookman Old Style"/>
                <w:lang w:val="id-ID"/>
              </w:rPr>
            </w:pPr>
            <w:ins w:id="3821" w:author="user" w:date="2020-02-10T05:49:00Z">
              <w:del w:id="382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3A14CD9F" w14:textId="77777777" w:rsidR="001572AA" w:rsidRPr="00D12A08" w:rsidDel="00120A6B" w:rsidRDefault="001572AA" w:rsidP="001572AA">
            <w:pPr>
              <w:jc w:val="center"/>
              <w:rPr>
                <w:ins w:id="3823" w:author="user" w:date="2020-02-10T05:49:00Z"/>
                <w:del w:id="3824" w:author="Lievia" w:date="2020-02-11T01:36:00Z"/>
                <w:rFonts w:ascii="Bookman Old Style" w:eastAsia="MS Mincho" w:hAnsi="Bookman Old Style"/>
                <w:lang w:val="id-ID"/>
              </w:rPr>
            </w:pPr>
            <w:ins w:id="3825" w:author="user" w:date="2020-02-10T05:49:00Z">
              <w:del w:id="382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1572AA" w:rsidRPr="00E83B33" w:rsidDel="00120A6B" w14:paraId="2554532A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3827" w:author="user" w:date="2020-02-10T07:3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3828" w:author="user" w:date="2020-02-10T05:49:00Z"/>
          <w:del w:id="3829" w:author="Lievia" w:date="2020-02-11T01:36:00Z"/>
          <w:trPrChange w:id="3830" w:author="user" w:date="2020-02-10T07:39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3831" w:author="user" w:date="2020-02-10T07:39:00Z">
              <w:tcPr>
                <w:tcW w:w="807" w:type="dxa"/>
              </w:tcPr>
            </w:tcPrChange>
          </w:tcPr>
          <w:p w14:paraId="4E465C7C" w14:textId="77777777" w:rsidR="001572AA" w:rsidRPr="003F430D" w:rsidDel="00120A6B" w:rsidRDefault="001572AA">
            <w:pPr>
              <w:jc w:val="center"/>
              <w:rPr>
                <w:ins w:id="3832" w:author="user" w:date="2020-02-10T05:49:00Z"/>
                <w:del w:id="3833" w:author="Lievia" w:date="2020-02-11T01:36:00Z"/>
                <w:rFonts w:ascii="Bookman Old Style" w:eastAsia="MS Mincho" w:hAnsi="Bookman Old Style"/>
              </w:rPr>
              <w:pPrChange w:id="3834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3835" w:author="user" w:date="2020-02-10T05:49:00Z">
              <w:del w:id="383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3837" w:author="user" w:date="2020-02-10T07:39:00Z">
              <w:tcPr>
                <w:tcW w:w="2865" w:type="dxa"/>
                <w:vAlign w:val="center"/>
              </w:tcPr>
            </w:tcPrChange>
          </w:tcPr>
          <w:p w14:paraId="7C56D856" w14:textId="77777777" w:rsidR="001572AA" w:rsidRPr="003F430D" w:rsidDel="00120A6B" w:rsidRDefault="001572AA">
            <w:pPr>
              <w:rPr>
                <w:ins w:id="3838" w:author="user" w:date="2020-02-10T05:49:00Z"/>
                <w:del w:id="3839" w:author="Lievia" w:date="2020-02-11T01:36:00Z"/>
                <w:rFonts w:ascii="Bookman Old Style" w:eastAsia="MS Mincho" w:hAnsi="Bookman Old Style"/>
              </w:rPr>
              <w:pPrChange w:id="3840" w:author="user" w:date="2020-02-10T05:57:00Z">
                <w:pPr>
                  <w:framePr w:hSpace="180" w:wrap="around" w:vAnchor="text" w:hAnchor="page" w:x="3391" w:y="103"/>
                </w:pPr>
              </w:pPrChange>
            </w:pPr>
            <w:ins w:id="3841" w:author="user" w:date="2020-02-10T05:49:00Z">
              <w:del w:id="384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Mengisikan data pada kolom pencarian dengan nama</w:delText>
                </w:r>
              </w:del>
            </w:ins>
            <w:ins w:id="3843" w:author="user" w:date="2020-02-10T05:57:00Z">
              <w:del w:id="3844" w:author="Lievia" w:date="2020-02-11T01:36:00Z">
                <w:r w:rsidR="00082AEF" w:rsidDel="00120A6B">
                  <w:rPr>
                    <w:rFonts w:ascii="Bookman Old Style" w:eastAsia="MS Mincho" w:hAnsi="Bookman Old Style"/>
                  </w:rPr>
                  <w:delText xml:space="preserve"> produk</w:delText>
                </w:r>
              </w:del>
            </w:ins>
            <w:ins w:id="3845" w:author="user" w:date="2020-02-10T05:49:00Z">
              <w:del w:id="384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, ataupun </w:delText>
                </w:r>
              </w:del>
            </w:ins>
            <w:ins w:id="3847" w:author="user" w:date="2020-02-10T05:57:00Z">
              <w:del w:id="3848" w:author="Lievia" w:date="2020-02-11T01:36:00Z">
                <w:r w:rsidR="00082AEF" w:rsidDel="00120A6B">
                  <w:rPr>
                    <w:rFonts w:ascii="Bookman Old Style" w:eastAsia="MS Mincho" w:hAnsi="Bookman Old Style"/>
                  </w:rPr>
                  <w:delText>tanggal dibuat</w:delText>
                </w:r>
              </w:del>
            </w:ins>
            <w:ins w:id="3849" w:author="user" w:date="2020-02-10T05:49:00Z">
              <w:del w:id="385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yang sesuai dengan data pada database.</w:delText>
                </w:r>
              </w:del>
            </w:ins>
          </w:p>
        </w:tc>
        <w:tc>
          <w:tcPr>
            <w:tcW w:w="1783" w:type="dxa"/>
            <w:vAlign w:val="center"/>
            <w:tcPrChange w:id="3851" w:author="user" w:date="2020-02-10T07:39:00Z">
              <w:tcPr>
                <w:tcW w:w="1783" w:type="dxa"/>
                <w:vAlign w:val="center"/>
              </w:tcPr>
            </w:tcPrChange>
          </w:tcPr>
          <w:p w14:paraId="2AB64C89" w14:textId="77777777" w:rsidR="001572AA" w:rsidRPr="003F430D" w:rsidDel="00120A6B" w:rsidRDefault="001572AA">
            <w:pPr>
              <w:rPr>
                <w:ins w:id="3852" w:author="user" w:date="2020-02-10T05:49:00Z"/>
                <w:del w:id="3853" w:author="Lievia" w:date="2020-02-11T01:36:00Z"/>
                <w:rFonts w:ascii="Bookman Old Style" w:eastAsia="MS Mincho" w:hAnsi="Bookman Old Style"/>
                <w:i/>
                <w:iCs/>
              </w:rPr>
              <w:pPrChange w:id="3854" w:author="user" w:date="2020-02-10T05:58:00Z">
                <w:pPr>
                  <w:framePr w:hSpace="180" w:wrap="around" w:vAnchor="text" w:hAnchor="page" w:x="3391" w:y="103"/>
                </w:pPr>
              </w:pPrChange>
            </w:pPr>
            <w:ins w:id="3855" w:author="user" w:date="2020-02-10T05:49:00Z">
              <w:del w:id="385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Mengisikan </w:delText>
                </w:r>
              </w:del>
            </w:ins>
            <w:ins w:id="3857" w:author="user" w:date="2020-02-10T05:58:00Z">
              <w:del w:id="3858" w:author="Lievia" w:date="2020-02-11T01:36:00Z">
                <w:r w:rsidR="00082AEF" w:rsidDel="00120A6B">
                  <w:rPr>
                    <w:rFonts w:ascii="Bookman Old Style" w:eastAsia="MS Mincho" w:hAnsi="Bookman Old Style"/>
                    <w:i/>
                    <w:iCs/>
                  </w:rPr>
                  <w:delText>nama produk : pinjaman</w:delText>
                </w:r>
              </w:del>
            </w:ins>
          </w:p>
        </w:tc>
        <w:tc>
          <w:tcPr>
            <w:tcW w:w="1325" w:type="dxa"/>
            <w:vAlign w:val="center"/>
            <w:tcPrChange w:id="3859" w:author="user" w:date="2020-02-10T07:39:00Z">
              <w:tcPr>
                <w:tcW w:w="1325" w:type="dxa"/>
                <w:vAlign w:val="center"/>
              </w:tcPr>
            </w:tcPrChange>
          </w:tcPr>
          <w:p w14:paraId="2EA2EFD3" w14:textId="77777777" w:rsidR="001572AA" w:rsidRPr="003F430D" w:rsidDel="00120A6B" w:rsidRDefault="001572AA" w:rsidP="001572AA">
            <w:pPr>
              <w:rPr>
                <w:ins w:id="3860" w:author="user" w:date="2020-02-10T05:49:00Z"/>
                <w:del w:id="3861" w:author="Lievia" w:date="2020-02-11T01:36:00Z"/>
                <w:rFonts w:ascii="Bookman Old Style" w:eastAsia="MS Mincho" w:hAnsi="Bookman Old Style"/>
              </w:rPr>
            </w:pPr>
            <w:ins w:id="3862" w:author="user" w:date="2020-02-10T05:49:00Z">
              <w:del w:id="386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3864" w:author="user" w:date="2020-02-10T07:39:00Z">
              <w:tcPr>
                <w:tcW w:w="3108" w:type="dxa"/>
                <w:vAlign w:val="center"/>
              </w:tcPr>
            </w:tcPrChange>
          </w:tcPr>
          <w:p w14:paraId="3BD73324" w14:textId="77777777" w:rsidR="001572AA" w:rsidRPr="003F430D" w:rsidDel="00120A6B" w:rsidRDefault="001572AA" w:rsidP="001572AA">
            <w:pPr>
              <w:rPr>
                <w:ins w:id="3865" w:author="user" w:date="2020-02-10T05:49:00Z"/>
                <w:del w:id="3866" w:author="Lievia" w:date="2020-02-11T01:36:00Z"/>
                <w:rFonts w:ascii="Bookman Old Style" w:eastAsia="MS Mincho" w:hAnsi="Bookman Old Style"/>
              </w:rPr>
            </w:pPr>
            <w:ins w:id="3867" w:author="user" w:date="2020-02-10T05:49:00Z">
              <w:del w:id="386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Dapat menampilkan semua data</w:delText>
                </w:r>
              </w:del>
            </w:ins>
            <w:ins w:id="3869" w:author="user" w:date="2020-02-10T05:59:00Z">
              <w:del w:id="3870" w:author="Lievia" w:date="2020-02-11T01:36:00Z">
                <w:r w:rsidR="00082AEF" w:rsidDel="00120A6B">
                  <w:rPr>
                    <w:rFonts w:ascii="Bookman Old Style" w:eastAsia="MS Mincho" w:hAnsi="Bookman Old Style"/>
                  </w:rPr>
                  <w:delText xml:space="preserve"> produk/layanan lvl 1</w:delText>
                </w:r>
              </w:del>
            </w:ins>
            <w:ins w:id="3871" w:author="user" w:date="2020-02-10T05:49:00Z">
              <w:del w:id="387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yang sesuai dengan pencarian</w:delText>
                </w:r>
              </w:del>
            </w:ins>
          </w:p>
        </w:tc>
        <w:tc>
          <w:tcPr>
            <w:tcW w:w="1212" w:type="dxa"/>
            <w:vAlign w:val="center"/>
            <w:tcPrChange w:id="3873" w:author="user" w:date="2020-02-10T07:39:00Z">
              <w:tcPr>
                <w:tcW w:w="1212" w:type="dxa"/>
                <w:vAlign w:val="center"/>
              </w:tcPr>
            </w:tcPrChange>
          </w:tcPr>
          <w:p w14:paraId="49D1BC7A" w14:textId="77777777" w:rsidR="001572AA" w:rsidRPr="003F430D" w:rsidDel="00120A6B" w:rsidRDefault="001572AA">
            <w:pPr>
              <w:jc w:val="center"/>
              <w:rPr>
                <w:ins w:id="3874" w:author="user" w:date="2020-02-10T05:49:00Z"/>
                <w:del w:id="3875" w:author="Lievia" w:date="2020-02-11T01:36:00Z"/>
                <w:rFonts w:ascii="Bookman Old Style" w:eastAsia="MS Mincho" w:hAnsi="Bookman Old Style"/>
              </w:rPr>
              <w:pPrChange w:id="3876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3877" w:author="user" w:date="2020-02-10T05:49:00Z">
              <w:del w:id="387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3879" w:author="user" w:date="2020-02-10T07:39:00Z">
              <w:tcPr>
                <w:tcW w:w="1401" w:type="dxa"/>
                <w:vAlign w:val="center"/>
              </w:tcPr>
            </w:tcPrChange>
          </w:tcPr>
          <w:p w14:paraId="0E386A57" w14:textId="77777777" w:rsidR="001572AA" w:rsidRPr="00D12A08" w:rsidDel="00120A6B" w:rsidRDefault="001572AA" w:rsidP="001572AA">
            <w:pPr>
              <w:rPr>
                <w:ins w:id="3880" w:author="user" w:date="2020-02-10T05:49:00Z"/>
                <w:del w:id="3881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1572AA" w:rsidRPr="00E83B33" w:rsidDel="00120A6B" w14:paraId="77CDBA72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3882" w:author="user" w:date="2020-02-10T07:3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3883" w:author="user" w:date="2020-02-10T05:49:00Z"/>
          <w:del w:id="3884" w:author="Lievia" w:date="2020-02-11T01:36:00Z"/>
          <w:trPrChange w:id="3885" w:author="user" w:date="2020-02-10T07:39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3886" w:author="user" w:date="2020-02-10T07:39:00Z">
              <w:tcPr>
                <w:tcW w:w="807" w:type="dxa"/>
              </w:tcPr>
            </w:tcPrChange>
          </w:tcPr>
          <w:p w14:paraId="2F0737A5" w14:textId="77777777" w:rsidR="001572AA" w:rsidDel="00120A6B" w:rsidRDefault="001572AA">
            <w:pPr>
              <w:jc w:val="center"/>
              <w:rPr>
                <w:ins w:id="3887" w:author="user" w:date="2020-02-10T05:49:00Z"/>
                <w:del w:id="3888" w:author="Lievia" w:date="2020-02-11T01:36:00Z"/>
                <w:rFonts w:ascii="Bookman Old Style" w:eastAsia="MS Mincho" w:hAnsi="Bookman Old Style"/>
              </w:rPr>
              <w:pPrChange w:id="3889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3890" w:author="user" w:date="2020-02-10T05:49:00Z">
              <w:del w:id="389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3892" w:author="user" w:date="2020-02-10T07:39:00Z">
              <w:tcPr>
                <w:tcW w:w="2865" w:type="dxa"/>
                <w:vAlign w:val="center"/>
              </w:tcPr>
            </w:tcPrChange>
          </w:tcPr>
          <w:p w14:paraId="42EE700F" w14:textId="77777777" w:rsidR="001572AA" w:rsidDel="00120A6B" w:rsidRDefault="001572AA" w:rsidP="001572AA">
            <w:pPr>
              <w:rPr>
                <w:ins w:id="3893" w:author="user" w:date="2020-02-10T05:49:00Z"/>
                <w:del w:id="3894" w:author="Lievia" w:date="2020-02-11T01:36:00Z"/>
                <w:rFonts w:ascii="Bookman Old Style" w:eastAsia="MS Mincho" w:hAnsi="Bookman Old Style"/>
              </w:rPr>
            </w:pPr>
            <w:ins w:id="3895" w:author="user" w:date="2020-02-10T05:49:00Z">
              <w:del w:id="389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Mengisikan data pada kolom pencarian dengan data yang tidak sesuai dengan data pada database.</w:delText>
                </w:r>
              </w:del>
            </w:ins>
          </w:p>
        </w:tc>
        <w:tc>
          <w:tcPr>
            <w:tcW w:w="1783" w:type="dxa"/>
            <w:vAlign w:val="center"/>
            <w:tcPrChange w:id="3897" w:author="user" w:date="2020-02-10T07:39:00Z">
              <w:tcPr>
                <w:tcW w:w="1783" w:type="dxa"/>
                <w:vAlign w:val="center"/>
              </w:tcPr>
            </w:tcPrChange>
          </w:tcPr>
          <w:p w14:paraId="504DD55A" w14:textId="77777777" w:rsidR="001572AA" w:rsidDel="00120A6B" w:rsidRDefault="001572AA">
            <w:pPr>
              <w:rPr>
                <w:ins w:id="3898" w:author="user" w:date="2020-02-10T05:49:00Z"/>
                <w:del w:id="3899" w:author="Lievia" w:date="2020-02-11T01:36:00Z"/>
                <w:rFonts w:ascii="Bookman Old Style" w:eastAsia="MS Mincho" w:hAnsi="Bookman Old Style"/>
                <w:i/>
                <w:iCs/>
              </w:rPr>
              <w:pPrChange w:id="3900" w:author="user" w:date="2020-02-10T05:59:00Z">
                <w:pPr>
                  <w:framePr w:hSpace="180" w:wrap="around" w:vAnchor="text" w:hAnchor="page" w:x="3391" w:y="103"/>
                </w:pPr>
              </w:pPrChange>
            </w:pPr>
            <w:ins w:id="3901" w:author="user" w:date="2020-02-10T05:49:00Z">
              <w:del w:id="390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Mengisikan </w:delText>
                </w:r>
              </w:del>
            </w:ins>
            <w:ins w:id="3903" w:author="user" w:date="2020-02-10T05:59:00Z">
              <w:del w:id="3904" w:author="Lievia" w:date="2020-02-11T01:36:00Z">
                <w:r w:rsidR="00082AEF" w:rsidDel="00120A6B">
                  <w:rPr>
                    <w:rFonts w:ascii="Bookman Old Style" w:eastAsia="MS Mincho" w:hAnsi="Bookman Old Style"/>
                    <w:i/>
                    <w:iCs/>
                  </w:rPr>
                  <w:delText>nama produk : hutang</w:delText>
                </w:r>
              </w:del>
            </w:ins>
          </w:p>
        </w:tc>
        <w:tc>
          <w:tcPr>
            <w:tcW w:w="1325" w:type="dxa"/>
            <w:vAlign w:val="center"/>
            <w:tcPrChange w:id="3905" w:author="user" w:date="2020-02-10T07:39:00Z">
              <w:tcPr>
                <w:tcW w:w="1325" w:type="dxa"/>
                <w:vAlign w:val="center"/>
              </w:tcPr>
            </w:tcPrChange>
          </w:tcPr>
          <w:p w14:paraId="54FEB8BB" w14:textId="77777777" w:rsidR="001572AA" w:rsidDel="00120A6B" w:rsidRDefault="001572AA" w:rsidP="001572AA">
            <w:pPr>
              <w:rPr>
                <w:ins w:id="3906" w:author="user" w:date="2020-02-10T05:49:00Z"/>
                <w:del w:id="3907" w:author="Lievia" w:date="2020-02-11T01:36:00Z"/>
                <w:rFonts w:ascii="Bookman Old Style" w:eastAsia="MS Mincho" w:hAnsi="Bookman Old Style"/>
              </w:rPr>
            </w:pPr>
            <w:ins w:id="3908" w:author="user" w:date="2020-02-10T05:49:00Z">
              <w:del w:id="390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3910" w:author="user" w:date="2020-02-10T07:39:00Z">
              <w:tcPr>
                <w:tcW w:w="3108" w:type="dxa"/>
                <w:vAlign w:val="center"/>
              </w:tcPr>
            </w:tcPrChange>
          </w:tcPr>
          <w:p w14:paraId="4B01D25F" w14:textId="77777777" w:rsidR="001572AA" w:rsidDel="00120A6B" w:rsidRDefault="001572AA">
            <w:pPr>
              <w:rPr>
                <w:ins w:id="3911" w:author="user" w:date="2020-02-10T05:49:00Z"/>
                <w:del w:id="3912" w:author="Lievia" w:date="2020-02-11T01:36:00Z"/>
                <w:rFonts w:ascii="Bookman Old Style" w:eastAsia="MS Mincho" w:hAnsi="Bookman Old Style"/>
              </w:rPr>
              <w:pPrChange w:id="3913" w:author="user" w:date="2020-02-10T05:59:00Z">
                <w:pPr>
                  <w:framePr w:hSpace="180" w:wrap="around" w:vAnchor="text" w:hAnchor="page" w:x="3391" w:y="103"/>
                </w:pPr>
              </w:pPrChange>
            </w:pPr>
            <w:ins w:id="3914" w:author="user" w:date="2020-02-10T05:49:00Z">
              <w:del w:id="391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halaman </w:delText>
                </w:r>
              </w:del>
            </w:ins>
            <w:ins w:id="3916" w:author="user" w:date="2020-02-10T05:59:00Z">
              <w:del w:id="3917" w:author="Lievia" w:date="2020-02-11T01:36:00Z">
                <w:r w:rsidR="00082AEF" w:rsidDel="00120A6B">
                  <w:rPr>
                    <w:rFonts w:ascii="Bookman Old Style" w:eastAsia="MS Mincho" w:hAnsi="Bookman Old Style"/>
                  </w:rPr>
                  <w:delText>produk</w:delText>
                </w:r>
              </w:del>
            </w:ins>
            <w:ins w:id="3918" w:author="user" w:date="2020-02-10T06:00:00Z">
              <w:del w:id="3919" w:author="Lievia" w:date="2020-02-11T01:36:00Z">
                <w:r w:rsidR="00082AEF" w:rsidDel="00120A6B">
                  <w:rPr>
                    <w:rFonts w:ascii="Bookman Old Style" w:eastAsia="MS Mincho" w:hAnsi="Bookman Old Style"/>
                  </w:rPr>
                  <w:delText xml:space="preserve">/layanan </w:delText>
                </w:r>
              </w:del>
            </w:ins>
            <w:ins w:id="3920" w:author="user" w:date="2020-02-10T05:49:00Z">
              <w:del w:id="392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dengan pesan “No matching records found”</w:delText>
                </w:r>
              </w:del>
            </w:ins>
          </w:p>
        </w:tc>
        <w:tc>
          <w:tcPr>
            <w:tcW w:w="1212" w:type="dxa"/>
            <w:vAlign w:val="center"/>
            <w:tcPrChange w:id="3922" w:author="user" w:date="2020-02-10T07:39:00Z">
              <w:tcPr>
                <w:tcW w:w="1212" w:type="dxa"/>
                <w:vAlign w:val="center"/>
              </w:tcPr>
            </w:tcPrChange>
          </w:tcPr>
          <w:p w14:paraId="1FF06AB1" w14:textId="77777777" w:rsidR="001572AA" w:rsidDel="00120A6B" w:rsidRDefault="001572AA">
            <w:pPr>
              <w:jc w:val="center"/>
              <w:rPr>
                <w:ins w:id="3923" w:author="user" w:date="2020-02-10T05:49:00Z"/>
                <w:del w:id="3924" w:author="Lievia" w:date="2020-02-11T01:36:00Z"/>
                <w:rFonts w:ascii="Bookman Old Style" w:eastAsia="MS Mincho" w:hAnsi="Bookman Old Style"/>
              </w:rPr>
              <w:pPrChange w:id="3925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3926" w:author="user" w:date="2020-02-10T05:49:00Z">
              <w:del w:id="392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3928" w:author="user" w:date="2020-02-10T07:39:00Z">
              <w:tcPr>
                <w:tcW w:w="1401" w:type="dxa"/>
                <w:vAlign w:val="center"/>
              </w:tcPr>
            </w:tcPrChange>
          </w:tcPr>
          <w:p w14:paraId="6539DC85" w14:textId="77777777" w:rsidR="001572AA" w:rsidRPr="00D12A08" w:rsidDel="00120A6B" w:rsidRDefault="001572AA" w:rsidP="001572AA">
            <w:pPr>
              <w:rPr>
                <w:ins w:id="3929" w:author="user" w:date="2020-02-10T05:49:00Z"/>
                <w:del w:id="3930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2A76A957" w14:textId="77777777" w:rsidR="001572AA" w:rsidRPr="003F430D" w:rsidDel="00120A6B" w:rsidRDefault="001572AA" w:rsidP="001572AA">
      <w:pPr>
        <w:rPr>
          <w:ins w:id="3931" w:author="user" w:date="2020-02-10T05:49:00Z"/>
          <w:del w:id="3932" w:author="Lievia" w:date="2020-02-11T01:36:00Z"/>
          <w:rFonts w:ascii="Bookman Old Style" w:hAnsi="Bookman Old Style"/>
          <w:b/>
          <w:sz w:val="24"/>
          <w:szCs w:val="24"/>
          <w:lang w:val="id-ID"/>
        </w:rPr>
      </w:pPr>
    </w:p>
    <w:p w14:paraId="254B473F" w14:textId="77777777" w:rsidR="001572AA" w:rsidDel="00120A6B" w:rsidRDefault="001572AA" w:rsidP="001572AA">
      <w:pPr>
        <w:pStyle w:val="ListParagraph"/>
        <w:ind w:left="1890"/>
        <w:rPr>
          <w:ins w:id="3933" w:author="user" w:date="2020-02-10T05:49:00Z"/>
          <w:del w:id="3934" w:author="Lievia" w:date="2020-02-11T01:36:00Z"/>
          <w:rFonts w:ascii="Bookman Old Style" w:hAnsi="Bookman Old Style"/>
          <w:bCs/>
          <w:sz w:val="24"/>
          <w:szCs w:val="24"/>
        </w:rPr>
      </w:pPr>
    </w:p>
    <w:p w14:paraId="53F91127" w14:textId="77777777" w:rsidR="001572AA" w:rsidRPr="003F430D" w:rsidDel="00120A6B" w:rsidRDefault="001572AA">
      <w:pPr>
        <w:pStyle w:val="ListParagraph"/>
        <w:numPr>
          <w:ilvl w:val="0"/>
          <w:numId w:val="17"/>
        </w:numPr>
        <w:ind w:left="1890"/>
        <w:rPr>
          <w:ins w:id="3935" w:author="user" w:date="2020-02-10T05:49:00Z"/>
          <w:del w:id="3936" w:author="Lievia" w:date="2020-02-11T01:36:00Z"/>
          <w:rFonts w:ascii="Bookman Old Style" w:hAnsi="Bookman Old Style"/>
          <w:bCs/>
          <w:sz w:val="24"/>
          <w:szCs w:val="24"/>
        </w:rPr>
        <w:pPrChange w:id="3937" w:author="user" w:date="2020-02-10T05:50:00Z">
          <w:pPr>
            <w:pStyle w:val="ListParagraph"/>
            <w:numPr>
              <w:numId w:val="16"/>
            </w:numPr>
            <w:ind w:left="1890" w:hanging="360"/>
          </w:pPr>
        </w:pPrChange>
      </w:pPr>
      <w:ins w:id="3938" w:author="user" w:date="2020-02-10T05:49:00Z">
        <w:del w:id="3939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Modul Tambah (</w:delText>
          </w:r>
        </w:del>
      </w:ins>
      <w:ins w:id="3940" w:author="user" w:date="2020-02-10T05:54:00Z">
        <w:del w:id="3941" w:author="Lievia" w:date="2020-02-11T01:36:00Z">
          <w:r w:rsidR="000075E0" w:rsidDel="00120A6B">
            <w:rPr>
              <w:rFonts w:ascii="Bookman Old Style" w:hAnsi="Bookman Old Style"/>
              <w:bCs/>
              <w:sz w:val="24"/>
              <w:szCs w:val="24"/>
            </w:rPr>
            <w:delText>Produk/layanan Lvl 1</w:delText>
          </w:r>
        </w:del>
      </w:ins>
      <w:ins w:id="3942" w:author="user" w:date="2020-02-10T05:49:00Z">
        <w:del w:id="3943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1513FA22" w14:textId="77777777" w:rsidR="001572AA" w:rsidRPr="003F430D" w:rsidDel="00120A6B" w:rsidRDefault="001572AA" w:rsidP="000075E0">
      <w:pPr>
        <w:pStyle w:val="ListParagraph"/>
        <w:ind w:left="1890"/>
        <w:rPr>
          <w:ins w:id="3944" w:author="user" w:date="2020-02-10T05:49:00Z"/>
          <w:del w:id="3945" w:author="Lievia" w:date="2020-02-11T01:36:00Z"/>
          <w:rFonts w:ascii="Bookman Old Style" w:hAnsi="Bookman Old Style"/>
          <w:bCs/>
          <w:sz w:val="24"/>
          <w:szCs w:val="24"/>
        </w:rPr>
      </w:pPr>
      <w:ins w:id="3946" w:author="user" w:date="2020-02-10T05:49:00Z">
        <w:del w:id="3947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dmin dapat Menambahkan </w:delText>
          </w:r>
        </w:del>
      </w:ins>
      <w:ins w:id="3948" w:author="user" w:date="2020-02-10T05:54:00Z">
        <w:del w:id="3949" w:author="Lievia" w:date="2020-02-11T01:36:00Z">
          <w:r w:rsidR="000075E0" w:rsidDel="00120A6B">
            <w:rPr>
              <w:rFonts w:ascii="Bookman Old Style" w:hAnsi="Bookman Old Style"/>
              <w:bCs/>
              <w:sz w:val="24"/>
              <w:szCs w:val="24"/>
            </w:rPr>
            <w:delText>Produk/layanan Lvl 1</w:delText>
          </w:r>
        </w:del>
      </w:ins>
      <w:ins w:id="3950" w:author="user" w:date="2020-02-10T05:49:00Z">
        <w:del w:id="3951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58"/>
        <w:gridCol w:w="3108"/>
        <w:gridCol w:w="1212"/>
        <w:gridCol w:w="1401"/>
        <w:tblGridChange w:id="3952">
          <w:tblGrid>
            <w:gridCol w:w="807"/>
            <w:gridCol w:w="2865"/>
            <w:gridCol w:w="1783"/>
            <w:gridCol w:w="1358"/>
            <w:gridCol w:w="3108"/>
            <w:gridCol w:w="1212"/>
            <w:gridCol w:w="1401"/>
          </w:tblGrid>
        </w:tblGridChange>
      </w:tblGrid>
      <w:tr w:rsidR="001572AA" w:rsidRPr="00E83B33" w:rsidDel="00120A6B" w14:paraId="30E6F6A5" w14:textId="77777777" w:rsidTr="001572AA">
        <w:trPr>
          <w:trHeight w:val="633"/>
          <w:ins w:id="3953" w:author="user" w:date="2020-02-10T05:49:00Z"/>
          <w:del w:id="3954" w:author="Lievia" w:date="2020-02-11T01:36:00Z"/>
        </w:trPr>
        <w:tc>
          <w:tcPr>
            <w:tcW w:w="807" w:type="dxa"/>
            <w:vAlign w:val="center"/>
          </w:tcPr>
          <w:p w14:paraId="3A6FB295" w14:textId="77777777" w:rsidR="001572AA" w:rsidRPr="00D12A08" w:rsidDel="00120A6B" w:rsidRDefault="001572AA" w:rsidP="001572AA">
            <w:pPr>
              <w:jc w:val="center"/>
              <w:rPr>
                <w:ins w:id="3955" w:author="user" w:date="2020-02-10T05:49:00Z"/>
                <w:del w:id="3956" w:author="Lievia" w:date="2020-02-11T01:36:00Z"/>
                <w:rFonts w:ascii="Bookman Old Style" w:eastAsia="MS Mincho" w:hAnsi="Bookman Old Style"/>
                <w:lang w:val="id-ID"/>
              </w:rPr>
            </w:pPr>
            <w:ins w:id="3957" w:author="user" w:date="2020-02-10T05:49:00Z">
              <w:del w:id="395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6A22DBDD" w14:textId="77777777" w:rsidR="001572AA" w:rsidRPr="00D12A08" w:rsidDel="00120A6B" w:rsidRDefault="001572AA" w:rsidP="001572AA">
            <w:pPr>
              <w:jc w:val="center"/>
              <w:rPr>
                <w:ins w:id="3959" w:author="user" w:date="2020-02-10T05:49:00Z"/>
                <w:del w:id="3960" w:author="Lievia" w:date="2020-02-11T01:36:00Z"/>
                <w:rFonts w:ascii="Bookman Old Style" w:eastAsia="MS Mincho" w:hAnsi="Bookman Old Style"/>
                <w:lang w:val="id-ID"/>
              </w:rPr>
            </w:pPr>
            <w:ins w:id="3961" w:author="user" w:date="2020-02-10T05:49:00Z">
              <w:del w:id="396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5659900A" w14:textId="77777777" w:rsidR="001572AA" w:rsidRPr="00D12A08" w:rsidDel="00120A6B" w:rsidRDefault="001572AA" w:rsidP="001572AA">
            <w:pPr>
              <w:jc w:val="center"/>
              <w:rPr>
                <w:ins w:id="3963" w:author="user" w:date="2020-02-10T05:49:00Z"/>
                <w:del w:id="3964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3965" w:author="user" w:date="2020-02-10T05:49:00Z">
              <w:del w:id="3966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58" w:type="dxa"/>
            <w:vAlign w:val="center"/>
          </w:tcPr>
          <w:p w14:paraId="44F7B8E8" w14:textId="77777777" w:rsidR="001572AA" w:rsidRPr="00D12A08" w:rsidDel="00120A6B" w:rsidRDefault="001572AA" w:rsidP="001572AA">
            <w:pPr>
              <w:jc w:val="center"/>
              <w:rPr>
                <w:ins w:id="3967" w:author="user" w:date="2020-02-10T05:49:00Z"/>
                <w:del w:id="3968" w:author="Lievia" w:date="2020-02-11T01:36:00Z"/>
                <w:rFonts w:ascii="Bookman Old Style" w:eastAsia="MS Mincho" w:hAnsi="Bookman Old Style"/>
                <w:lang w:val="id-ID"/>
              </w:rPr>
            </w:pPr>
            <w:ins w:id="3969" w:author="user" w:date="2020-02-10T05:49:00Z">
              <w:del w:id="397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6E7D7DFC" w14:textId="77777777" w:rsidR="001572AA" w:rsidRPr="00D12A08" w:rsidDel="00120A6B" w:rsidRDefault="001572AA" w:rsidP="001572AA">
            <w:pPr>
              <w:jc w:val="center"/>
              <w:rPr>
                <w:ins w:id="3971" w:author="user" w:date="2020-02-10T05:49:00Z"/>
                <w:del w:id="3972" w:author="Lievia" w:date="2020-02-11T01:36:00Z"/>
                <w:rFonts w:ascii="Bookman Old Style" w:eastAsia="MS Mincho" w:hAnsi="Bookman Old Style"/>
                <w:lang w:val="id-ID"/>
              </w:rPr>
            </w:pPr>
            <w:ins w:id="3973" w:author="user" w:date="2020-02-10T05:49:00Z">
              <w:del w:id="397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5F57275A" w14:textId="77777777" w:rsidR="001572AA" w:rsidRPr="00D12A08" w:rsidDel="00120A6B" w:rsidRDefault="001572AA" w:rsidP="001572AA">
            <w:pPr>
              <w:jc w:val="center"/>
              <w:rPr>
                <w:ins w:id="3975" w:author="user" w:date="2020-02-10T05:49:00Z"/>
                <w:del w:id="3976" w:author="Lievia" w:date="2020-02-11T01:36:00Z"/>
                <w:rFonts w:ascii="Bookman Old Style" w:eastAsia="MS Mincho" w:hAnsi="Bookman Old Style"/>
                <w:lang w:val="id-ID"/>
              </w:rPr>
            </w:pPr>
            <w:ins w:id="3977" w:author="user" w:date="2020-02-10T05:49:00Z">
              <w:del w:id="397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2D8D9CCF" w14:textId="77777777" w:rsidR="001572AA" w:rsidRPr="00D12A08" w:rsidDel="00120A6B" w:rsidRDefault="001572AA" w:rsidP="001572AA">
            <w:pPr>
              <w:jc w:val="center"/>
              <w:rPr>
                <w:ins w:id="3979" w:author="user" w:date="2020-02-10T05:49:00Z"/>
                <w:del w:id="3980" w:author="Lievia" w:date="2020-02-11T01:36:00Z"/>
                <w:rFonts w:ascii="Bookman Old Style" w:eastAsia="MS Mincho" w:hAnsi="Bookman Old Style"/>
                <w:lang w:val="id-ID"/>
              </w:rPr>
            </w:pPr>
            <w:ins w:id="3981" w:author="user" w:date="2020-02-10T05:49:00Z">
              <w:del w:id="398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2CC5875E" w14:textId="77777777" w:rsidR="001572AA" w:rsidRPr="00D12A08" w:rsidDel="00120A6B" w:rsidRDefault="001572AA" w:rsidP="001572AA">
            <w:pPr>
              <w:jc w:val="center"/>
              <w:rPr>
                <w:ins w:id="3983" w:author="user" w:date="2020-02-10T05:49:00Z"/>
                <w:del w:id="3984" w:author="Lievia" w:date="2020-02-11T01:36:00Z"/>
                <w:rFonts w:ascii="Bookman Old Style" w:eastAsia="MS Mincho" w:hAnsi="Bookman Old Style"/>
                <w:lang w:val="id-ID"/>
              </w:rPr>
            </w:pPr>
            <w:ins w:id="3985" w:author="user" w:date="2020-02-10T05:49:00Z">
              <w:del w:id="398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1572AA" w:rsidRPr="00E83B33" w:rsidDel="00120A6B" w14:paraId="003EB401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3987" w:author="user" w:date="2020-02-10T07:3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3988" w:author="user" w:date="2020-02-10T05:49:00Z"/>
          <w:del w:id="3989" w:author="Lievia" w:date="2020-02-11T01:36:00Z"/>
          <w:trPrChange w:id="3990" w:author="user" w:date="2020-02-10T07:39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3991" w:author="user" w:date="2020-02-10T07:39:00Z">
              <w:tcPr>
                <w:tcW w:w="807" w:type="dxa"/>
              </w:tcPr>
            </w:tcPrChange>
          </w:tcPr>
          <w:p w14:paraId="2790D516" w14:textId="77777777" w:rsidR="001572AA" w:rsidRPr="003F430D" w:rsidDel="00120A6B" w:rsidRDefault="001572AA">
            <w:pPr>
              <w:jc w:val="center"/>
              <w:rPr>
                <w:ins w:id="3992" w:author="user" w:date="2020-02-10T05:49:00Z"/>
                <w:del w:id="3993" w:author="Lievia" w:date="2020-02-11T01:36:00Z"/>
                <w:rFonts w:ascii="Bookman Old Style" w:eastAsia="MS Mincho" w:hAnsi="Bookman Old Style"/>
              </w:rPr>
              <w:pPrChange w:id="3994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3995" w:author="user" w:date="2020-02-10T05:49:00Z">
              <w:del w:id="399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3997" w:author="user" w:date="2020-02-10T07:39:00Z">
              <w:tcPr>
                <w:tcW w:w="2865" w:type="dxa"/>
                <w:vAlign w:val="center"/>
              </w:tcPr>
            </w:tcPrChange>
          </w:tcPr>
          <w:p w14:paraId="7A4B68DB" w14:textId="77777777" w:rsidR="001572AA" w:rsidRPr="003F430D" w:rsidDel="00120A6B" w:rsidRDefault="001572AA" w:rsidP="001572AA">
            <w:pPr>
              <w:rPr>
                <w:ins w:id="3998" w:author="user" w:date="2020-02-10T05:49:00Z"/>
                <w:del w:id="3999" w:author="Lievia" w:date="2020-02-11T01:36:00Z"/>
                <w:rFonts w:ascii="Bookman Old Style" w:eastAsia="MS Mincho" w:hAnsi="Bookman Old Style"/>
              </w:rPr>
            </w:pPr>
            <w:ins w:id="4000" w:author="user" w:date="2020-02-10T05:49:00Z">
              <w:del w:id="400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tombol tambah </w:delText>
                </w:r>
              </w:del>
            </w:ins>
          </w:p>
        </w:tc>
        <w:tc>
          <w:tcPr>
            <w:tcW w:w="1783" w:type="dxa"/>
            <w:vAlign w:val="center"/>
            <w:tcPrChange w:id="4002" w:author="user" w:date="2020-02-10T07:39:00Z">
              <w:tcPr>
                <w:tcW w:w="1783" w:type="dxa"/>
                <w:vAlign w:val="center"/>
              </w:tcPr>
            </w:tcPrChange>
          </w:tcPr>
          <w:p w14:paraId="3A029EC8" w14:textId="77777777" w:rsidR="001572AA" w:rsidRPr="003F430D" w:rsidDel="00120A6B" w:rsidRDefault="001572AA" w:rsidP="001572AA">
            <w:pPr>
              <w:rPr>
                <w:ins w:id="4003" w:author="user" w:date="2020-02-10T05:49:00Z"/>
                <w:del w:id="4004" w:author="Lievia" w:date="2020-02-11T01:36:00Z"/>
                <w:rFonts w:ascii="Bookman Old Style" w:eastAsia="MS Mincho" w:hAnsi="Bookman Old Style"/>
                <w:i/>
                <w:iCs/>
              </w:rPr>
            </w:pPr>
            <w:ins w:id="4005" w:author="user" w:date="2020-02-10T05:49:00Z">
              <w:del w:id="400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tambah</w:delText>
                </w:r>
              </w:del>
            </w:ins>
          </w:p>
        </w:tc>
        <w:tc>
          <w:tcPr>
            <w:tcW w:w="1358" w:type="dxa"/>
            <w:vAlign w:val="center"/>
            <w:tcPrChange w:id="4007" w:author="user" w:date="2020-02-10T07:39:00Z">
              <w:tcPr>
                <w:tcW w:w="1358" w:type="dxa"/>
                <w:vAlign w:val="center"/>
              </w:tcPr>
            </w:tcPrChange>
          </w:tcPr>
          <w:p w14:paraId="11923700" w14:textId="77777777" w:rsidR="001572AA" w:rsidRPr="003F430D" w:rsidDel="00120A6B" w:rsidRDefault="001572AA" w:rsidP="001572AA">
            <w:pPr>
              <w:rPr>
                <w:ins w:id="4008" w:author="user" w:date="2020-02-10T05:49:00Z"/>
                <w:del w:id="4009" w:author="Lievia" w:date="2020-02-11T01:36:00Z"/>
                <w:rFonts w:ascii="Bookman Old Style" w:eastAsia="MS Mincho" w:hAnsi="Bookman Old Style"/>
              </w:rPr>
            </w:pPr>
            <w:ins w:id="4010" w:author="user" w:date="2020-02-10T05:49:00Z">
              <w:del w:id="401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4012" w:author="user" w:date="2020-02-10T07:39:00Z">
              <w:tcPr>
                <w:tcW w:w="3108" w:type="dxa"/>
                <w:vAlign w:val="center"/>
              </w:tcPr>
            </w:tcPrChange>
          </w:tcPr>
          <w:p w14:paraId="3154B465" w14:textId="77777777" w:rsidR="001572AA" w:rsidRPr="003F430D" w:rsidDel="00120A6B" w:rsidRDefault="001572AA">
            <w:pPr>
              <w:rPr>
                <w:ins w:id="4013" w:author="user" w:date="2020-02-10T05:49:00Z"/>
                <w:del w:id="4014" w:author="Lievia" w:date="2020-02-11T01:36:00Z"/>
                <w:rFonts w:ascii="Bookman Old Style" w:eastAsia="MS Mincho" w:hAnsi="Bookman Old Style"/>
              </w:rPr>
              <w:pPrChange w:id="4015" w:author="user" w:date="2020-02-10T06:00:00Z">
                <w:pPr>
                  <w:framePr w:hSpace="180" w:wrap="around" w:vAnchor="text" w:hAnchor="page" w:x="3391" w:y="103"/>
                </w:pPr>
              </w:pPrChange>
            </w:pPr>
            <w:ins w:id="4016" w:author="user" w:date="2020-02-10T05:49:00Z">
              <w:del w:id="401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form tambah </w:delText>
                </w:r>
              </w:del>
            </w:ins>
            <w:ins w:id="4018" w:author="user" w:date="2020-02-10T06:00:00Z">
              <w:del w:id="4019" w:author="Lievia" w:date="2020-02-11T01:36:00Z">
                <w:r w:rsidR="006C1863" w:rsidDel="00120A6B">
                  <w:rPr>
                    <w:rFonts w:ascii="Bookman Old Style" w:eastAsia="MS Mincho" w:hAnsi="Bookman Old Style"/>
                  </w:rPr>
                  <w:delText>produk lvl 1</w:delText>
                </w:r>
              </w:del>
            </w:ins>
          </w:p>
        </w:tc>
        <w:tc>
          <w:tcPr>
            <w:tcW w:w="1212" w:type="dxa"/>
            <w:vAlign w:val="center"/>
            <w:tcPrChange w:id="4020" w:author="user" w:date="2020-02-10T07:39:00Z">
              <w:tcPr>
                <w:tcW w:w="1212" w:type="dxa"/>
                <w:vAlign w:val="center"/>
              </w:tcPr>
            </w:tcPrChange>
          </w:tcPr>
          <w:p w14:paraId="199965C7" w14:textId="77777777" w:rsidR="001572AA" w:rsidRPr="003F430D" w:rsidDel="00120A6B" w:rsidRDefault="001572AA">
            <w:pPr>
              <w:jc w:val="center"/>
              <w:rPr>
                <w:ins w:id="4021" w:author="user" w:date="2020-02-10T05:49:00Z"/>
                <w:del w:id="4022" w:author="Lievia" w:date="2020-02-11T01:36:00Z"/>
                <w:rFonts w:ascii="Bookman Old Style" w:eastAsia="MS Mincho" w:hAnsi="Bookman Old Style"/>
              </w:rPr>
              <w:pPrChange w:id="4023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024" w:author="user" w:date="2020-02-10T05:49:00Z">
              <w:del w:id="402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4026" w:author="user" w:date="2020-02-10T07:39:00Z">
              <w:tcPr>
                <w:tcW w:w="1401" w:type="dxa"/>
                <w:vAlign w:val="center"/>
              </w:tcPr>
            </w:tcPrChange>
          </w:tcPr>
          <w:p w14:paraId="2CE24A07" w14:textId="77777777" w:rsidR="001572AA" w:rsidRPr="00D12A08" w:rsidDel="00120A6B" w:rsidRDefault="001572AA" w:rsidP="001572AA">
            <w:pPr>
              <w:rPr>
                <w:ins w:id="4027" w:author="user" w:date="2020-02-10T05:49:00Z"/>
                <w:del w:id="4028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1572AA" w:rsidRPr="00E83B33" w:rsidDel="00120A6B" w14:paraId="29FD04B5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029" w:author="user" w:date="2020-02-10T07:3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4030" w:author="user" w:date="2020-02-10T05:49:00Z"/>
          <w:del w:id="4031" w:author="Lievia" w:date="2020-02-11T01:36:00Z"/>
          <w:trPrChange w:id="4032" w:author="user" w:date="2020-02-10T07:39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033" w:author="user" w:date="2020-02-10T07:39:00Z">
              <w:tcPr>
                <w:tcW w:w="807" w:type="dxa"/>
              </w:tcPr>
            </w:tcPrChange>
          </w:tcPr>
          <w:p w14:paraId="008C4C74" w14:textId="77777777" w:rsidR="001572AA" w:rsidDel="00120A6B" w:rsidRDefault="001572AA">
            <w:pPr>
              <w:jc w:val="center"/>
              <w:rPr>
                <w:ins w:id="4034" w:author="user" w:date="2020-02-10T05:49:00Z"/>
                <w:del w:id="4035" w:author="Lievia" w:date="2020-02-11T01:36:00Z"/>
                <w:rFonts w:ascii="Bookman Old Style" w:eastAsia="MS Mincho" w:hAnsi="Bookman Old Style"/>
              </w:rPr>
              <w:pPrChange w:id="4036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037" w:author="user" w:date="2020-02-10T05:49:00Z">
              <w:del w:id="403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4039" w:author="user" w:date="2020-02-10T07:39:00Z">
              <w:tcPr>
                <w:tcW w:w="2865" w:type="dxa"/>
                <w:vAlign w:val="center"/>
              </w:tcPr>
            </w:tcPrChange>
          </w:tcPr>
          <w:p w14:paraId="215DB990" w14:textId="77777777" w:rsidR="001572AA" w:rsidDel="00120A6B" w:rsidRDefault="001572AA" w:rsidP="001572AA">
            <w:pPr>
              <w:rPr>
                <w:ins w:id="4040" w:author="user" w:date="2020-02-10T05:49:00Z"/>
                <w:del w:id="4041" w:author="Lievia" w:date="2020-02-11T01:36:00Z"/>
                <w:rFonts w:ascii="Bookman Old Style" w:eastAsia="MS Mincho" w:hAnsi="Bookman Old Style"/>
              </w:rPr>
            </w:pPr>
            <w:ins w:id="4042" w:author="user" w:date="2020-02-10T05:49:00Z">
              <w:del w:id="404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Mengisikan data pada form tambah </w:delText>
                </w:r>
              </w:del>
            </w:ins>
            <w:ins w:id="4044" w:author="user" w:date="2020-02-10T06:01:00Z">
              <w:del w:id="4045" w:author="Lievia" w:date="2020-02-11T01:36:00Z">
                <w:r w:rsidR="006C1863" w:rsidDel="00120A6B">
                  <w:rPr>
                    <w:rFonts w:ascii="Bookman Old Style" w:eastAsia="MS Mincho" w:hAnsi="Bookman Old Style"/>
                  </w:rPr>
                  <w:delText xml:space="preserve"> produk lvl 1</w:delText>
                </w:r>
              </w:del>
            </w:ins>
            <w:ins w:id="4046" w:author="user" w:date="2020-02-10T05:49:00Z">
              <w:del w:id="404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783" w:type="dxa"/>
            <w:vAlign w:val="center"/>
            <w:tcPrChange w:id="4048" w:author="user" w:date="2020-02-10T07:39:00Z">
              <w:tcPr>
                <w:tcW w:w="1783" w:type="dxa"/>
                <w:vAlign w:val="center"/>
              </w:tcPr>
            </w:tcPrChange>
          </w:tcPr>
          <w:p w14:paraId="23A48CBD" w14:textId="77777777" w:rsidR="001572AA" w:rsidDel="00120A6B" w:rsidRDefault="001572AA" w:rsidP="001572AA">
            <w:pPr>
              <w:rPr>
                <w:ins w:id="4049" w:author="user" w:date="2020-02-10T05:49:00Z"/>
                <w:del w:id="4050" w:author="Lievia" w:date="2020-02-11T01:36:00Z"/>
                <w:rFonts w:ascii="Bookman Old Style" w:eastAsia="MS Mincho" w:hAnsi="Bookman Old Style"/>
                <w:i/>
                <w:iCs/>
              </w:rPr>
            </w:pPr>
            <w:ins w:id="4051" w:author="user" w:date="2020-02-10T05:49:00Z">
              <w:del w:id="405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Mengisikan</w:delText>
                </w:r>
              </w:del>
            </w:ins>
          </w:p>
          <w:p w14:paraId="7AB7E907" w14:textId="77777777" w:rsidR="001572AA" w:rsidRPr="006C1863" w:rsidDel="00120A6B" w:rsidRDefault="006C1863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4053" w:author="user" w:date="2020-02-10T05:49:00Z"/>
                <w:del w:id="4054" w:author="Lievia" w:date="2020-02-11T01:36:00Z"/>
                <w:rFonts w:ascii="Bookman Old Style" w:eastAsia="MS Mincho" w:hAnsi="Bookman Old Style"/>
                <w:i/>
                <w:iCs/>
                <w:rPrChange w:id="4055" w:author="user" w:date="2020-02-10T06:01:00Z">
                  <w:rPr>
                    <w:ins w:id="4056" w:author="user" w:date="2020-02-10T05:49:00Z"/>
                    <w:del w:id="4057" w:author="Lievia" w:date="2020-02-11T01:36:00Z"/>
                    <w:rFonts w:eastAsia="MS Mincho"/>
                  </w:rPr>
                </w:rPrChange>
              </w:rPr>
              <w:pPrChange w:id="4058" w:author="user" w:date="2020-02-10T06:02:00Z">
                <w:pPr>
                  <w:pStyle w:val="ListParagraph"/>
                  <w:framePr w:hSpace="180" w:wrap="around" w:vAnchor="text" w:hAnchor="page" w:x="3391" w:y="103"/>
                  <w:numPr>
                    <w:numId w:val="10"/>
                  </w:numPr>
                  <w:ind w:left="181" w:hanging="180"/>
                </w:pPr>
              </w:pPrChange>
            </w:pPr>
            <w:ins w:id="4059" w:author="user" w:date="2020-02-10T06:01:00Z">
              <w:del w:id="4060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Super produk</w:delText>
                </w:r>
              </w:del>
            </w:ins>
            <w:ins w:id="4061" w:author="user" w:date="2020-02-10T05:49:00Z">
              <w:del w:id="4062" w:author="Lievia" w:date="2020-02-11T01:36:00Z">
                <w:r w:rsidR="001572AA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: </w:delText>
                </w:r>
              </w:del>
            </w:ins>
            <w:ins w:id="4063" w:author="user" w:date="2020-02-10T06:02:00Z">
              <w:del w:id="4064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hutang</w:delText>
                </w:r>
              </w:del>
            </w:ins>
          </w:p>
          <w:p w14:paraId="7C739E7C" w14:textId="77777777" w:rsidR="001572AA" w:rsidRPr="003F430D" w:rsidDel="00120A6B" w:rsidRDefault="001572AA" w:rsidP="001572AA">
            <w:pPr>
              <w:ind w:left="1"/>
              <w:rPr>
                <w:ins w:id="4065" w:author="user" w:date="2020-02-10T05:49:00Z"/>
                <w:del w:id="4066" w:author="Lievia" w:date="2020-02-11T01:36:00Z"/>
                <w:rFonts w:ascii="Bookman Old Style" w:eastAsia="MS Mincho" w:hAnsi="Bookman Old Style"/>
                <w:i/>
                <w:iCs/>
              </w:rPr>
            </w:pPr>
            <w:ins w:id="4067" w:author="user" w:date="2020-02-10T05:49:00Z">
              <w:del w:id="4068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>klik submit</w:delText>
                </w:r>
              </w:del>
            </w:ins>
          </w:p>
        </w:tc>
        <w:tc>
          <w:tcPr>
            <w:tcW w:w="1358" w:type="dxa"/>
            <w:vAlign w:val="center"/>
            <w:tcPrChange w:id="4069" w:author="user" w:date="2020-02-10T07:39:00Z">
              <w:tcPr>
                <w:tcW w:w="1358" w:type="dxa"/>
                <w:vAlign w:val="center"/>
              </w:tcPr>
            </w:tcPrChange>
          </w:tcPr>
          <w:p w14:paraId="7A93FF71" w14:textId="77777777" w:rsidR="001572AA" w:rsidRPr="006C1863" w:rsidDel="00120A6B" w:rsidRDefault="006C1863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4070" w:author="user" w:date="2020-02-10T05:49:00Z"/>
                <w:del w:id="4071" w:author="Lievia" w:date="2020-02-11T01:36:00Z"/>
                <w:rFonts w:ascii="Bookman Old Style" w:eastAsia="MS Mincho" w:hAnsi="Bookman Old Style"/>
                <w:i/>
                <w:iCs/>
                <w:rPrChange w:id="4072" w:author="user" w:date="2020-02-10T06:01:00Z">
                  <w:rPr>
                    <w:ins w:id="4073" w:author="user" w:date="2020-02-10T05:49:00Z"/>
                    <w:del w:id="4074" w:author="Lievia" w:date="2020-02-11T01:36:00Z"/>
                    <w:rFonts w:eastAsia="MS Mincho"/>
                  </w:rPr>
                </w:rPrChange>
              </w:rPr>
              <w:pPrChange w:id="4075" w:author="user" w:date="2020-02-10T06:01:00Z">
                <w:pPr/>
              </w:pPrChange>
            </w:pPr>
            <w:ins w:id="4076" w:author="user" w:date="2020-02-10T06:02:00Z">
              <w:del w:id="407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Super produk</w:delText>
                </w:r>
              </w:del>
            </w:ins>
            <w:ins w:id="4078" w:author="user" w:date="2020-02-10T05:49:00Z">
              <w:del w:id="4079" w:author="Lievia" w:date="2020-02-11T01:36:00Z">
                <w:r w:rsidR="001572AA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: </w:delText>
                </w:r>
              </w:del>
            </w:ins>
            <w:ins w:id="4080" w:author="user" w:date="2020-02-10T06:02:00Z">
              <w:del w:id="408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hutang</w:delText>
                </w:r>
              </w:del>
            </w:ins>
          </w:p>
        </w:tc>
        <w:tc>
          <w:tcPr>
            <w:tcW w:w="3108" w:type="dxa"/>
            <w:vAlign w:val="center"/>
            <w:tcPrChange w:id="4082" w:author="user" w:date="2020-02-10T07:39:00Z">
              <w:tcPr>
                <w:tcW w:w="3108" w:type="dxa"/>
                <w:vAlign w:val="center"/>
              </w:tcPr>
            </w:tcPrChange>
          </w:tcPr>
          <w:p w14:paraId="1ABB90C2" w14:textId="77777777" w:rsidR="001572AA" w:rsidDel="00120A6B" w:rsidRDefault="001572AA" w:rsidP="001572AA">
            <w:pPr>
              <w:rPr>
                <w:ins w:id="4083" w:author="user" w:date="2020-02-10T05:49:00Z"/>
                <w:del w:id="4084" w:author="Lievia" w:date="2020-02-11T01:36:00Z"/>
                <w:rFonts w:ascii="Bookman Old Style" w:eastAsia="MS Mincho" w:hAnsi="Bookman Old Style"/>
              </w:rPr>
            </w:pPr>
            <w:ins w:id="4085" w:author="user" w:date="2020-02-10T05:49:00Z">
              <w:del w:id="408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Terdapat pesan menambahkan data sukses, serta data ditampilkan pada tabel halaman </w:delText>
                </w:r>
              </w:del>
            </w:ins>
            <w:ins w:id="4087" w:author="user" w:date="2020-02-10T06:02:00Z">
              <w:del w:id="4088" w:author="Lievia" w:date="2020-02-11T01:36:00Z">
                <w:r w:rsidR="006C1863" w:rsidDel="00120A6B">
                  <w:rPr>
                    <w:rFonts w:ascii="Bookman Old Style" w:eastAsia="MS Mincho" w:hAnsi="Bookman Old Style"/>
                  </w:rPr>
                  <w:delText xml:space="preserve"> produk lvl 1</w:delText>
                </w:r>
              </w:del>
            </w:ins>
            <w:ins w:id="4089" w:author="user" w:date="2020-02-10T05:49:00Z">
              <w:del w:id="409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212" w:type="dxa"/>
            <w:vAlign w:val="center"/>
            <w:tcPrChange w:id="4091" w:author="user" w:date="2020-02-10T07:39:00Z">
              <w:tcPr>
                <w:tcW w:w="1212" w:type="dxa"/>
                <w:vAlign w:val="center"/>
              </w:tcPr>
            </w:tcPrChange>
          </w:tcPr>
          <w:p w14:paraId="28AD1BF3" w14:textId="77777777" w:rsidR="001572AA" w:rsidDel="00120A6B" w:rsidRDefault="001572AA">
            <w:pPr>
              <w:jc w:val="center"/>
              <w:rPr>
                <w:ins w:id="4092" w:author="user" w:date="2020-02-10T05:49:00Z"/>
                <w:del w:id="4093" w:author="Lievia" w:date="2020-02-11T01:36:00Z"/>
                <w:rFonts w:ascii="Bookman Old Style" w:eastAsia="MS Mincho" w:hAnsi="Bookman Old Style"/>
              </w:rPr>
              <w:pPrChange w:id="4094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095" w:author="user" w:date="2020-02-10T05:49:00Z">
              <w:del w:id="409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4097" w:author="user" w:date="2020-02-10T07:39:00Z">
              <w:tcPr>
                <w:tcW w:w="1401" w:type="dxa"/>
                <w:vAlign w:val="center"/>
              </w:tcPr>
            </w:tcPrChange>
          </w:tcPr>
          <w:p w14:paraId="1415F8F8" w14:textId="77777777" w:rsidR="001572AA" w:rsidRPr="003F430D" w:rsidDel="00120A6B" w:rsidRDefault="001572AA" w:rsidP="001572AA">
            <w:pPr>
              <w:rPr>
                <w:ins w:id="4098" w:author="user" w:date="2020-02-10T05:49:00Z"/>
                <w:del w:id="4099" w:author="Lievia" w:date="2020-02-11T01:36:00Z"/>
                <w:rFonts w:ascii="Bookman Old Style" w:eastAsia="MS Mincho" w:hAnsi="Bookman Old Style"/>
              </w:rPr>
            </w:pPr>
          </w:p>
        </w:tc>
      </w:tr>
      <w:tr w:rsidR="001572AA" w:rsidRPr="00E83B33" w:rsidDel="00120A6B" w14:paraId="0C63B869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100" w:author="user" w:date="2020-02-10T07:3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4101" w:author="user" w:date="2020-02-10T05:49:00Z"/>
          <w:del w:id="4102" w:author="Lievia" w:date="2020-02-11T01:36:00Z"/>
          <w:trPrChange w:id="4103" w:author="user" w:date="2020-02-10T07:39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104" w:author="user" w:date="2020-02-10T07:39:00Z">
              <w:tcPr>
                <w:tcW w:w="807" w:type="dxa"/>
              </w:tcPr>
            </w:tcPrChange>
          </w:tcPr>
          <w:p w14:paraId="6AAA5996" w14:textId="77777777" w:rsidR="001572AA" w:rsidDel="00120A6B" w:rsidRDefault="001572AA">
            <w:pPr>
              <w:jc w:val="center"/>
              <w:rPr>
                <w:ins w:id="4105" w:author="user" w:date="2020-02-10T05:49:00Z"/>
                <w:del w:id="4106" w:author="Lievia" w:date="2020-02-11T01:36:00Z"/>
                <w:rFonts w:ascii="Bookman Old Style" w:eastAsia="MS Mincho" w:hAnsi="Bookman Old Style"/>
              </w:rPr>
              <w:pPrChange w:id="4107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108" w:author="user" w:date="2020-02-10T05:49:00Z">
              <w:del w:id="410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3</w:delText>
                </w:r>
              </w:del>
            </w:ins>
          </w:p>
        </w:tc>
        <w:tc>
          <w:tcPr>
            <w:tcW w:w="2865" w:type="dxa"/>
            <w:vAlign w:val="center"/>
            <w:tcPrChange w:id="4110" w:author="user" w:date="2020-02-10T07:39:00Z">
              <w:tcPr>
                <w:tcW w:w="2865" w:type="dxa"/>
                <w:vAlign w:val="center"/>
              </w:tcPr>
            </w:tcPrChange>
          </w:tcPr>
          <w:p w14:paraId="243BB46C" w14:textId="77777777" w:rsidR="001572AA" w:rsidDel="00120A6B" w:rsidRDefault="001572AA" w:rsidP="001572AA">
            <w:pPr>
              <w:rPr>
                <w:ins w:id="4111" w:author="user" w:date="2020-02-10T05:49:00Z"/>
                <w:del w:id="4112" w:author="Lievia" w:date="2020-02-11T01:36:00Z"/>
                <w:rFonts w:ascii="Bookman Old Style" w:eastAsia="MS Mincho" w:hAnsi="Bookman Old Style"/>
              </w:rPr>
            </w:pPr>
            <w:ins w:id="4113" w:author="user" w:date="2020-02-10T05:49:00Z">
              <w:del w:id="411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back</w:delText>
                </w:r>
              </w:del>
            </w:ins>
          </w:p>
        </w:tc>
        <w:tc>
          <w:tcPr>
            <w:tcW w:w="1783" w:type="dxa"/>
            <w:vAlign w:val="center"/>
            <w:tcPrChange w:id="4115" w:author="user" w:date="2020-02-10T07:39:00Z">
              <w:tcPr>
                <w:tcW w:w="1783" w:type="dxa"/>
                <w:vAlign w:val="center"/>
              </w:tcPr>
            </w:tcPrChange>
          </w:tcPr>
          <w:p w14:paraId="2185606A" w14:textId="77777777" w:rsidR="001572AA" w:rsidDel="00120A6B" w:rsidRDefault="001572AA" w:rsidP="001572AA">
            <w:pPr>
              <w:rPr>
                <w:ins w:id="4116" w:author="user" w:date="2020-02-10T05:49:00Z"/>
                <w:del w:id="4117" w:author="Lievia" w:date="2020-02-11T01:36:00Z"/>
                <w:rFonts w:ascii="Bookman Old Style" w:eastAsia="MS Mincho" w:hAnsi="Bookman Old Style"/>
                <w:i/>
                <w:iCs/>
              </w:rPr>
            </w:pPr>
            <w:ins w:id="4118" w:author="user" w:date="2020-02-10T05:49:00Z">
              <w:del w:id="411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back</w:delText>
                </w:r>
              </w:del>
            </w:ins>
          </w:p>
        </w:tc>
        <w:tc>
          <w:tcPr>
            <w:tcW w:w="1358" w:type="dxa"/>
            <w:vAlign w:val="center"/>
            <w:tcPrChange w:id="4120" w:author="user" w:date="2020-02-10T07:39:00Z">
              <w:tcPr>
                <w:tcW w:w="1358" w:type="dxa"/>
                <w:vAlign w:val="center"/>
              </w:tcPr>
            </w:tcPrChange>
          </w:tcPr>
          <w:p w14:paraId="14D0796F" w14:textId="77777777" w:rsidR="001572AA" w:rsidRPr="003F430D" w:rsidDel="00120A6B" w:rsidRDefault="001572AA" w:rsidP="001572AA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4121" w:author="user" w:date="2020-02-10T05:49:00Z"/>
                <w:del w:id="4122" w:author="Lievia" w:date="2020-02-11T01:36:00Z"/>
                <w:rFonts w:ascii="Bookman Old Style" w:eastAsia="MS Mincho" w:hAnsi="Bookman Old Style"/>
                <w:i/>
                <w:iCs/>
              </w:rPr>
            </w:pPr>
          </w:p>
        </w:tc>
        <w:tc>
          <w:tcPr>
            <w:tcW w:w="3108" w:type="dxa"/>
            <w:vAlign w:val="center"/>
            <w:tcPrChange w:id="4123" w:author="user" w:date="2020-02-10T07:39:00Z">
              <w:tcPr>
                <w:tcW w:w="3108" w:type="dxa"/>
                <w:vAlign w:val="center"/>
              </w:tcPr>
            </w:tcPrChange>
          </w:tcPr>
          <w:p w14:paraId="1CCF5046" w14:textId="77777777" w:rsidR="001572AA" w:rsidDel="00120A6B" w:rsidRDefault="001572AA" w:rsidP="001572AA">
            <w:pPr>
              <w:rPr>
                <w:ins w:id="4124" w:author="user" w:date="2020-02-10T05:49:00Z"/>
                <w:del w:id="4125" w:author="Lievia" w:date="2020-02-11T01:36:00Z"/>
                <w:rFonts w:ascii="Bookman Old Style" w:eastAsia="MS Mincho" w:hAnsi="Bookman Old Style"/>
              </w:rPr>
            </w:pPr>
            <w:ins w:id="4126" w:author="user" w:date="2020-02-10T05:49:00Z">
              <w:del w:id="412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Kembali ke halaman </w:delText>
                </w:r>
              </w:del>
            </w:ins>
            <w:ins w:id="4128" w:author="user" w:date="2020-02-10T06:03:00Z">
              <w:del w:id="4129" w:author="Lievia" w:date="2020-02-11T01:36:00Z">
                <w:r w:rsidR="006C1863" w:rsidDel="00120A6B">
                  <w:rPr>
                    <w:rFonts w:ascii="Bookman Old Style" w:eastAsia="MS Mincho" w:hAnsi="Bookman Old Style"/>
                  </w:rPr>
                  <w:delText xml:space="preserve"> produk lvl 1</w:delText>
                </w:r>
              </w:del>
            </w:ins>
          </w:p>
        </w:tc>
        <w:tc>
          <w:tcPr>
            <w:tcW w:w="1212" w:type="dxa"/>
            <w:vAlign w:val="center"/>
            <w:tcPrChange w:id="4130" w:author="user" w:date="2020-02-10T07:39:00Z">
              <w:tcPr>
                <w:tcW w:w="1212" w:type="dxa"/>
                <w:vAlign w:val="center"/>
              </w:tcPr>
            </w:tcPrChange>
          </w:tcPr>
          <w:p w14:paraId="584742B4" w14:textId="77777777" w:rsidR="001572AA" w:rsidDel="00120A6B" w:rsidRDefault="001572AA">
            <w:pPr>
              <w:jc w:val="center"/>
              <w:rPr>
                <w:ins w:id="4131" w:author="user" w:date="2020-02-10T05:49:00Z"/>
                <w:del w:id="4132" w:author="Lievia" w:date="2020-02-11T01:36:00Z"/>
                <w:rFonts w:ascii="Bookman Old Style" w:eastAsia="MS Mincho" w:hAnsi="Bookman Old Style"/>
              </w:rPr>
              <w:pPrChange w:id="4133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134" w:author="user" w:date="2020-02-10T05:49:00Z">
              <w:del w:id="413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4136" w:author="user" w:date="2020-02-10T07:39:00Z">
              <w:tcPr>
                <w:tcW w:w="1401" w:type="dxa"/>
                <w:vAlign w:val="center"/>
              </w:tcPr>
            </w:tcPrChange>
          </w:tcPr>
          <w:p w14:paraId="40D6D2D9" w14:textId="77777777" w:rsidR="001572AA" w:rsidRPr="00D12A08" w:rsidDel="00120A6B" w:rsidRDefault="001572AA" w:rsidP="001572AA">
            <w:pPr>
              <w:rPr>
                <w:ins w:id="4137" w:author="user" w:date="2020-02-10T05:49:00Z"/>
                <w:del w:id="4138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68A644FF" w14:textId="77777777" w:rsidR="001572AA" w:rsidDel="00120A6B" w:rsidRDefault="001572AA" w:rsidP="001572AA">
      <w:pPr>
        <w:pStyle w:val="ListParagraph"/>
        <w:ind w:left="1890"/>
        <w:rPr>
          <w:ins w:id="4139" w:author="user" w:date="2020-02-10T05:49:00Z"/>
          <w:del w:id="4140" w:author="Lievia" w:date="2020-02-11T01:36:00Z"/>
          <w:rFonts w:ascii="Bookman Old Style" w:hAnsi="Bookman Old Style"/>
          <w:bCs/>
          <w:sz w:val="24"/>
          <w:szCs w:val="24"/>
        </w:rPr>
      </w:pPr>
    </w:p>
    <w:p w14:paraId="4DB1D4F6" w14:textId="77777777" w:rsidR="001572AA" w:rsidRPr="003F430D" w:rsidDel="00120A6B" w:rsidRDefault="001572AA">
      <w:pPr>
        <w:pStyle w:val="ListParagraph"/>
        <w:numPr>
          <w:ilvl w:val="0"/>
          <w:numId w:val="17"/>
        </w:numPr>
        <w:ind w:left="1890"/>
        <w:rPr>
          <w:ins w:id="4141" w:author="user" w:date="2020-02-10T05:49:00Z"/>
          <w:del w:id="4142" w:author="Lievia" w:date="2020-02-11T01:36:00Z"/>
          <w:rFonts w:ascii="Bookman Old Style" w:hAnsi="Bookman Old Style"/>
          <w:bCs/>
          <w:sz w:val="24"/>
          <w:szCs w:val="24"/>
        </w:rPr>
        <w:pPrChange w:id="4143" w:author="user" w:date="2020-02-10T05:50:00Z">
          <w:pPr>
            <w:pStyle w:val="ListParagraph"/>
            <w:numPr>
              <w:numId w:val="16"/>
            </w:numPr>
            <w:ind w:left="1890" w:hanging="360"/>
          </w:pPr>
        </w:pPrChange>
      </w:pPr>
      <w:ins w:id="4144" w:author="user" w:date="2020-02-10T05:49:00Z">
        <w:del w:id="4145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Modul Edit (</w:delText>
          </w:r>
        </w:del>
      </w:ins>
      <w:ins w:id="4146" w:author="user" w:date="2020-02-10T05:54:00Z">
        <w:del w:id="4147" w:author="Lievia" w:date="2020-02-11T01:36:00Z">
          <w:r w:rsidR="000075E0" w:rsidDel="00120A6B">
            <w:rPr>
              <w:rFonts w:ascii="Bookman Old Style" w:hAnsi="Bookman Old Style"/>
              <w:bCs/>
              <w:sz w:val="24"/>
              <w:szCs w:val="24"/>
            </w:rPr>
            <w:delText>Produk/layanan Lvl 1</w:delText>
          </w:r>
        </w:del>
      </w:ins>
      <w:ins w:id="4148" w:author="user" w:date="2020-02-10T05:49:00Z">
        <w:del w:id="4149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3A43B18B" w14:textId="77777777" w:rsidR="001572AA" w:rsidRPr="003F430D" w:rsidDel="00120A6B" w:rsidRDefault="001572AA" w:rsidP="000075E0">
      <w:pPr>
        <w:pStyle w:val="ListParagraph"/>
        <w:ind w:left="1890"/>
        <w:rPr>
          <w:ins w:id="4150" w:author="user" w:date="2020-02-10T05:49:00Z"/>
          <w:del w:id="4151" w:author="Lievia" w:date="2020-02-11T01:36:00Z"/>
          <w:rFonts w:ascii="Bookman Old Style" w:hAnsi="Bookman Old Style"/>
          <w:bCs/>
          <w:sz w:val="24"/>
          <w:szCs w:val="24"/>
        </w:rPr>
      </w:pPr>
      <w:ins w:id="4152" w:author="user" w:date="2020-02-10T05:49:00Z">
        <w:del w:id="4153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dmin dapat Mengedit </w:delText>
          </w:r>
        </w:del>
      </w:ins>
      <w:ins w:id="4154" w:author="user" w:date="2020-02-10T05:54:00Z">
        <w:del w:id="4155" w:author="Lievia" w:date="2020-02-11T01:36:00Z">
          <w:r w:rsidR="000075E0" w:rsidDel="00120A6B">
            <w:rPr>
              <w:rFonts w:ascii="Bookman Old Style" w:hAnsi="Bookman Old Style"/>
              <w:bCs/>
              <w:sz w:val="24"/>
              <w:szCs w:val="24"/>
            </w:rPr>
            <w:delText>Produk/layanan Lvl 1</w:delText>
          </w:r>
        </w:del>
      </w:ins>
      <w:ins w:id="4156" w:author="user" w:date="2020-02-10T05:49:00Z">
        <w:del w:id="4157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4158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1572AA" w:rsidRPr="00E83B33" w:rsidDel="00120A6B" w14:paraId="7B215A79" w14:textId="77777777" w:rsidTr="001572AA">
        <w:trPr>
          <w:trHeight w:val="633"/>
          <w:ins w:id="4159" w:author="user" w:date="2020-02-10T05:49:00Z"/>
          <w:del w:id="4160" w:author="Lievia" w:date="2020-02-11T01:36:00Z"/>
        </w:trPr>
        <w:tc>
          <w:tcPr>
            <w:tcW w:w="807" w:type="dxa"/>
            <w:vAlign w:val="center"/>
          </w:tcPr>
          <w:p w14:paraId="51FEE29C" w14:textId="77777777" w:rsidR="001572AA" w:rsidRPr="00D12A08" w:rsidDel="00120A6B" w:rsidRDefault="001572AA" w:rsidP="001572AA">
            <w:pPr>
              <w:jc w:val="center"/>
              <w:rPr>
                <w:ins w:id="4161" w:author="user" w:date="2020-02-10T05:49:00Z"/>
                <w:del w:id="4162" w:author="Lievia" w:date="2020-02-11T01:36:00Z"/>
                <w:rFonts w:ascii="Bookman Old Style" w:eastAsia="MS Mincho" w:hAnsi="Bookman Old Style"/>
                <w:lang w:val="id-ID"/>
              </w:rPr>
            </w:pPr>
            <w:ins w:id="4163" w:author="user" w:date="2020-02-10T05:49:00Z">
              <w:del w:id="416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3A484E98" w14:textId="77777777" w:rsidR="001572AA" w:rsidRPr="00D12A08" w:rsidDel="00120A6B" w:rsidRDefault="001572AA" w:rsidP="001572AA">
            <w:pPr>
              <w:jc w:val="center"/>
              <w:rPr>
                <w:ins w:id="4165" w:author="user" w:date="2020-02-10T05:49:00Z"/>
                <w:del w:id="4166" w:author="Lievia" w:date="2020-02-11T01:36:00Z"/>
                <w:rFonts w:ascii="Bookman Old Style" w:eastAsia="MS Mincho" w:hAnsi="Bookman Old Style"/>
                <w:lang w:val="id-ID"/>
              </w:rPr>
            </w:pPr>
            <w:ins w:id="4167" w:author="user" w:date="2020-02-10T05:49:00Z">
              <w:del w:id="416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02FBE17C" w14:textId="77777777" w:rsidR="001572AA" w:rsidRPr="00D12A08" w:rsidDel="00120A6B" w:rsidRDefault="001572AA" w:rsidP="001572AA">
            <w:pPr>
              <w:jc w:val="center"/>
              <w:rPr>
                <w:ins w:id="4169" w:author="user" w:date="2020-02-10T05:49:00Z"/>
                <w:del w:id="4170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4171" w:author="user" w:date="2020-02-10T05:49:00Z">
              <w:del w:id="4172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1405F15F" w14:textId="77777777" w:rsidR="001572AA" w:rsidRPr="00D12A08" w:rsidDel="00120A6B" w:rsidRDefault="001572AA" w:rsidP="001572AA">
            <w:pPr>
              <w:jc w:val="center"/>
              <w:rPr>
                <w:ins w:id="4173" w:author="user" w:date="2020-02-10T05:49:00Z"/>
                <w:del w:id="4174" w:author="Lievia" w:date="2020-02-11T01:36:00Z"/>
                <w:rFonts w:ascii="Bookman Old Style" w:eastAsia="MS Mincho" w:hAnsi="Bookman Old Style"/>
                <w:lang w:val="id-ID"/>
              </w:rPr>
            </w:pPr>
            <w:ins w:id="4175" w:author="user" w:date="2020-02-10T05:49:00Z">
              <w:del w:id="417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43097A25" w14:textId="77777777" w:rsidR="001572AA" w:rsidRPr="00D12A08" w:rsidDel="00120A6B" w:rsidRDefault="001572AA" w:rsidP="001572AA">
            <w:pPr>
              <w:jc w:val="center"/>
              <w:rPr>
                <w:ins w:id="4177" w:author="user" w:date="2020-02-10T05:49:00Z"/>
                <w:del w:id="4178" w:author="Lievia" w:date="2020-02-11T01:36:00Z"/>
                <w:rFonts w:ascii="Bookman Old Style" w:eastAsia="MS Mincho" w:hAnsi="Bookman Old Style"/>
                <w:lang w:val="id-ID"/>
              </w:rPr>
            </w:pPr>
            <w:ins w:id="4179" w:author="user" w:date="2020-02-10T05:49:00Z">
              <w:del w:id="418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5D9FA37F" w14:textId="77777777" w:rsidR="001572AA" w:rsidRPr="00D12A08" w:rsidDel="00120A6B" w:rsidRDefault="001572AA" w:rsidP="001572AA">
            <w:pPr>
              <w:jc w:val="center"/>
              <w:rPr>
                <w:ins w:id="4181" w:author="user" w:date="2020-02-10T05:49:00Z"/>
                <w:del w:id="4182" w:author="Lievia" w:date="2020-02-11T01:36:00Z"/>
                <w:rFonts w:ascii="Bookman Old Style" w:eastAsia="MS Mincho" w:hAnsi="Bookman Old Style"/>
                <w:lang w:val="id-ID"/>
              </w:rPr>
            </w:pPr>
            <w:ins w:id="4183" w:author="user" w:date="2020-02-10T05:49:00Z">
              <w:del w:id="418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505038F8" w14:textId="77777777" w:rsidR="001572AA" w:rsidRPr="00D12A08" w:rsidDel="00120A6B" w:rsidRDefault="001572AA" w:rsidP="001572AA">
            <w:pPr>
              <w:jc w:val="center"/>
              <w:rPr>
                <w:ins w:id="4185" w:author="user" w:date="2020-02-10T05:49:00Z"/>
                <w:del w:id="4186" w:author="Lievia" w:date="2020-02-11T01:36:00Z"/>
                <w:rFonts w:ascii="Bookman Old Style" w:eastAsia="MS Mincho" w:hAnsi="Bookman Old Style"/>
                <w:lang w:val="id-ID"/>
              </w:rPr>
            </w:pPr>
            <w:ins w:id="4187" w:author="user" w:date="2020-02-10T05:49:00Z">
              <w:del w:id="418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30A66945" w14:textId="77777777" w:rsidR="001572AA" w:rsidRPr="00D12A08" w:rsidDel="00120A6B" w:rsidRDefault="001572AA" w:rsidP="001572AA">
            <w:pPr>
              <w:jc w:val="center"/>
              <w:rPr>
                <w:ins w:id="4189" w:author="user" w:date="2020-02-10T05:49:00Z"/>
                <w:del w:id="4190" w:author="Lievia" w:date="2020-02-11T01:36:00Z"/>
                <w:rFonts w:ascii="Bookman Old Style" w:eastAsia="MS Mincho" w:hAnsi="Bookman Old Style"/>
                <w:lang w:val="id-ID"/>
              </w:rPr>
            </w:pPr>
            <w:ins w:id="4191" w:author="user" w:date="2020-02-10T05:49:00Z">
              <w:del w:id="419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1572AA" w:rsidRPr="00E83B33" w:rsidDel="00120A6B" w14:paraId="3D5D0D27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193" w:author="user" w:date="2020-02-10T07:3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4194" w:author="user" w:date="2020-02-10T05:49:00Z"/>
          <w:del w:id="4195" w:author="Lievia" w:date="2020-02-11T01:36:00Z"/>
          <w:trPrChange w:id="4196" w:author="user" w:date="2020-02-10T07:39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197" w:author="user" w:date="2020-02-10T07:39:00Z">
              <w:tcPr>
                <w:tcW w:w="807" w:type="dxa"/>
              </w:tcPr>
            </w:tcPrChange>
          </w:tcPr>
          <w:p w14:paraId="4998CF10" w14:textId="77777777" w:rsidR="001572AA" w:rsidRPr="003F430D" w:rsidDel="00120A6B" w:rsidRDefault="001572AA">
            <w:pPr>
              <w:jc w:val="center"/>
              <w:rPr>
                <w:ins w:id="4198" w:author="user" w:date="2020-02-10T05:49:00Z"/>
                <w:del w:id="4199" w:author="Lievia" w:date="2020-02-11T01:36:00Z"/>
                <w:rFonts w:ascii="Bookman Old Style" w:eastAsia="MS Mincho" w:hAnsi="Bookman Old Style"/>
              </w:rPr>
              <w:pPrChange w:id="4200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201" w:author="user" w:date="2020-02-10T05:49:00Z">
              <w:del w:id="420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4203" w:author="user" w:date="2020-02-10T07:39:00Z">
              <w:tcPr>
                <w:tcW w:w="2865" w:type="dxa"/>
                <w:vAlign w:val="center"/>
              </w:tcPr>
            </w:tcPrChange>
          </w:tcPr>
          <w:p w14:paraId="064C8370" w14:textId="77777777" w:rsidR="001572AA" w:rsidRPr="003F430D" w:rsidDel="00120A6B" w:rsidRDefault="001572AA" w:rsidP="001572AA">
            <w:pPr>
              <w:rPr>
                <w:ins w:id="4204" w:author="user" w:date="2020-02-10T05:49:00Z"/>
                <w:del w:id="4205" w:author="Lievia" w:date="2020-02-11T01:36:00Z"/>
                <w:rFonts w:ascii="Bookman Old Style" w:eastAsia="MS Mincho" w:hAnsi="Bookman Old Style"/>
              </w:rPr>
            </w:pPr>
            <w:ins w:id="4206" w:author="user" w:date="2020-02-10T05:49:00Z">
              <w:del w:id="420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icon edit  </w:delText>
                </w:r>
              </w:del>
            </w:ins>
          </w:p>
        </w:tc>
        <w:tc>
          <w:tcPr>
            <w:tcW w:w="1783" w:type="dxa"/>
            <w:vAlign w:val="center"/>
            <w:tcPrChange w:id="4208" w:author="user" w:date="2020-02-10T07:39:00Z">
              <w:tcPr>
                <w:tcW w:w="1783" w:type="dxa"/>
                <w:vAlign w:val="center"/>
              </w:tcPr>
            </w:tcPrChange>
          </w:tcPr>
          <w:p w14:paraId="405B255F" w14:textId="77777777" w:rsidR="001572AA" w:rsidRPr="003F430D" w:rsidDel="00120A6B" w:rsidRDefault="001572AA" w:rsidP="001572AA">
            <w:pPr>
              <w:rPr>
                <w:ins w:id="4209" w:author="user" w:date="2020-02-10T05:49:00Z"/>
                <w:del w:id="4210" w:author="Lievia" w:date="2020-02-11T01:36:00Z"/>
                <w:rFonts w:ascii="Bookman Old Style" w:eastAsia="MS Mincho" w:hAnsi="Bookman Old Style"/>
                <w:i/>
                <w:iCs/>
              </w:rPr>
            </w:pPr>
            <w:ins w:id="4211" w:author="user" w:date="2020-02-10T05:49:00Z">
              <w:del w:id="421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icon edit</w:delText>
                </w:r>
              </w:del>
            </w:ins>
          </w:p>
        </w:tc>
        <w:tc>
          <w:tcPr>
            <w:tcW w:w="1325" w:type="dxa"/>
            <w:vAlign w:val="center"/>
            <w:tcPrChange w:id="4213" w:author="user" w:date="2020-02-10T07:39:00Z">
              <w:tcPr>
                <w:tcW w:w="1325" w:type="dxa"/>
                <w:vAlign w:val="center"/>
              </w:tcPr>
            </w:tcPrChange>
          </w:tcPr>
          <w:p w14:paraId="03B58482" w14:textId="77777777" w:rsidR="001572AA" w:rsidRPr="003F430D" w:rsidDel="00120A6B" w:rsidRDefault="001572AA" w:rsidP="001572AA">
            <w:pPr>
              <w:rPr>
                <w:ins w:id="4214" w:author="user" w:date="2020-02-10T05:49:00Z"/>
                <w:del w:id="4215" w:author="Lievia" w:date="2020-02-11T01:36:00Z"/>
                <w:rFonts w:ascii="Bookman Old Style" w:eastAsia="MS Mincho" w:hAnsi="Bookman Old Style"/>
              </w:rPr>
            </w:pPr>
            <w:ins w:id="4216" w:author="user" w:date="2020-02-10T05:49:00Z">
              <w:del w:id="421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4218" w:author="user" w:date="2020-02-10T07:39:00Z">
              <w:tcPr>
                <w:tcW w:w="3108" w:type="dxa"/>
                <w:vAlign w:val="center"/>
              </w:tcPr>
            </w:tcPrChange>
          </w:tcPr>
          <w:p w14:paraId="65A91E48" w14:textId="77777777" w:rsidR="001572AA" w:rsidRPr="003F430D" w:rsidDel="00120A6B" w:rsidRDefault="001572AA">
            <w:pPr>
              <w:rPr>
                <w:ins w:id="4219" w:author="user" w:date="2020-02-10T05:49:00Z"/>
                <w:del w:id="4220" w:author="Lievia" w:date="2020-02-11T01:36:00Z"/>
                <w:rFonts w:ascii="Bookman Old Style" w:eastAsia="MS Mincho" w:hAnsi="Bookman Old Style"/>
              </w:rPr>
              <w:pPrChange w:id="4221" w:author="user" w:date="2020-02-10T06:06:00Z">
                <w:pPr>
                  <w:framePr w:hSpace="180" w:wrap="around" w:vAnchor="text" w:hAnchor="page" w:x="3391" w:y="103"/>
                </w:pPr>
              </w:pPrChange>
            </w:pPr>
            <w:ins w:id="4222" w:author="user" w:date="2020-02-10T05:49:00Z">
              <w:del w:id="422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Dapat menampilkan form edit data</w:delText>
                </w:r>
              </w:del>
            </w:ins>
            <w:ins w:id="4224" w:author="user" w:date="2020-02-10T06:06:00Z">
              <w:del w:id="4225" w:author="Lievia" w:date="2020-02-11T01:36:00Z">
                <w:r w:rsidR="006C1863" w:rsidDel="00120A6B">
                  <w:rPr>
                    <w:rFonts w:ascii="Bookman Old Style" w:eastAsia="MS Mincho" w:hAnsi="Bookman Old Style"/>
                  </w:rPr>
                  <w:delText xml:space="preserve"> produk lvl 1</w:delText>
                </w:r>
              </w:del>
            </w:ins>
            <w:ins w:id="4226" w:author="user" w:date="2020-02-10T05:49:00Z">
              <w:del w:id="422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dengan menampilkan data yang akan di edit</w:delText>
                </w:r>
              </w:del>
            </w:ins>
          </w:p>
        </w:tc>
        <w:tc>
          <w:tcPr>
            <w:tcW w:w="1212" w:type="dxa"/>
            <w:vAlign w:val="center"/>
            <w:tcPrChange w:id="4228" w:author="user" w:date="2020-02-10T07:39:00Z">
              <w:tcPr>
                <w:tcW w:w="1212" w:type="dxa"/>
                <w:vAlign w:val="center"/>
              </w:tcPr>
            </w:tcPrChange>
          </w:tcPr>
          <w:p w14:paraId="23FB8CB2" w14:textId="77777777" w:rsidR="001572AA" w:rsidRPr="003F430D" w:rsidDel="00120A6B" w:rsidRDefault="001572AA">
            <w:pPr>
              <w:jc w:val="center"/>
              <w:rPr>
                <w:ins w:id="4229" w:author="user" w:date="2020-02-10T05:49:00Z"/>
                <w:del w:id="4230" w:author="Lievia" w:date="2020-02-11T01:36:00Z"/>
                <w:rFonts w:ascii="Bookman Old Style" w:eastAsia="MS Mincho" w:hAnsi="Bookman Old Style"/>
              </w:rPr>
              <w:pPrChange w:id="4231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232" w:author="user" w:date="2020-02-10T05:49:00Z">
              <w:del w:id="423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4234" w:author="user" w:date="2020-02-10T07:39:00Z">
              <w:tcPr>
                <w:tcW w:w="1401" w:type="dxa"/>
                <w:vAlign w:val="center"/>
              </w:tcPr>
            </w:tcPrChange>
          </w:tcPr>
          <w:p w14:paraId="045148A8" w14:textId="77777777" w:rsidR="001572AA" w:rsidRPr="003F430D" w:rsidDel="00120A6B" w:rsidRDefault="001572AA" w:rsidP="001572AA">
            <w:pPr>
              <w:rPr>
                <w:ins w:id="4235" w:author="user" w:date="2020-02-10T05:49:00Z"/>
                <w:del w:id="4236" w:author="Lievia" w:date="2020-02-11T01:36:00Z"/>
                <w:rFonts w:ascii="Bookman Old Style" w:eastAsia="MS Mincho" w:hAnsi="Bookman Old Style"/>
              </w:rPr>
            </w:pPr>
          </w:p>
        </w:tc>
      </w:tr>
      <w:tr w:rsidR="001572AA" w:rsidRPr="00E83B33" w:rsidDel="00120A6B" w14:paraId="2913C5D0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237" w:author="user" w:date="2020-02-10T07:3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4238" w:author="user" w:date="2020-02-10T05:49:00Z"/>
          <w:del w:id="4239" w:author="Lievia" w:date="2020-02-11T01:36:00Z"/>
          <w:trPrChange w:id="4240" w:author="user" w:date="2020-02-10T07:39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241" w:author="user" w:date="2020-02-10T07:39:00Z">
              <w:tcPr>
                <w:tcW w:w="807" w:type="dxa"/>
              </w:tcPr>
            </w:tcPrChange>
          </w:tcPr>
          <w:p w14:paraId="35CE6CE2" w14:textId="77777777" w:rsidR="001572AA" w:rsidDel="00120A6B" w:rsidRDefault="001572AA">
            <w:pPr>
              <w:jc w:val="center"/>
              <w:rPr>
                <w:ins w:id="4242" w:author="user" w:date="2020-02-10T05:49:00Z"/>
                <w:del w:id="4243" w:author="Lievia" w:date="2020-02-11T01:36:00Z"/>
                <w:rFonts w:ascii="Bookman Old Style" w:eastAsia="MS Mincho" w:hAnsi="Bookman Old Style"/>
              </w:rPr>
              <w:pPrChange w:id="4244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245" w:author="user" w:date="2020-02-10T05:49:00Z">
              <w:del w:id="424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4247" w:author="user" w:date="2020-02-10T07:39:00Z">
              <w:tcPr>
                <w:tcW w:w="2865" w:type="dxa"/>
                <w:vAlign w:val="center"/>
              </w:tcPr>
            </w:tcPrChange>
          </w:tcPr>
          <w:p w14:paraId="4B33DA2A" w14:textId="77777777" w:rsidR="001572AA" w:rsidDel="00120A6B" w:rsidRDefault="001572AA">
            <w:pPr>
              <w:rPr>
                <w:ins w:id="4248" w:author="user" w:date="2020-02-10T05:49:00Z"/>
                <w:del w:id="4249" w:author="Lievia" w:date="2020-02-11T01:36:00Z"/>
                <w:rFonts w:ascii="Bookman Old Style" w:eastAsia="MS Mincho" w:hAnsi="Bookman Old Style"/>
              </w:rPr>
              <w:pPrChange w:id="4250" w:author="user" w:date="2020-02-10T06:37:00Z">
                <w:pPr>
                  <w:framePr w:hSpace="180" w:wrap="around" w:vAnchor="text" w:hAnchor="page" w:x="3391" w:y="103"/>
                </w:pPr>
              </w:pPrChange>
            </w:pPr>
            <w:ins w:id="4251" w:author="user" w:date="2020-02-10T05:49:00Z">
              <w:del w:id="425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Mengisikan data pada form edit</w:delText>
                </w:r>
              </w:del>
            </w:ins>
            <w:ins w:id="4253" w:author="user" w:date="2020-02-10T06:37:00Z">
              <w:del w:id="4254" w:author="Lievia" w:date="2020-02-11T01:36:00Z">
                <w:r w:rsidR="00D857A6" w:rsidDel="00120A6B">
                  <w:rPr>
                    <w:rFonts w:ascii="Bookman Old Style" w:eastAsia="MS Mincho" w:hAnsi="Bookman Old Style"/>
                  </w:rPr>
                  <w:delText xml:space="preserve"> produk lvl 1</w:delText>
                </w:r>
              </w:del>
            </w:ins>
            <w:ins w:id="4255" w:author="user" w:date="2020-02-10T05:49:00Z">
              <w:del w:id="425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783" w:type="dxa"/>
            <w:vAlign w:val="center"/>
            <w:tcPrChange w:id="4257" w:author="user" w:date="2020-02-10T07:39:00Z">
              <w:tcPr>
                <w:tcW w:w="1783" w:type="dxa"/>
                <w:vAlign w:val="center"/>
              </w:tcPr>
            </w:tcPrChange>
          </w:tcPr>
          <w:p w14:paraId="1F4562B7" w14:textId="77777777" w:rsidR="001572AA" w:rsidDel="00120A6B" w:rsidRDefault="001572AA" w:rsidP="001572AA">
            <w:pPr>
              <w:rPr>
                <w:ins w:id="4258" w:author="user" w:date="2020-02-10T05:49:00Z"/>
                <w:del w:id="4259" w:author="Lievia" w:date="2020-02-11T01:36:00Z"/>
                <w:rFonts w:ascii="Bookman Old Style" w:eastAsia="MS Mincho" w:hAnsi="Bookman Old Style"/>
                <w:i/>
                <w:iCs/>
              </w:rPr>
            </w:pPr>
            <w:ins w:id="4260" w:author="user" w:date="2020-02-10T05:49:00Z">
              <w:del w:id="426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Mengisikan</w:delText>
                </w:r>
              </w:del>
            </w:ins>
          </w:p>
          <w:p w14:paraId="43E8B7B5" w14:textId="77777777" w:rsidR="001572AA" w:rsidDel="00120A6B" w:rsidRDefault="006C1863" w:rsidP="001572AA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4262" w:author="user" w:date="2020-02-10T05:49:00Z"/>
                <w:del w:id="4263" w:author="Lievia" w:date="2020-02-11T01:36:00Z"/>
                <w:rFonts w:ascii="Bookman Old Style" w:eastAsia="MS Mincho" w:hAnsi="Bookman Old Style"/>
                <w:i/>
                <w:iCs/>
              </w:rPr>
            </w:pPr>
            <w:ins w:id="4264" w:author="user" w:date="2020-02-10T06:04:00Z">
              <w:del w:id="426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kategori</w:delText>
                </w:r>
              </w:del>
            </w:ins>
            <w:ins w:id="4266" w:author="user" w:date="2020-02-10T05:49:00Z">
              <w:del w:id="426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fasilitas </w:delText>
                </w:r>
                <w:r w:rsidR="001572AA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</w:delText>
                </w:r>
              </w:del>
            </w:ins>
          </w:p>
          <w:p w14:paraId="51DC818E" w14:textId="77777777" w:rsidR="001572AA" w:rsidRPr="003F430D" w:rsidDel="00120A6B" w:rsidRDefault="001572AA" w:rsidP="001572AA">
            <w:pPr>
              <w:pStyle w:val="ListParagraph"/>
              <w:ind w:left="181"/>
              <w:rPr>
                <w:ins w:id="4268" w:author="user" w:date="2020-02-10T05:49:00Z"/>
                <w:del w:id="4269" w:author="Lievia" w:date="2020-02-11T01:36:00Z"/>
                <w:rFonts w:ascii="Bookman Old Style" w:eastAsia="MS Mincho" w:hAnsi="Bookman Old Style"/>
                <w:i/>
                <w:iCs/>
              </w:rPr>
            </w:pPr>
            <w:ins w:id="4270" w:author="user" w:date="2020-02-10T05:49:00Z">
              <w:del w:id="427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:</w:delText>
                </w:r>
              </w:del>
            </w:ins>
            <w:ins w:id="4272" w:author="user" w:date="2020-02-10T06:04:00Z">
              <w:del w:id="4273" w:author="Lievia" w:date="2020-02-11T01:36:00Z">
                <w:r w:rsidR="006C1863"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hutang1</w:delText>
                </w:r>
              </w:del>
            </w:ins>
          </w:p>
        </w:tc>
        <w:tc>
          <w:tcPr>
            <w:tcW w:w="1325" w:type="dxa"/>
            <w:vAlign w:val="center"/>
            <w:tcPrChange w:id="4274" w:author="user" w:date="2020-02-10T07:39:00Z">
              <w:tcPr>
                <w:tcW w:w="1325" w:type="dxa"/>
                <w:vAlign w:val="center"/>
              </w:tcPr>
            </w:tcPrChange>
          </w:tcPr>
          <w:p w14:paraId="13630685" w14:textId="77777777" w:rsidR="006C1863" w:rsidDel="00120A6B" w:rsidRDefault="006C1863">
            <w:pPr>
              <w:pStyle w:val="ListParagraph"/>
              <w:ind w:left="181"/>
              <w:rPr>
                <w:ins w:id="4275" w:author="user" w:date="2020-02-10T06:05:00Z"/>
                <w:del w:id="4276" w:author="Lievia" w:date="2020-02-11T01:36:00Z"/>
                <w:rFonts w:ascii="Bookman Old Style" w:eastAsia="MS Mincho" w:hAnsi="Bookman Old Style"/>
                <w:i/>
                <w:iCs/>
              </w:rPr>
              <w:pPrChange w:id="4277" w:author="user" w:date="2020-02-10T06:05:00Z">
                <w:pPr>
                  <w:pStyle w:val="ListParagraph"/>
                  <w:numPr>
                    <w:numId w:val="10"/>
                  </w:numPr>
                  <w:ind w:left="181" w:hanging="180"/>
                </w:pPr>
              </w:pPrChange>
            </w:pPr>
            <w:ins w:id="4278" w:author="user" w:date="2020-02-10T06:05:00Z">
              <w:del w:id="427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kategori fasilitas  </w:delText>
                </w:r>
              </w:del>
            </w:ins>
          </w:p>
          <w:p w14:paraId="58FDDF4D" w14:textId="77777777" w:rsidR="001572AA" w:rsidRPr="003F430D" w:rsidDel="00120A6B" w:rsidRDefault="006C1863" w:rsidP="006C1863">
            <w:pPr>
              <w:rPr>
                <w:ins w:id="4280" w:author="user" w:date="2020-02-10T05:49:00Z"/>
                <w:del w:id="4281" w:author="Lievia" w:date="2020-02-11T01:36:00Z"/>
                <w:rFonts w:ascii="Bookman Old Style" w:eastAsia="MS Mincho" w:hAnsi="Bookman Old Style"/>
                <w:i/>
                <w:iCs/>
              </w:rPr>
            </w:pPr>
            <w:ins w:id="4282" w:author="user" w:date="2020-02-10T06:05:00Z">
              <w:del w:id="428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: hutang1</w:delText>
                </w:r>
              </w:del>
            </w:ins>
          </w:p>
        </w:tc>
        <w:tc>
          <w:tcPr>
            <w:tcW w:w="3108" w:type="dxa"/>
            <w:vAlign w:val="center"/>
            <w:tcPrChange w:id="4284" w:author="user" w:date="2020-02-10T07:39:00Z">
              <w:tcPr>
                <w:tcW w:w="3108" w:type="dxa"/>
                <w:vAlign w:val="center"/>
              </w:tcPr>
            </w:tcPrChange>
          </w:tcPr>
          <w:p w14:paraId="1E6C75A6" w14:textId="77777777" w:rsidR="001572AA" w:rsidDel="00120A6B" w:rsidRDefault="001572AA">
            <w:pPr>
              <w:rPr>
                <w:ins w:id="4285" w:author="user" w:date="2020-02-10T05:49:00Z"/>
                <w:del w:id="4286" w:author="Lievia" w:date="2020-02-11T01:36:00Z"/>
                <w:rFonts w:ascii="Bookman Old Style" w:eastAsia="MS Mincho" w:hAnsi="Bookman Old Style"/>
              </w:rPr>
              <w:pPrChange w:id="4287" w:author="user" w:date="2020-02-10T06:06:00Z">
                <w:pPr>
                  <w:framePr w:hSpace="180" w:wrap="around" w:vAnchor="text" w:hAnchor="page" w:x="3391" w:y="103"/>
                </w:pPr>
              </w:pPrChange>
            </w:pPr>
            <w:ins w:id="4288" w:author="user" w:date="2020-02-10T05:49:00Z">
              <w:del w:id="428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Terdapat pesan mengedit data sukses, serta data ditampilkan pada tabel halaman </w:delText>
                </w:r>
              </w:del>
            </w:ins>
            <w:ins w:id="4290" w:author="user" w:date="2020-02-10T06:06:00Z">
              <w:del w:id="4291" w:author="Lievia" w:date="2020-02-11T01:36:00Z">
                <w:r w:rsidR="006C1863"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produk lvl 1</w:delText>
                </w:r>
              </w:del>
            </w:ins>
            <w:ins w:id="4292" w:author="user" w:date="2020-02-10T05:49:00Z">
              <w:del w:id="429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212" w:type="dxa"/>
            <w:vAlign w:val="center"/>
            <w:tcPrChange w:id="4294" w:author="user" w:date="2020-02-10T07:39:00Z">
              <w:tcPr>
                <w:tcW w:w="1212" w:type="dxa"/>
                <w:vAlign w:val="center"/>
              </w:tcPr>
            </w:tcPrChange>
          </w:tcPr>
          <w:p w14:paraId="41EA31A1" w14:textId="77777777" w:rsidR="001572AA" w:rsidDel="00120A6B" w:rsidRDefault="001572AA">
            <w:pPr>
              <w:jc w:val="center"/>
              <w:rPr>
                <w:ins w:id="4295" w:author="user" w:date="2020-02-10T05:49:00Z"/>
                <w:del w:id="4296" w:author="Lievia" w:date="2020-02-11T01:36:00Z"/>
                <w:rFonts w:ascii="Bookman Old Style" w:eastAsia="MS Mincho" w:hAnsi="Bookman Old Style"/>
              </w:rPr>
              <w:pPrChange w:id="4297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298" w:author="user" w:date="2020-02-10T05:49:00Z">
              <w:del w:id="429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4300" w:author="user" w:date="2020-02-10T07:39:00Z">
              <w:tcPr>
                <w:tcW w:w="1401" w:type="dxa"/>
                <w:vAlign w:val="center"/>
              </w:tcPr>
            </w:tcPrChange>
          </w:tcPr>
          <w:p w14:paraId="507EBC89" w14:textId="77777777" w:rsidR="001572AA" w:rsidRPr="003F430D" w:rsidDel="00120A6B" w:rsidRDefault="001572AA" w:rsidP="001572AA">
            <w:pPr>
              <w:rPr>
                <w:ins w:id="4301" w:author="user" w:date="2020-02-10T05:49:00Z"/>
                <w:del w:id="4302" w:author="Lievia" w:date="2020-02-11T01:36:00Z"/>
                <w:rFonts w:ascii="Bookman Old Style" w:eastAsia="MS Mincho" w:hAnsi="Bookman Old Style"/>
              </w:rPr>
            </w:pPr>
          </w:p>
        </w:tc>
      </w:tr>
      <w:tr w:rsidR="001572AA" w:rsidRPr="00E83B33" w:rsidDel="00120A6B" w14:paraId="5A58844E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303" w:author="user" w:date="2020-02-10T07:3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4304" w:author="user" w:date="2020-02-10T05:49:00Z"/>
          <w:del w:id="4305" w:author="Lievia" w:date="2020-02-11T01:36:00Z"/>
          <w:trPrChange w:id="4306" w:author="user" w:date="2020-02-10T07:39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307" w:author="user" w:date="2020-02-10T07:39:00Z">
              <w:tcPr>
                <w:tcW w:w="807" w:type="dxa"/>
              </w:tcPr>
            </w:tcPrChange>
          </w:tcPr>
          <w:p w14:paraId="76988192" w14:textId="77777777" w:rsidR="001572AA" w:rsidDel="00120A6B" w:rsidRDefault="001572AA">
            <w:pPr>
              <w:jc w:val="center"/>
              <w:rPr>
                <w:ins w:id="4308" w:author="user" w:date="2020-02-10T05:49:00Z"/>
                <w:del w:id="4309" w:author="Lievia" w:date="2020-02-11T01:36:00Z"/>
                <w:rFonts w:ascii="Bookman Old Style" w:eastAsia="MS Mincho" w:hAnsi="Bookman Old Style"/>
              </w:rPr>
              <w:pPrChange w:id="4310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311" w:author="user" w:date="2020-02-10T05:49:00Z">
              <w:del w:id="431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3</w:delText>
                </w:r>
              </w:del>
            </w:ins>
          </w:p>
        </w:tc>
        <w:tc>
          <w:tcPr>
            <w:tcW w:w="2865" w:type="dxa"/>
            <w:vAlign w:val="center"/>
            <w:tcPrChange w:id="4313" w:author="user" w:date="2020-02-10T07:39:00Z">
              <w:tcPr>
                <w:tcW w:w="2865" w:type="dxa"/>
                <w:vAlign w:val="center"/>
              </w:tcPr>
            </w:tcPrChange>
          </w:tcPr>
          <w:p w14:paraId="53AFA30B" w14:textId="77777777" w:rsidR="001572AA" w:rsidDel="00120A6B" w:rsidRDefault="001572AA" w:rsidP="001572AA">
            <w:pPr>
              <w:rPr>
                <w:ins w:id="4314" w:author="user" w:date="2020-02-10T05:49:00Z"/>
                <w:del w:id="4315" w:author="Lievia" w:date="2020-02-11T01:36:00Z"/>
                <w:rFonts w:ascii="Bookman Old Style" w:eastAsia="MS Mincho" w:hAnsi="Bookman Old Style"/>
              </w:rPr>
            </w:pPr>
            <w:ins w:id="4316" w:author="user" w:date="2020-02-10T05:49:00Z">
              <w:del w:id="431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back</w:delText>
                </w:r>
              </w:del>
            </w:ins>
          </w:p>
        </w:tc>
        <w:tc>
          <w:tcPr>
            <w:tcW w:w="1783" w:type="dxa"/>
            <w:vAlign w:val="center"/>
            <w:tcPrChange w:id="4318" w:author="user" w:date="2020-02-10T07:39:00Z">
              <w:tcPr>
                <w:tcW w:w="1783" w:type="dxa"/>
                <w:vAlign w:val="center"/>
              </w:tcPr>
            </w:tcPrChange>
          </w:tcPr>
          <w:p w14:paraId="140EB125" w14:textId="77777777" w:rsidR="001572AA" w:rsidDel="00120A6B" w:rsidRDefault="001572AA" w:rsidP="001572AA">
            <w:pPr>
              <w:rPr>
                <w:ins w:id="4319" w:author="user" w:date="2020-02-10T05:49:00Z"/>
                <w:del w:id="4320" w:author="Lievia" w:date="2020-02-11T01:36:00Z"/>
                <w:rFonts w:ascii="Bookman Old Style" w:eastAsia="MS Mincho" w:hAnsi="Bookman Old Style"/>
                <w:i/>
                <w:iCs/>
              </w:rPr>
            </w:pPr>
            <w:ins w:id="4321" w:author="user" w:date="2020-02-10T05:49:00Z">
              <w:del w:id="432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back</w:delText>
                </w:r>
              </w:del>
            </w:ins>
          </w:p>
        </w:tc>
        <w:tc>
          <w:tcPr>
            <w:tcW w:w="1325" w:type="dxa"/>
            <w:vAlign w:val="center"/>
            <w:tcPrChange w:id="4323" w:author="user" w:date="2020-02-10T07:39:00Z">
              <w:tcPr>
                <w:tcW w:w="1325" w:type="dxa"/>
                <w:vAlign w:val="center"/>
              </w:tcPr>
            </w:tcPrChange>
          </w:tcPr>
          <w:p w14:paraId="12AE8B3F" w14:textId="77777777" w:rsidR="001572AA" w:rsidRPr="003F430D" w:rsidDel="00120A6B" w:rsidRDefault="001572AA" w:rsidP="001572AA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4324" w:author="user" w:date="2020-02-10T05:49:00Z"/>
                <w:del w:id="4325" w:author="Lievia" w:date="2020-02-11T01:36:00Z"/>
                <w:rFonts w:ascii="Bookman Old Style" w:eastAsia="MS Mincho" w:hAnsi="Bookman Old Style"/>
                <w:i/>
                <w:iCs/>
              </w:rPr>
            </w:pPr>
          </w:p>
        </w:tc>
        <w:tc>
          <w:tcPr>
            <w:tcW w:w="3108" w:type="dxa"/>
            <w:vAlign w:val="center"/>
            <w:tcPrChange w:id="4326" w:author="user" w:date="2020-02-10T07:39:00Z">
              <w:tcPr>
                <w:tcW w:w="3108" w:type="dxa"/>
                <w:vAlign w:val="center"/>
              </w:tcPr>
            </w:tcPrChange>
          </w:tcPr>
          <w:p w14:paraId="4D20A935" w14:textId="77777777" w:rsidR="001572AA" w:rsidDel="00120A6B" w:rsidRDefault="001572AA">
            <w:pPr>
              <w:rPr>
                <w:ins w:id="4327" w:author="user" w:date="2020-02-10T05:49:00Z"/>
                <w:del w:id="4328" w:author="Lievia" w:date="2020-02-11T01:36:00Z"/>
                <w:rFonts w:ascii="Bookman Old Style" w:eastAsia="MS Mincho" w:hAnsi="Bookman Old Style"/>
              </w:rPr>
              <w:pPrChange w:id="4329" w:author="user" w:date="2020-02-10T06:06:00Z">
                <w:pPr>
                  <w:framePr w:hSpace="180" w:wrap="around" w:vAnchor="text" w:hAnchor="page" w:x="3391" w:y="103"/>
                </w:pPr>
              </w:pPrChange>
            </w:pPr>
            <w:ins w:id="4330" w:author="user" w:date="2020-02-10T05:49:00Z">
              <w:del w:id="433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Kembali ke halaman </w:delText>
                </w:r>
              </w:del>
            </w:ins>
            <w:ins w:id="4332" w:author="user" w:date="2020-02-10T06:06:00Z">
              <w:del w:id="4333" w:author="Lievia" w:date="2020-02-11T01:36:00Z">
                <w:r w:rsidR="006C1863"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produk lvl 1.</w:delText>
                </w:r>
              </w:del>
            </w:ins>
          </w:p>
        </w:tc>
        <w:tc>
          <w:tcPr>
            <w:tcW w:w="1212" w:type="dxa"/>
            <w:vAlign w:val="center"/>
            <w:tcPrChange w:id="4334" w:author="user" w:date="2020-02-10T07:39:00Z">
              <w:tcPr>
                <w:tcW w:w="1212" w:type="dxa"/>
                <w:vAlign w:val="center"/>
              </w:tcPr>
            </w:tcPrChange>
          </w:tcPr>
          <w:p w14:paraId="79082E5E" w14:textId="77777777" w:rsidR="001572AA" w:rsidDel="00120A6B" w:rsidRDefault="001572AA">
            <w:pPr>
              <w:jc w:val="center"/>
              <w:rPr>
                <w:ins w:id="4335" w:author="user" w:date="2020-02-10T05:49:00Z"/>
                <w:del w:id="4336" w:author="Lievia" w:date="2020-02-11T01:36:00Z"/>
                <w:rFonts w:ascii="Bookman Old Style" w:eastAsia="MS Mincho" w:hAnsi="Bookman Old Style"/>
              </w:rPr>
              <w:pPrChange w:id="4337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338" w:author="user" w:date="2020-02-10T05:49:00Z">
              <w:del w:id="433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4340" w:author="user" w:date="2020-02-10T07:39:00Z">
              <w:tcPr>
                <w:tcW w:w="1401" w:type="dxa"/>
                <w:vAlign w:val="center"/>
              </w:tcPr>
            </w:tcPrChange>
          </w:tcPr>
          <w:p w14:paraId="49E7BD5D" w14:textId="77777777" w:rsidR="001572AA" w:rsidRPr="00D12A08" w:rsidDel="00120A6B" w:rsidRDefault="001572AA" w:rsidP="001572AA">
            <w:pPr>
              <w:rPr>
                <w:ins w:id="4341" w:author="user" w:date="2020-02-10T05:49:00Z"/>
                <w:del w:id="4342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10D89747" w14:textId="77777777" w:rsidR="001572AA" w:rsidDel="00120A6B" w:rsidRDefault="001572AA" w:rsidP="001572AA">
      <w:pPr>
        <w:pStyle w:val="ListParagraph"/>
        <w:ind w:left="1890"/>
        <w:rPr>
          <w:ins w:id="4343" w:author="user" w:date="2020-02-10T05:49:00Z"/>
          <w:del w:id="4344" w:author="Lievia" w:date="2020-02-11T01:36:00Z"/>
          <w:rFonts w:ascii="Bookman Old Style" w:hAnsi="Bookman Old Style"/>
          <w:bCs/>
          <w:sz w:val="24"/>
          <w:szCs w:val="24"/>
        </w:rPr>
      </w:pPr>
    </w:p>
    <w:p w14:paraId="60304AB2" w14:textId="77777777" w:rsidR="001572AA" w:rsidDel="00120A6B" w:rsidRDefault="001572AA" w:rsidP="001572AA">
      <w:pPr>
        <w:pStyle w:val="ListParagraph"/>
        <w:ind w:left="1890"/>
        <w:rPr>
          <w:ins w:id="4345" w:author="user" w:date="2020-02-10T05:49:00Z"/>
          <w:del w:id="4346" w:author="Lievia" w:date="2020-02-11T01:36:00Z"/>
          <w:rFonts w:ascii="Bookman Old Style" w:hAnsi="Bookman Old Style"/>
          <w:bCs/>
          <w:sz w:val="24"/>
          <w:szCs w:val="24"/>
        </w:rPr>
      </w:pPr>
    </w:p>
    <w:p w14:paraId="37AE6894" w14:textId="77777777" w:rsidR="001572AA" w:rsidDel="00120A6B" w:rsidRDefault="001572AA">
      <w:pPr>
        <w:pStyle w:val="ListParagraph"/>
        <w:numPr>
          <w:ilvl w:val="0"/>
          <w:numId w:val="17"/>
        </w:numPr>
        <w:ind w:left="1890"/>
        <w:rPr>
          <w:ins w:id="4347" w:author="user" w:date="2020-02-10T05:49:00Z"/>
          <w:del w:id="4348" w:author="Lievia" w:date="2020-02-11T01:36:00Z"/>
          <w:rFonts w:ascii="Bookman Old Style" w:hAnsi="Bookman Old Style"/>
          <w:bCs/>
          <w:sz w:val="24"/>
          <w:szCs w:val="24"/>
        </w:rPr>
        <w:pPrChange w:id="4349" w:author="user" w:date="2020-02-10T05:50:00Z">
          <w:pPr>
            <w:pStyle w:val="ListParagraph"/>
            <w:numPr>
              <w:numId w:val="16"/>
            </w:numPr>
            <w:ind w:left="1890" w:hanging="360"/>
          </w:pPr>
        </w:pPrChange>
      </w:pPr>
      <w:ins w:id="4350" w:author="user" w:date="2020-02-10T05:49:00Z">
        <w:del w:id="4351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Modul Hapus </w:delText>
          </w:r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(</w:delText>
          </w:r>
        </w:del>
      </w:ins>
      <w:ins w:id="4352" w:author="user" w:date="2020-02-10T05:54:00Z">
        <w:del w:id="4353" w:author="Lievia" w:date="2020-02-11T01:36:00Z">
          <w:r w:rsidR="000075E0" w:rsidDel="00120A6B">
            <w:rPr>
              <w:rFonts w:ascii="Bookman Old Style" w:hAnsi="Bookman Old Style"/>
              <w:bCs/>
              <w:sz w:val="24"/>
              <w:szCs w:val="24"/>
            </w:rPr>
            <w:delText>Produk/layanan Lvl 1</w:delText>
          </w:r>
        </w:del>
      </w:ins>
      <w:ins w:id="4354" w:author="user" w:date="2020-02-10T05:49:00Z">
        <w:del w:id="4355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38EECE68" w14:textId="77777777" w:rsidR="001572AA" w:rsidRPr="003F430D" w:rsidDel="00120A6B" w:rsidRDefault="001572AA" w:rsidP="000075E0">
      <w:pPr>
        <w:pStyle w:val="ListParagraph"/>
        <w:ind w:left="1890"/>
        <w:rPr>
          <w:ins w:id="4356" w:author="user" w:date="2020-02-10T05:49:00Z"/>
          <w:del w:id="4357" w:author="Lievia" w:date="2020-02-11T01:36:00Z"/>
          <w:rFonts w:ascii="Bookman Old Style" w:hAnsi="Bookman Old Style"/>
          <w:bCs/>
          <w:sz w:val="24"/>
          <w:szCs w:val="24"/>
        </w:rPr>
      </w:pPr>
      <w:ins w:id="4358" w:author="user" w:date="2020-02-10T05:49:00Z">
        <w:del w:id="4359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dmin dapat Menghapus kategori </w:delText>
          </w:r>
        </w:del>
      </w:ins>
      <w:ins w:id="4360" w:author="user" w:date="2020-02-10T05:54:00Z">
        <w:del w:id="4361" w:author="Lievia" w:date="2020-02-11T01:36:00Z">
          <w:r w:rsidR="000075E0" w:rsidDel="00120A6B">
            <w:rPr>
              <w:rFonts w:ascii="Bookman Old Style" w:hAnsi="Bookman Old Style"/>
              <w:bCs/>
              <w:sz w:val="24"/>
              <w:szCs w:val="24"/>
            </w:rPr>
            <w:delText>Produk/layanan Lvl 1</w:delText>
          </w:r>
        </w:del>
      </w:ins>
      <w:ins w:id="4362" w:author="user" w:date="2020-02-10T05:49:00Z">
        <w:del w:id="4363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58"/>
        <w:gridCol w:w="3108"/>
        <w:gridCol w:w="1212"/>
        <w:gridCol w:w="1401"/>
        <w:tblGridChange w:id="4364">
          <w:tblGrid>
            <w:gridCol w:w="807"/>
            <w:gridCol w:w="2865"/>
            <w:gridCol w:w="1783"/>
            <w:gridCol w:w="1358"/>
            <w:gridCol w:w="3108"/>
            <w:gridCol w:w="1212"/>
            <w:gridCol w:w="1401"/>
          </w:tblGrid>
        </w:tblGridChange>
      </w:tblGrid>
      <w:tr w:rsidR="001572AA" w:rsidRPr="00E83B33" w:rsidDel="00120A6B" w14:paraId="2B29F3C1" w14:textId="77777777" w:rsidTr="001572AA">
        <w:trPr>
          <w:trHeight w:val="633"/>
          <w:ins w:id="4365" w:author="user" w:date="2020-02-10T05:49:00Z"/>
          <w:del w:id="4366" w:author="Lievia" w:date="2020-02-11T01:36:00Z"/>
        </w:trPr>
        <w:tc>
          <w:tcPr>
            <w:tcW w:w="807" w:type="dxa"/>
            <w:vAlign w:val="center"/>
          </w:tcPr>
          <w:p w14:paraId="3C71410D" w14:textId="77777777" w:rsidR="001572AA" w:rsidRPr="00D12A08" w:rsidDel="00120A6B" w:rsidRDefault="001572AA" w:rsidP="001572AA">
            <w:pPr>
              <w:jc w:val="center"/>
              <w:rPr>
                <w:ins w:id="4367" w:author="user" w:date="2020-02-10T05:49:00Z"/>
                <w:del w:id="4368" w:author="Lievia" w:date="2020-02-11T01:36:00Z"/>
                <w:rFonts w:ascii="Bookman Old Style" w:eastAsia="MS Mincho" w:hAnsi="Bookman Old Style"/>
                <w:lang w:val="id-ID"/>
              </w:rPr>
            </w:pPr>
            <w:ins w:id="4369" w:author="user" w:date="2020-02-10T05:49:00Z">
              <w:del w:id="437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5FD95E52" w14:textId="77777777" w:rsidR="001572AA" w:rsidRPr="00D12A08" w:rsidDel="00120A6B" w:rsidRDefault="001572AA" w:rsidP="001572AA">
            <w:pPr>
              <w:jc w:val="center"/>
              <w:rPr>
                <w:ins w:id="4371" w:author="user" w:date="2020-02-10T05:49:00Z"/>
                <w:del w:id="4372" w:author="Lievia" w:date="2020-02-11T01:36:00Z"/>
                <w:rFonts w:ascii="Bookman Old Style" w:eastAsia="MS Mincho" w:hAnsi="Bookman Old Style"/>
                <w:lang w:val="id-ID"/>
              </w:rPr>
            </w:pPr>
            <w:ins w:id="4373" w:author="user" w:date="2020-02-10T05:49:00Z">
              <w:del w:id="437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31045E62" w14:textId="77777777" w:rsidR="001572AA" w:rsidRPr="00D12A08" w:rsidDel="00120A6B" w:rsidRDefault="001572AA" w:rsidP="001572AA">
            <w:pPr>
              <w:jc w:val="center"/>
              <w:rPr>
                <w:ins w:id="4375" w:author="user" w:date="2020-02-10T05:49:00Z"/>
                <w:del w:id="4376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4377" w:author="user" w:date="2020-02-10T05:49:00Z">
              <w:del w:id="4378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58" w:type="dxa"/>
            <w:vAlign w:val="center"/>
          </w:tcPr>
          <w:p w14:paraId="0FA5B357" w14:textId="77777777" w:rsidR="001572AA" w:rsidRPr="00D12A08" w:rsidDel="00120A6B" w:rsidRDefault="001572AA" w:rsidP="001572AA">
            <w:pPr>
              <w:jc w:val="center"/>
              <w:rPr>
                <w:ins w:id="4379" w:author="user" w:date="2020-02-10T05:49:00Z"/>
                <w:del w:id="4380" w:author="Lievia" w:date="2020-02-11T01:36:00Z"/>
                <w:rFonts w:ascii="Bookman Old Style" w:eastAsia="MS Mincho" w:hAnsi="Bookman Old Style"/>
                <w:lang w:val="id-ID"/>
              </w:rPr>
            </w:pPr>
            <w:ins w:id="4381" w:author="user" w:date="2020-02-10T05:49:00Z">
              <w:del w:id="438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62DDCCFF" w14:textId="77777777" w:rsidR="001572AA" w:rsidRPr="00D12A08" w:rsidDel="00120A6B" w:rsidRDefault="001572AA" w:rsidP="001572AA">
            <w:pPr>
              <w:jc w:val="center"/>
              <w:rPr>
                <w:ins w:id="4383" w:author="user" w:date="2020-02-10T05:49:00Z"/>
                <w:del w:id="4384" w:author="Lievia" w:date="2020-02-11T01:36:00Z"/>
                <w:rFonts w:ascii="Bookman Old Style" w:eastAsia="MS Mincho" w:hAnsi="Bookman Old Style"/>
                <w:lang w:val="id-ID"/>
              </w:rPr>
            </w:pPr>
            <w:ins w:id="4385" w:author="user" w:date="2020-02-10T05:49:00Z">
              <w:del w:id="438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720E3BE9" w14:textId="77777777" w:rsidR="001572AA" w:rsidRPr="00D12A08" w:rsidDel="00120A6B" w:rsidRDefault="001572AA" w:rsidP="001572AA">
            <w:pPr>
              <w:jc w:val="center"/>
              <w:rPr>
                <w:ins w:id="4387" w:author="user" w:date="2020-02-10T05:49:00Z"/>
                <w:del w:id="4388" w:author="Lievia" w:date="2020-02-11T01:36:00Z"/>
                <w:rFonts w:ascii="Bookman Old Style" w:eastAsia="MS Mincho" w:hAnsi="Bookman Old Style"/>
                <w:lang w:val="id-ID"/>
              </w:rPr>
            </w:pPr>
            <w:ins w:id="4389" w:author="user" w:date="2020-02-10T05:49:00Z">
              <w:del w:id="439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271D3B5A" w14:textId="77777777" w:rsidR="001572AA" w:rsidRPr="00D12A08" w:rsidDel="00120A6B" w:rsidRDefault="001572AA" w:rsidP="001572AA">
            <w:pPr>
              <w:jc w:val="center"/>
              <w:rPr>
                <w:ins w:id="4391" w:author="user" w:date="2020-02-10T05:49:00Z"/>
                <w:del w:id="4392" w:author="Lievia" w:date="2020-02-11T01:36:00Z"/>
                <w:rFonts w:ascii="Bookman Old Style" w:eastAsia="MS Mincho" w:hAnsi="Bookman Old Style"/>
                <w:lang w:val="id-ID"/>
              </w:rPr>
            </w:pPr>
            <w:ins w:id="4393" w:author="user" w:date="2020-02-10T05:49:00Z">
              <w:del w:id="439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277AC024" w14:textId="77777777" w:rsidR="001572AA" w:rsidRPr="00D12A08" w:rsidDel="00120A6B" w:rsidRDefault="001572AA" w:rsidP="001572AA">
            <w:pPr>
              <w:jc w:val="center"/>
              <w:rPr>
                <w:ins w:id="4395" w:author="user" w:date="2020-02-10T05:49:00Z"/>
                <w:del w:id="4396" w:author="Lievia" w:date="2020-02-11T01:36:00Z"/>
                <w:rFonts w:ascii="Bookman Old Style" w:eastAsia="MS Mincho" w:hAnsi="Bookman Old Style"/>
                <w:lang w:val="id-ID"/>
              </w:rPr>
            </w:pPr>
            <w:ins w:id="4397" w:author="user" w:date="2020-02-10T05:49:00Z">
              <w:del w:id="439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1572AA" w:rsidRPr="00E83B33" w:rsidDel="00120A6B" w14:paraId="692B9E57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399" w:author="user" w:date="2020-02-10T07:40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4400" w:author="user" w:date="2020-02-10T05:49:00Z"/>
          <w:del w:id="4401" w:author="Lievia" w:date="2020-02-11T01:36:00Z"/>
          <w:trPrChange w:id="4402" w:author="user" w:date="2020-02-10T07:40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403" w:author="user" w:date="2020-02-10T07:40:00Z">
              <w:tcPr>
                <w:tcW w:w="807" w:type="dxa"/>
              </w:tcPr>
            </w:tcPrChange>
          </w:tcPr>
          <w:p w14:paraId="03790251" w14:textId="77777777" w:rsidR="001572AA" w:rsidRPr="003F430D" w:rsidDel="00120A6B" w:rsidRDefault="001572AA">
            <w:pPr>
              <w:jc w:val="center"/>
              <w:rPr>
                <w:ins w:id="4404" w:author="user" w:date="2020-02-10T05:49:00Z"/>
                <w:del w:id="4405" w:author="Lievia" w:date="2020-02-11T01:36:00Z"/>
                <w:rFonts w:ascii="Bookman Old Style" w:eastAsia="MS Mincho" w:hAnsi="Bookman Old Style"/>
              </w:rPr>
              <w:pPrChange w:id="4406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4407" w:author="user" w:date="2020-02-10T05:49:00Z">
              <w:del w:id="440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4409" w:author="user" w:date="2020-02-10T07:40:00Z">
              <w:tcPr>
                <w:tcW w:w="2865" w:type="dxa"/>
                <w:vAlign w:val="center"/>
              </w:tcPr>
            </w:tcPrChange>
          </w:tcPr>
          <w:p w14:paraId="545A90AD" w14:textId="77777777" w:rsidR="001572AA" w:rsidRPr="003F430D" w:rsidDel="00120A6B" w:rsidRDefault="001572AA" w:rsidP="001572AA">
            <w:pPr>
              <w:rPr>
                <w:ins w:id="4410" w:author="user" w:date="2020-02-10T05:49:00Z"/>
                <w:del w:id="4411" w:author="Lievia" w:date="2020-02-11T01:36:00Z"/>
                <w:rFonts w:ascii="Bookman Old Style" w:eastAsia="MS Mincho" w:hAnsi="Bookman Old Style"/>
              </w:rPr>
            </w:pPr>
            <w:ins w:id="4412" w:author="user" w:date="2020-02-10T05:49:00Z">
              <w:del w:id="441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icon hapus  </w:delText>
                </w:r>
              </w:del>
            </w:ins>
          </w:p>
        </w:tc>
        <w:tc>
          <w:tcPr>
            <w:tcW w:w="1783" w:type="dxa"/>
            <w:vAlign w:val="center"/>
            <w:tcPrChange w:id="4414" w:author="user" w:date="2020-02-10T07:40:00Z">
              <w:tcPr>
                <w:tcW w:w="1783" w:type="dxa"/>
                <w:vAlign w:val="center"/>
              </w:tcPr>
            </w:tcPrChange>
          </w:tcPr>
          <w:p w14:paraId="316D1FFB" w14:textId="77777777" w:rsidR="001572AA" w:rsidRPr="003F430D" w:rsidDel="00120A6B" w:rsidRDefault="001572AA" w:rsidP="001572AA">
            <w:pPr>
              <w:rPr>
                <w:ins w:id="4415" w:author="user" w:date="2020-02-10T05:49:00Z"/>
                <w:del w:id="4416" w:author="Lievia" w:date="2020-02-11T01:36:00Z"/>
                <w:rFonts w:ascii="Bookman Old Style" w:eastAsia="MS Mincho" w:hAnsi="Bookman Old Style"/>
                <w:i/>
                <w:iCs/>
              </w:rPr>
            </w:pPr>
            <w:ins w:id="4417" w:author="user" w:date="2020-02-10T05:49:00Z">
              <w:del w:id="441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icon hapus</w:delText>
                </w:r>
              </w:del>
            </w:ins>
          </w:p>
        </w:tc>
        <w:tc>
          <w:tcPr>
            <w:tcW w:w="1358" w:type="dxa"/>
            <w:vAlign w:val="center"/>
            <w:tcPrChange w:id="4419" w:author="user" w:date="2020-02-10T07:40:00Z">
              <w:tcPr>
                <w:tcW w:w="1358" w:type="dxa"/>
                <w:vAlign w:val="center"/>
              </w:tcPr>
            </w:tcPrChange>
          </w:tcPr>
          <w:p w14:paraId="42709F93" w14:textId="77777777" w:rsidR="001572AA" w:rsidRPr="003F430D" w:rsidDel="00120A6B" w:rsidRDefault="001572AA" w:rsidP="001572AA">
            <w:pPr>
              <w:rPr>
                <w:ins w:id="4420" w:author="user" w:date="2020-02-10T05:49:00Z"/>
                <w:del w:id="4421" w:author="Lievia" w:date="2020-02-11T01:36:00Z"/>
                <w:rFonts w:ascii="Bookman Old Style" w:eastAsia="MS Mincho" w:hAnsi="Bookman Old Style"/>
              </w:rPr>
            </w:pPr>
            <w:ins w:id="4422" w:author="user" w:date="2020-02-10T05:49:00Z">
              <w:del w:id="442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4424" w:author="user" w:date="2020-02-10T07:40:00Z">
              <w:tcPr>
                <w:tcW w:w="3108" w:type="dxa"/>
                <w:vAlign w:val="center"/>
              </w:tcPr>
            </w:tcPrChange>
          </w:tcPr>
          <w:p w14:paraId="75A69780" w14:textId="77777777" w:rsidR="001572AA" w:rsidRPr="003F430D" w:rsidDel="00120A6B" w:rsidRDefault="001572AA">
            <w:pPr>
              <w:rPr>
                <w:ins w:id="4425" w:author="user" w:date="2020-02-10T05:49:00Z"/>
                <w:del w:id="4426" w:author="Lievia" w:date="2020-02-11T01:36:00Z"/>
                <w:rFonts w:ascii="Bookman Old Style" w:eastAsia="MS Mincho" w:hAnsi="Bookman Old Style"/>
              </w:rPr>
              <w:pPrChange w:id="4427" w:author="user" w:date="2020-02-10T06:08:00Z">
                <w:pPr>
                  <w:framePr w:hSpace="180" w:wrap="around" w:vAnchor="text" w:hAnchor="page" w:x="3391" w:y="103"/>
                </w:pPr>
              </w:pPrChange>
            </w:pPr>
            <w:ins w:id="4428" w:author="user" w:date="2020-02-10T05:49:00Z">
              <w:del w:id="442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pesan menghapus data sukses dan data telah terhapus dari tampilan tabel </w:delText>
                </w:r>
              </w:del>
            </w:ins>
            <w:ins w:id="4430" w:author="user" w:date="2020-02-10T06:08:00Z">
              <w:del w:id="4431" w:author="Lievia" w:date="2020-02-11T01:36:00Z">
                <w:r w:rsidR="00E97FFE"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produk lvl 1</w:delText>
                </w:r>
              </w:del>
            </w:ins>
          </w:p>
        </w:tc>
        <w:tc>
          <w:tcPr>
            <w:tcW w:w="1212" w:type="dxa"/>
            <w:vAlign w:val="center"/>
            <w:tcPrChange w:id="4432" w:author="user" w:date="2020-02-10T07:40:00Z">
              <w:tcPr>
                <w:tcW w:w="1212" w:type="dxa"/>
                <w:vAlign w:val="center"/>
              </w:tcPr>
            </w:tcPrChange>
          </w:tcPr>
          <w:p w14:paraId="130F062F" w14:textId="77777777" w:rsidR="001572AA" w:rsidRPr="003F430D" w:rsidDel="00120A6B" w:rsidRDefault="001572AA">
            <w:pPr>
              <w:jc w:val="center"/>
              <w:rPr>
                <w:ins w:id="4433" w:author="user" w:date="2020-02-10T05:49:00Z"/>
                <w:del w:id="4434" w:author="Lievia" w:date="2020-02-11T01:36:00Z"/>
                <w:rFonts w:ascii="Bookman Old Style" w:eastAsia="MS Mincho" w:hAnsi="Bookman Old Style"/>
              </w:rPr>
              <w:pPrChange w:id="4435" w:author="user" w:date="2020-02-10T07:39:00Z">
                <w:pPr>
                  <w:framePr w:hSpace="180" w:wrap="around" w:vAnchor="text" w:hAnchor="page" w:x="3391" w:y="103"/>
                </w:pPr>
              </w:pPrChange>
            </w:pPr>
            <w:ins w:id="4436" w:author="user" w:date="2020-02-10T05:49:00Z">
              <w:del w:id="443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4438" w:author="user" w:date="2020-02-10T07:40:00Z">
              <w:tcPr>
                <w:tcW w:w="1401" w:type="dxa"/>
                <w:vAlign w:val="center"/>
              </w:tcPr>
            </w:tcPrChange>
          </w:tcPr>
          <w:p w14:paraId="426CF624" w14:textId="77777777" w:rsidR="001572AA" w:rsidRPr="003F430D" w:rsidDel="00120A6B" w:rsidRDefault="001572AA" w:rsidP="001572AA">
            <w:pPr>
              <w:rPr>
                <w:ins w:id="4439" w:author="user" w:date="2020-02-10T05:49:00Z"/>
                <w:del w:id="4440" w:author="Lievia" w:date="2020-02-11T01:36:00Z"/>
                <w:rFonts w:ascii="Bookman Old Style" w:eastAsia="MS Mincho" w:hAnsi="Bookman Old Style"/>
              </w:rPr>
            </w:pPr>
          </w:p>
        </w:tc>
      </w:tr>
    </w:tbl>
    <w:p w14:paraId="49665296" w14:textId="77777777" w:rsidR="001572AA" w:rsidDel="00120A6B" w:rsidRDefault="001572AA" w:rsidP="001572AA">
      <w:pPr>
        <w:rPr>
          <w:ins w:id="4441" w:author="user" w:date="2020-02-10T05:49:00Z"/>
          <w:del w:id="4442" w:author="Lievia" w:date="2020-02-11T01:36:00Z"/>
          <w:rFonts w:ascii="Bookman Old Style" w:hAnsi="Bookman Old Style"/>
          <w:bCs/>
          <w:sz w:val="24"/>
          <w:szCs w:val="24"/>
        </w:rPr>
      </w:pPr>
    </w:p>
    <w:p w14:paraId="757B1C4E" w14:textId="77777777" w:rsidR="001572AA" w:rsidDel="00120A6B" w:rsidRDefault="001572AA" w:rsidP="001572AA">
      <w:pPr>
        <w:rPr>
          <w:ins w:id="4443" w:author="user" w:date="2020-02-10T05:49:00Z"/>
          <w:del w:id="4444" w:author="Lievia" w:date="2020-02-11T01:36:00Z"/>
          <w:rFonts w:ascii="Bookman Old Style" w:hAnsi="Bookman Old Style"/>
          <w:bCs/>
          <w:sz w:val="24"/>
          <w:szCs w:val="24"/>
        </w:rPr>
      </w:pPr>
    </w:p>
    <w:p w14:paraId="0EF9D80C" w14:textId="77777777" w:rsidR="001572AA" w:rsidDel="00120A6B" w:rsidRDefault="001572AA" w:rsidP="001572AA">
      <w:pPr>
        <w:rPr>
          <w:ins w:id="4445" w:author="user" w:date="2020-02-10T05:49:00Z"/>
          <w:del w:id="4446" w:author="Lievia" w:date="2020-02-11T01:36:00Z"/>
          <w:rFonts w:ascii="Bookman Old Style" w:hAnsi="Bookman Old Style"/>
          <w:bCs/>
          <w:sz w:val="24"/>
          <w:szCs w:val="24"/>
        </w:rPr>
      </w:pPr>
    </w:p>
    <w:p w14:paraId="21E1F3A4" w14:textId="77777777" w:rsidR="001572AA" w:rsidDel="00120A6B" w:rsidRDefault="001572AA" w:rsidP="001572AA">
      <w:pPr>
        <w:rPr>
          <w:ins w:id="4447" w:author="user" w:date="2020-02-10T05:49:00Z"/>
          <w:del w:id="4448" w:author="Lievia" w:date="2020-02-11T01:36:00Z"/>
          <w:rFonts w:ascii="Bookman Old Style" w:hAnsi="Bookman Old Style"/>
          <w:bCs/>
          <w:sz w:val="24"/>
          <w:szCs w:val="24"/>
        </w:rPr>
      </w:pPr>
    </w:p>
    <w:p w14:paraId="744CA5A7" w14:textId="77777777" w:rsidR="001572AA" w:rsidRPr="00E97FFE" w:rsidDel="00120A6B" w:rsidRDefault="001572AA">
      <w:pPr>
        <w:rPr>
          <w:ins w:id="4449" w:author="user" w:date="2020-02-10T05:49:00Z"/>
          <w:del w:id="4450" w:author="Lievia" w:date="2020-02-11T01:36:00Z"/>
          <w:rFonts w:ascii="Bookman Old Style" w:hAnsi="Bookman Old Style"/>
          <w:bCs/>
          <w:sz w:val="24"/>
          <w:szCs w:val="24"/>
          <w:rPrChange w:id="4451" w:author="user" w:date="2020-02-10T06:08:00Z">
            <w:rPr>
              <w:ins w:id="4452" w:author="user" w:date="2020-02-10T05:49:00Z"/>
              <w:del w:id="4453" w:author="Lievia" w:date="2020-02-11T01:36:00Z"/>
            </w:rPr>
          </w:rPrChange>
        </w:rPr>
        <w:pPrChange w:id="4454" w:author="user" w:date="2020-02-10T06:08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3B7BF805" w14:textId="77777777" w:rsidR="001572AA" w:rsidDel="00120A6B" w:rsidRDefault="001572AA">
      <w:pPr>
        <w:pStyle w:val="ListParagraph"/>
        <w:ind w:left="1620"/>
        <w:rPr>
          <w:ins w:id="4455" w:author="user" w:date="2020-02-10T05:48:00Z"/>
          <w:del w:id="4456" w:author="Lievia" w:date="2020-02-11T01:36:00Z"/>
          <w:rFonts w:ascii="Bookman Old Style" w:hAnsi="Bookman Old Style"/>
          <w:bCs/>
          <w:sz w:val="24"/>
          <w:szCs w:val="24"/>
        </w:rPr>
        <w:pPrChange w:id="4457" w:author="user" w:date="2020-02-10T05:49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1DE6B781" w14:textId="77777777" w:rsidR="001572AA" w:rsidDel="00120A6B" w:rsidRDefault="001572AA">
      <w:pPr>
        <w:pStyle w:val="ListParagraph"/>
        <w:numPr>
          <w:ilvl w:val="1"/>
          <w:numId w:val="5"/>
        </w:numPr>
        <w:ind w:left="1620" w:hanging="450"/>
        <w:rPr>
          <w:ins w:id="4458" w:author="user" w:date="2020-02-10T06:26:00Z"/>
          <w:del w:id="4459" w:author="Lievia" w:date="2020-02-11T01:36:00Z"/>
          <w:rFonts w:ascii="Bookman Old Style" w:hAnsi="Bookman Old Style"/>
          <w:bCs/>
          <w:sz w:val="24"/>
          <w:szCs w:val="24"/>
        </w:rPr>
        <w:pPrChange w:id="4460" w:author="user" w:date="2020-02-10T03:17:00Z">
          <w:pPr>
            <w:pStyle w:val="ListParagraph"/>
            <w:numPr>
              <w:numId w:val="14"/>
            </w:numPr>
            <w:ind w:left="1800" w:hanging="360"/>
          </w:pPr>
        </w:pPrChange>
      </w:pPr>
      <w:ins w:id="4461" w:author="user" w:date="2020-02-10T05:48:00Z">
        <w:del w:id="4462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Modul Produk Lvl 2</w:delText>
          </w:r>
        </w:del>
      </w:ins>
    </w:p>
    <w:p w14:paraId="371A819E" w14:textId="77777777" w:rsidR="002078B6" w:rsidRPr="003F430D" w:rsidDel="00120A6B" w:rsidRDefault="002078B6" w:rsidP="002078B6">
      <w:pPr>
        <w:pStyle w:val="ListParagraph"/>
        <w:ind w:left="1620"/>
        <w:rPr>
          <w:ins w:id="4463" w:author="user" w:date="2020-02-10T06:26:00Z"/>
          <w:del w:id="4464" w:author="Lievia" w:date="2020-02-11T01:36:00Z"/>
          <w:rFonts w:ascii="Bookman Old Style" w:hAnsi="Bookman Old Style"/>
          <w:bCs/>
          <w:sz w:val="24"/>
          <w:szCs w:val="24"/>
        </w:rPr>
      </w:pPr>
      <w:ins w:id="4465" w:author="user" w:date="2020-02-10T06:26:00Z">
        <w:del w:id="4466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Admin dapat mel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ihat tampilan produk level 2</w:delText>
          </w:r>
        </w:del>
      </w:ins>
    </w:p>
    <w:tbl>
      <w:tblPr>
        <w:tblpPr w:leftFromText="180" w:rightFromText="180" w:vertAnchor="text" w:horzAnchor="page" w:tblpX="3349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813"/>
        <w:gridCol w:w="1325"/>
        <w:gridCol w:w="3108"/>
        <w:gridCol w:w="1212"/>
        <w:gridCol w:w="1401"/>
        <w:tblGridChange w:id="4467">
          <w:tblGrid>
            <w:gridCol w:w="807"/>
            <w:gridCol w:w="2865"/>
            <w:gridCol w:w="1813"/>
            <w:gridCol w:w="1325"/>
            <w:gridCol w:w="3108"/>
            <w:gridCol w:w="1212"/>
            <w:gridCol w:w="1401"/>
          </w:tblGrid>
        </w:tblGridChange>
      </w:tblGrid>
      <w:tr w:rsidR="002078B6" w:rsidRPr="00E83B33" w:rsidDel="00120A6B" w14:paraId="68B00233" w14:textId="77777777" w:rsidTr="00BC0474">
        <w:trPr>
          <w:trHeight w:val="633"/>
          <w:ins w:id="4468" w:author="user" w:date="2020-02-10T06:26:00Z"/>
          <w:del w:id="4469" w:author="Lievia" w:date="2020-02-11T01:36:00Z"/>
        </w:trPr>
        <w:tc>
          <w:tcPr>
            <w:tcW w:w="807" w:type="dxa"/>
            <w:vAlign w:val="center"/>
          </w:tcPr>
          <w:p w14:paraId="0EEB5541" w14:textId="77777777" w:rsidR="002078B6" w:rsidRPr="00D12A08" w:rsidDel="00120A6B" w:rsidRDefault="002078B6" w:rsidP="00BC0474">
            <w:pPr>
              <w:jc w:val="center"/>
              <w:rPr>
                <w:ins w:id="4470" w:author="user" w:date="2020-02-10T06:26:00Z"/>
                <w:del w:id="4471" w:author="Lievia" w:date="2020-02-11T01:36:00Z"/>
                <w:rFonts w:ascii="Bookman Old Style" w:eastAsia="MS Mincho" w:hAnsi="Bookman Old Style"/>
                <w:lang w:val="id-ID"/>
              </w:rPr>
            </w:pPr>
            <w:ins w:id="4472" w:author="user" w:date="2020-02-10T06:26:00Z">
              <w:del w:id="447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753263B2" w14:textId="77777777" w:rsidR="002078B6" w:rsidRPr="00D12A08" w:rsidDel="00120A6B" w:rsidRDefault="002078B6" w:rsidP="00BC0474">
            <w:pPr>
              <w:jc w:val="center"/>
              <w:rPr>
                <w:ins w:id="4474" w:author="user" w:date="2020-02-10T06:26:00Z"/>
                <w:del w:id="4475" w:author="Lievia" w:date="2020-02-11T01:36:00Z"/>
                <w:rFonts w:ascii="Bookman Old Style" w:eastAsia="MS Mincho" w:hAnsi="Bookman Old Style"/>
                <w:lang w:val="id-ID"/>
              </w:rPr>
            </w:pPr>
            <w:ins w:id="4476" w:author="user" w:date="2020-02-10T06:26:00Z">
              <w:del w:id="447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29278FA3" w14:textId="77777777" w:rsidR="002078B6" w:rsidRPr="00D12A08" w:rsidDel="00120A6B" w:rsidRDefault="002078B6" w:rsidP="00BC0474">
            <w:pPr>
              <w:jc w:val="center"/>
              <w:rPr>
                <w:ins w:id="4478" w:author="user" w:date="2020-02-10T06:26:00Z"/>
                <w:del w:id="4479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4480" w:author="user" w:date="2020-02-10T06:26:00Z">
              <w:del w:id="4481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6DBE3050" w14:textId="77777777" w:rsidR="002078B6" w:rsidRPr="00D12A08" w:rsidDel="00120A6B" w:rsidRDefault="002078B6" w:rsidP="00BC0474">
            <w:pPr>
              <w:jc w:val="center"/>
              <w:rPr>
                <w:ins w:id="4482" w:author="user" w:date="2020-02-10T06:26:00Z"/>
                <w:del w:id="4483" w:author="Lievia" w:date="2020-02-11T01:36:00Z"/>
                <w:rFonts w:ascii="Bookman Old Style" w:eastAsia="MS Mincho" w:hAnsi="Bookman Old Style"/>
                <w:lang w:val="id-ID"/>
              </w:rPr>
            </w:pPr>
            <w:ins w:id="4484" w:author="user" w:date="2020-02-10T06:26:00Z">
              <w:del w:id="448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34504D92" w14:textId="77777777" w:rsidR="002078B6" w:rsidRPr="00D12A08" w:rsidDel="00120A6B" w:rsidRDefault="002078B6" w:rsidP="00BC0474">
            <w:pPr>
              <w:jc w:val="center"/>
              <w:rPr>
                <w:ins w:id="4486" w:author="user" w:date="2020-02-10T06:26:00Z"/>
                <w:del w:id="4487" w:author="Lievia" w:date="2020-02-11T01:36:00Z"/>
                <w:rFonts w:ascii="Bookman Old Style" w:eastAsia="MS Mincho" w:hAnsi="Bookman Old Style"/>
                <w:lang w:val="id-ID"/>
              </w:rPr>
            </w:pPr>
            <w:ins w:id="4488" w:author="user" w:date="2020-02-10T06:26:00Z">
              <w:del w:id="448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07BCB215" w14:textId="77777777" w:rsidR="002078B6" w:rsidRPr="00D12A08" w:rsidDel="00120A6B" w:rsidRDefault="002078B6" w:rsidP="00BC0474">
            <w:pPr>
              <w:jc w:val="center"/>
              <w:rPr>
                <w:ins w:id="4490" w:author="user" w:date="2020-02-10T06:26:00Z"/>
                <w:del w:id="4491" w:author="Lievia" w:date="2020-02-11T01:36:00Z"/>
                <w:rFonts w:ascii="Bookman Old Style" w:eastAsia="MS Mincho" w:hAnsi="Bookman Old Style"/>
                <w:lang w:val="id-ID"/>
              </w:rPr>
            </w:pPr>
            <w:ins w:id="4492" w:author="user" w:date="2020-02-10T06:26:00Z">
              <w:del w:id="449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6D089383" w14:textId="77777777" w:rsidR="002078B6" w:rsidRPr="00D12A08" w:rsidDel="00120A6B" w:rsidRDefault="002078B6" w:rsidP="00BC0474">
            <w:pPr>
              <w:jc w:val="center"/>
              <w:rPr>
                <w:ins w:id="4494" w:author="user" w:date="2020-02-10T06:26:00Z"/>
                <w:del w:id="4495" w:author="Lievia" w:date="2020-02-11T01:36:00Z"/>
                <w:rFonts w:ascii="Bookman Old Style" w:eastAsia="MS Mincho" w:hAnsi="Bookman Old Style"/>
                <w:lang w:val="id-ID"/>
              </w:rPr>
            </w:pPr>
            <w:ins w:id="4496" w:author="user" w:date="2020-02-10T06:26:00Z">
              <w:del w:id="449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7D0FF828" w14:textId="77777777" w:rsidR="002078B6" w:rsidRPr="00D12A08" w:rsidDel="00120A6B" w:rsidRDefault="002078B6" w:rsidP="00BC0474">
            <w:pPr>
              <w:jc w:val="center"/>
              <w:rPr>
                <w:ins w:id="4498" w:author="user" w:date="2020-02-10T06:26:00Z"/>
                <w:del w:id="4499" w:author="Lievia" w:date="2020-02-11T01:36:00Z"/>
                <w:rFonts w:ascii="Bookman Old Style" w:eastAsia="MS Mincho" w:hAnsi="Bookman Old Style"/>
                <w:lang w:val="id-ID"/>
              </w:rPr>
            </w:pPr>
            <w:ins w:id="4500" w:author="user" w:date="2020-02-10T06:26:00Z">
              <w:del w:id="450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2078B6" w:rsidRPr="00E83B33" w:rsidDel="00120A6B" w14:paraId="3AF568FA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502" w:author="user" w:date="2020-02-10T07:40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4503" w:author="user" w:date="2020-02-10T06:26:00Z"/>
          <w:del w:id="4504" w:author="Lievia" w:date="2020-02-11T01:36:00Z"/>
          <w:trPrChange w:id="4505" w:author="user" w:date="2020-02-10T07:40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506" w:author="user" w:date="2020-02-10T07:40:00Z">
              <w:tcPr>
                <w:tcW w:w="807" w:type="dxa"/>
              </w:tcPr>
            </w:tcPrChange>
          </w:tcPr>
          <w:p w14:paraId="43515F7B" w14:textId="77777777" w:rsidR="002078B6" w:rsidRPr="003F430D" w:rsidDel="00120A6B" w:rsidRDefault="002078B6">
            <w:pPr>
              <w:jc w:val="center"/>
              <w:rPr>
                <w:ins w:id="4507" w:author="user" w:date="2020-02-10T06:26:00Z"/>
                <w:del w:id="4508" w:author="Lievia" w:date="2020-02-11T01:36:00Z"/>
                <w:rFonts w:ascii="Bookman Old Style" w:eastAsia="MS Mincho" w:hAnsi="Bookman Old Style"/>
              </w:rPr>
              <w:pPrChange w:id="4509" w:author="user" w:date="2020-02-10T07:40:00Z">
                <w:pPr>
                  <w:framePr w:hSpace="180" w:wrap="around" w:vAnchor="text" w:hAnchor="page" w:x="3349" w:y="11"/>
                </w:pPr>
              </w:pPrChange>
            </w:pPr>
            <w:ins w:id="4510" w:author="user" w:date="2020-02-10T06:26:00Z">
              <w:del w:id="451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4512" w:author="user" w:date="2020-02-10T07:40:00Z">
              <w:tcPr>
                <w:tcW w:w="2865" w:type="dxa"/>
                <w:vAlign w:val="center"/>
              </w:tcPr>
            </w:tcPrChange>
          </w:tcPr>
          <w:p w14:paraId="23C8BC50" w14:textId="77777777" w:rsidR="002078B6" w:rsidRPr="003F430D" w:rsidDel="00120A6B" w:rsidRDefault="002078B6" w:rsidP="00BC0474">
            <w:pPr>
              <w:rPr>
                <w:ins w:id="4513" w:author="user" w:date="2020-02-10T06:26:00Z"/>
                <w:del w:id="4514" w:author="Lievia" w:date="2020-02-11T01:36:00Z"/>
                <w:rFonts w:ascii="Bookman Old Style" w:eastAsia="MS Mincho" w:hAnsi="Bookman Old Style"/>
              </w:rPr>
            </w:pPr>
            <w:ins w:id="4515" w:author="user" w:date="2020-02-10T06:26:00Z">
              <w:del w:id="451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menu Produk /layanan Lvl</w:delText>
                </w:r>
              </w:del>
            </w:ins>
            <w:ins w:id="4517" w:author="user" w:date="2020-02-10T06:27:00Z">
              <w:del w:id="451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2</w:delText>
                </w:r>
              </w:del>
            </w:ins>
          </w:p>
        </w:tc>
        <w:tc>
          <w:tcPr>
            <w:tcW w:w="1783" w:type="dxa"/>
            <w:vAlign w:val="center"/>
            <w:tcPrChange w:id="4519" w:author="user" w:date="2020-02-10T07:40:00Z">
              <w:tcPr>
                <w:tcW w:w="1783" w:type="dxa"/>
                <w:vAlign w:val="center"/>
              </w:tcPr>
            </w:tcPrChange>
          </w:tcPr>
          <w:p w14:paraId="66ED1F9A" w14:textId="77777777" w:rsidR="002078B6" w:rsidRPr="003F430D" w:rsidDel="00120A6B" w:rsidRDefault="002078B6" w:rsidP="00BC0474">
            <w:pPr>
              <w:rPr>
                <w:ins w:id="4520" w:author="user" w:date="2020-02-10T06:26:00Z"/>
                <w:del w:id="4521" w:author="Lievia" w:date="2020-02-11T01:36:00Z"/>
                <w:rFonts w:ascii="Bookman Old Style" w:eastAsia="MS Mincho" w:hAnsi="Bookman Old Style"/>
                <w:i/>
                <w:iCs/>
              </w:rPr>
            </w:pPr>
            <w:ins w:id="4522" w:author="user" w:date="2020-02-10T06:26:00Z">
              <w:del w:id="452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Klik Menu Produk/layanan Lvl </w:delText>
                </w:r>
              </w:del>
            </w:ins>
            <w:ins w:id="4524" w:author="user" w:date="2020-02-10T06:27:00Z">
              <w:del w:id="452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2</w:delText>
                </w:r>
              </w:del>
            </w:ins>
          </w:p>
        </w:tc>
        <w:tc>
          <w:tcPr>
            <w:tcW w:w="1325" w:type="dxa"/>
            <w:vAlign w:val="center"/>
            <w:tcPrChange w:id="4526" w:author="user" w:date="2020-02-10T07:40:00Z">
              <w:tcPr>
                <w:tcW w:w="1325" w:type="dxa"/>
                <w:vAlign w:val="center"/>
              </w:tcPr>
            </w:tcPrChange>
          </w:tcPr>
          <w:p w14:paraId="31E24F48" w14:textId="77777777" w:rsidR="002078B6" w:rsidRPr="003F430D" w:rsidDel="00120A6B" w:rsidRDefault="002078B6" w:rsidP="00BC0474">
            <w:pPr>
              <w:rPr>
                <w:ins w:id="4527" w:author="user" w:date="2020-02-10T06:26:00Z"/>
                <w:del w:id="4528" w:author="Lievia" w:date="2020-02-11T01:36:00Z"/>
                <w:rFonts w:ascii="Bookman Old Style" w:eastAsia="MS Mincho" w:hAnsi="Bookman Old Style"/>
              </w:rPr>
            </w:pPr>
            <w:ins w:id="4529" w:author="user" w:date="2020-02-10T06:26:00Z">
              <w:del w:id="453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4531" w:author="user" w:date="2020-02-10T07:40:00Z">
              <w:tcPr>
                <w:tcW w:w="3108" w:type="dxa"/>
                <w:vAlign w:val="center"/>
              </w:tcPr>
            </w:tcPrChange>
          </w:tcPr>
          <w:p w14:paraId="52084C0E" w14:textId="77777777" w:rsidR="002078B6" w:rsidRPr="003F430D" w:rsidDel="00120A6B" w:rsidRDefault="002078B6" w:rsidP="00BC0474">
            <w:pPr>
              <w:rPr>
                <w:ins w:id="4532" w:author="user" w:date="2020-02-10T06:26:00Z"/>
                <w:del w:id="4533" w:author="Lievia" w:date="2020-02-11T01:36:00Z"/>
                <w:rFonts w:ascii="Bookman Old Style" w:eastAsia="MS Mincho" w:hAnsi="Bookman Old Style"/>
              </w:rPr>
            </w:pPr>
            <w:ins w:id="4534" w:author="user" w:date="2020-02-10T06:26:00Z">
              <w:del w:id="453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halaman Produk/layanan Level </w:delText>
                </w:r>
              </w:del>
            </w:ins>
            <w:ins w:id="4536" w:author="user" w:date="2020-02-10T06:27:00Z">
              <w:del w:id="453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  <w:ins w:id="4538" w:author="user" w:date="2020-02-10T06:26:00Z">
              <w:del w:id="453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 dalam bentuk list tabel data produk/layanan level </w:delText>
                </w:r>
              </w:del>
            </w:ins>
            <w:ins w:id="4540" w:author="user" w:date="2020-02-10T06:27:00Z">
              <w:del w:id="454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1212" w:type="dxa"/>
            <w:vAlign w:val="center"/>
            <w:tcPrChange w:id="4542" w:author="user" w:date="2020-02-10T07:40:00Z">
              <w:tcPr>
                <w:tcW w:w="1212" w:type="dxa"/>
                <w:vAlign w:val="center"/>
              </w:tcPr>
            </w:tcPrChange>
          </w:tcPr>
          <w:p w14:paraId="235A9931" w14:textId="77777777" w:rsidR="002078B6" w:rsidRPr="003F430D" w:rsidDel="00120A6B" w:rsidRDefault="002078B6">
            <w:pPr>
              <w:jc w:val="center"/>
              <w:rPr>
                <w:ins w:id="4543" w:author="user" w:date="2020-02-10T06:26:00Z"/>
                <w:del w:id="4544" w:author="Lievia" w:date="2020-02-11T01:36:00Z"/>
                <w:rFonts w:ascii="Bookman Old Style" w:eastAsia="MS Mincho" w:hAnsi="Bookman Old Style"/>
              </w:rPr>
              <w:pPrChange w:id="4545" w:author="user" w:date="2020-02-10T07:40:00Z">
                <w:pPr>
                  <w:framePr w:hSpace="180" w:wrap="around" w:vAnchor="text" w:hAnchor="page" w:x="3349" w:y="11"/>
                </w:pPr>
              </w:pPrChange>
            </w:pPr>
            <w:ins w:id="4546" w:author="user" w:date="2020-02-10T06:26:00Z">
              <w:del w:id="454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4548" w:author="user" w:date="2020-02-10T07:40:00Z">
              <w:tcPr>
                <w:tcW w:w="1401" w:type="dxa"/>
                <w:vAlign w:val="center"/>
              </w:tcPr>
            </w:tcPrChange>
          </w:tcPr>
          <w:p w14:paraId="65B3BA0D" w14:textId="77777777" w:rsidR="002078B6" w:rsidRPr="00D12A08" w:rsidDel="00120A6B" w:rsidRDefault="002078B6" w:rsidP="00BC0474">
            <w:pPr>
              <w:rPr>
                <w:ins w:id="4549" w:author="user" w:date="2020-02-10T06:26:00Z"/>
                <w:del w:id="4550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73C91A01" w14:textId="77777777" w:rsidR="002078B6" w:rsidRPr="003F430D" w:rsidDel="00120A6B" w:rsidRDefault="002078B6" w:rsidP="002078B6">
      <w:pPr>
        <w:rPr>
          <w:ins w:id="4551" w:author="user" w:date="2020-02-10T06:26:00Z"/>
          <w:del w:id="4552" w:author="Lievia" w:date="2020-02-11T01:36:00Z"/>
          <w:rFonts w:ascii="Bookman Old Style" w:hAnsi="Bookman Old Style"/>
          <w:bCs/>
          <w:sz w:val="24"/>
          <w:szCs w:val="24"/>
        </w:rPr>
      </w:pPr>
    </w:p>
    <w:p w14:paraId="04F79ABE" w14:textId="77777777" w:rsidR="002078B6" w:rsidDel="00120A6B" w:rsidRDefault="002078B6" w:rsidP="002078B6">
      <w:pPr>
        <w:pStyle w:val="ListParagraph"/>
        <w:ind w:left="1620"/>
        <w:rPr>
          <w:ins w:id="4553" w:author="user" w:date="2020-02-10T06:26:00Z"/>
          <w:del w:id="4554" w:author="Lievia" w:date="2020-02-11T01:36:00Z"/>
          <w:rFonts w:ascii="Bookman Old Style" w:hAnsi="Bookman Old Style"/>
          <w:bCs/>
          <w:sz w:val="24"/>
          <w:szCs w:val="24"/>
        </w:rPr>
      </w:pPr>
    </w:p>
    <w:p w14:paraId="29F82099" w14:textId="77777777" w:rsidR="002078B6" w:rsidDel="00120A6B" w:rsidRDefault="002078B6" w:rsidP="002078B6">
      <w:pPr>
        <w:pStyle w:val="ListParagraph"/>
        <w:ind w:left="1620"/>
        <w:rPr>
          <w:ins w:id="4555" w:author="user" w:date="2020-02-10T06:26:00Z"/>
          <w:del w:id="4556" w:author="Lievia" w:date="2020-02-11T01:36:00Z"/>
          <w:rFonts w:ascii="Bookman Old Style" w:hAnsi="Bookman Old Style"/>
          <w:bCs/>
          <w:sz w:val="24"/>
          <w:szCs w:val="24"/>
        </w:rPr>
      </w:pPr>
    </w:p>
    <w:p w14:paraId="2F07628D" w14:textId="77777777" w:rsidR="002078B6" w:rsidDel="00120A6B" w:rsidRDefault="002078B6" w:rsidP="002078B6">
      <w:pPr>
        <w:pStyle w:val="ListParagraph"/>
        <w:ind w:left="1620"/>
        <w:rPr>
          <w:ins w:id="4557" w:author="user" w:date="2020-02-10T06:26:00Z"/>
          <w:del w:id="4558" w:author="Lievia" w:date="2020-02-11T01:36:00Z"/>
          <w:rFonts w:ascii="Bookman Old Style" w:hAnsi="Bookman Old Style"/>
          <w:bCs/>
          <w:sz w:val="24"/>
          <w:szCs w:val="24"/>
        </w:rPr>
      </w:pPr>
    </w:p>
    <w:p w14:paraId="495C9450" w14:textId="77777777" w:rsidR="002078B6" w:rsidDel="00120A6B" w:rsidRDefault="002078B6" w:rsidP="002078B6">
      <w:pPr>
        <w:pStyle w:val="ListParagraph"/>
        <w:ind w:left="1620"/>
        <w:rPr>
          <w:ins w:id="4559" w:author="user" w:date="2020-02-10T06:26:00Z"/>
          <w:del w:id="4560" w:author="Lievia" w:date="2020-02-11T01:36:00Z"/>
          <w:rFonts w:ascii="Bookman Old Style" w:hAnsi="Bookman Old Style"/>
          <w:bCs/>
          <w:sz w:val="24"/>
          <w:szCs w:val="24"/>
        </w:rPr>
      </w:pPr>
    </w:p>
    <w:p w14:paraId="7FB299C6" w14:textId="77777777" w:rsidR="002078B6" w:rsidDel="00120A6B" w:rsidRDefault="002078B6" w:rsidP="002078B6">
      <w:pPr>
        <w:pStyle w:val="ListParagraph"/>
        <w:ind w:left="1620"/>
        <w:rPr>
          <w:ins w:id="4561" w:author="user" w:date="2020-02-10T06:26:00Z"/>
          <w:del w:id="4562" w:author="Lievia" w:date="2020-02-11T01:36:00Z"/>
          <w:rFonts w:ascii="Bookman Old Style" w:hAnsi="Bookman Old Style"/>
          <w:bCs/>
          <w:sz w:val="24"/>
          <w:szCs w:val="24"/>
        </w:rPr>
      </w:pPr>
    </w:p>
    <w:p w14:paraId="01C24389" w14:textId="77777777" w:rsidR="002078B6" w:rsidDel="00120A6B" w:rsidRDefault="002078B6" w:rsidP="002078B6">
      <w:pPr>
        <w:pStyle w:val="ListParagraph"/>
        <w:ind w:left="1620"/>
        <w:rPr>
          <w:ins w:id="4563" w:author="user" w:date="2020-02-10T06:26:00Z"/>
          <w:del w:id="4564" w:author="Lievia" w:date="2020-02-11T01:36:00Z"/>
          <w:rFonts w:ascii="Bookman Old Style" w:hAnsi="Bookman Old Style"/>
          <w:bCs/>
          <w:sz w:val="24"/>
          <w:szCs w:val="24"/>
        </w:rPr>
      </w:pPr>
    </w:p>
    <w:p w14:paraId="14A582F6" w14:textId="77777777" w:rsidR="002078B6" w:rsidRPr="002078B6" w:rsidDel="00120A6B" w:rsidRDefault="002078B6">
      <w:pPr>
        <w:pStyle w:val="ListParagraph"/>
        <w:numPr>
          <w:ilvl w:val="0"/>
          <w:numId w:val="18"/>
        </w:numPr>
        <w:ind w:left="1890"/>
        <w:rPr>
          <w:ins w:id="4565" w:author="user" w:date="2020-02-10T06:26:00Z"/>
          <w:del w:id="4566" w:author="Lievia" w:date="2020-02-11T01:36:00Z"/>
          <w:rFonts w:ascii="Bookman Old Style" w:hAnsi="Bookman Old Style"/>
          <w:bCs/>
          <w:sz w:val="24"/>
          <w:szCs w:val="24"/>
          <w:rPrChange w:id="4567" w:author="user" w:date="2020-02-10T06:26:00Z">
            <w:rPr>
              <w:ins w:id="4568" w:author="user" w:date="2020-02-10T06:26:00Z"/>
              <w:del w:id="4569" w:author="Lievia" w:date="2020-02-11T01:36:00Z"/>
            </w:rPr>
          </w:rPrChange>
        </w:rPr>
        <w:pPrChange w:id="4570" w:author="user" w:date="2020-02-10T06:26:00Z">
          <w:pPr>
            <w:pStyle w:val="ListParagraph"/>
            <w:numPr>
              <w:numId w:val="17"/>
            </w:numPr>
            <w:ind w:hanging="360"/>
          </w:pPr>
        </w:pPrChange>
      </w:pPr>
      <w:ins w:id="4571" w:author="user" w:date="2020-02-10T06:26:00Z">
        <w:del w:id="4572" w:author="Lievia" w:date="2020-02-11T01:36:00Z">
          <w:r w:rsidRPr="002078B6" w:rsidDel="00120A6B">
            <w:rPr>
              <w:rFonts w:ascii="Bookman Old Style" w:hAnsi="Bookman Old Style"/>
              <w:bCs/>
              <w:sz w:val="24"/>
              <w:szCs w:val="24"/>
              <w:rPrChange w:id="4573" w:author="user" w:date="2020-02-10T06:26:00Z">
                <w:rPr/>
              </w:rPrChange>
            </w:rPr>
            <w:delText>Modul Show entries (Produk/layanan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Lvl </w:delText>
          </w:r>
        </w:del>
      </w:ins>
      <w:ins w:id="4574" w:author="user" w:date="2020-02-10T06:27:00Z">
        <w:del w:id="4575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2</w:delText>
          </w:r>
        </w:del>
      </w:ins>
      <w:ins w:id="4576" w:author="user" w:date="2020-02-10T06:26:00Z">
        <w:del w:id="4577" w:author="Lievia" w:date="2020-02-11T01:36:00Z">
          <w:r w:rsidRPr="002078B6" w:rsidDel="00120A6B">
            <w:rPr>
              <w:rFonts w:ascii="Bookman Old Style" w:hAnsi="Bookman Old Style"/>
              <w:bCs/>
              <w:sz w:val="24"/>
              <w:szCs w:val="24"/>
              <w:rPrChange w:id="4578" w:author="user" w:date="2020-02-10T06:26:00Z">
                <w:rPr/>
              </w:rPrChange>
            </w:rPr>
            <w:delText>)</w:delText>
          </w:r>
        </w:del>
      </w:ins>
    </w:p>
    <w:p w14:paraId="2C9DE6F2" w14:textId="77777777" w:rsidR="002078B6" w:rsidRPr="003F430D" w:rsidDel="00120A6B" w:rsidRDefault="002078B6" w:rsidP="002078B6">
      <w:pPr>
        <w:pStyle w:val="ListParagraph"/>
        <w:ind w:left="1890"/>
        <w:rPr>
          <w:ins w:id="4579" w:author="user" w:date="2020-02-10T06:26:00Z"/>
          <w:del w:id="4580" w:author="Lievia" w:date="2020-02-11T01:36:00Z"/>
          <w:rFonts w:ascii="Bookman Old Style" w:hAnsi="Bookman Old Style"/>
          <w:bCs/>
          <w:sz w:val="24"/>
          <w:szCs w:val="24"/>
        </w:rPr>
      </w:pPr>
      <w:ins w:id="4581" w:author="user" w:date="2020-02-10T06:26:00Z">
        <w:del w:id="4582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Admin dapat melihat 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Produk/layanan Lvl </w:delText>
          </w:r>
        </w:del>
      </w:ins>
      <w:ins w:id="4583" w:author="user" w:date="2020-02-10T06:27:00Z">
        <w:del w:id="4584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2</w:delText>
          </w:r>
        </w:del>
      </w:ins>
      <w:ins w:id="4585" w:author="user" w:date="2020-02-10T06:26:00Z">
        <w:del w:id="4586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dengan jumlah baris tampilan berdasarkan pilihan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4587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2078B6" w:rsidRPr="00E83B33" w:rsidDel="00120A6B" w14:paraId="680F402B" w14:textId="77777777" w:rsidTr="00BC0474">
        <w:trPr>
          <w:trHeight w:val="633"/>
          <w:ins w:id="4588" w:author="user" w:date="2020-02-10T06:26:00Z"/>
          <w:del w:id="4589" w:author="Lievia" w:date="2020-02-11T01:36:00Z"/>
        </w:trPr>
        <w:tc>
          <w:tcPr>
            <w:tcW w:w="807" w:type="dxa"/>
            <w:vAlign w:val="center"/>
          </w:tcPr>
          <w:p w14:paraId="40B198A6" w14:textId="77777777" w:rsidR="002078B6" w:rsidRPr="00D12A08" w:rsidDel="00120A6B" w:rsidRDefault="002078B6" w:rsidP="00BC0474">
            <w:pPr>
              <w:jc w:val="center"/>
              <w:rPr>
                <w:ins w:id="4590" w:author="user" w:date="2020-02-10T06:26:00Z"/>
                <w:del w:id="4591" w:author="Lievia" w:date="2020-02-11T01:36:00Z"/>
                <w:rFonts w:ascii="Bookman Old Style" w:eastAsia="MS Mincho" w:hAnsi="Bookman Old Style"/>
                <w:lang w:val="id-ID"/>
              </w:rPr>
            </w:pPr>
            <w:ins w:id="4592" w:author="user" w:date="2020-02-10T06:26:00Z">
              <w:del w:id="459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7839DDC3" w14:textId="77777777" w:rsidR="002078B6" w:rsidRPr="00D12A08" w:rsidDel="00120A6B" w:rsidRDefault="002078B6" w:rsidP="00BC0474">
            <w:pPr>
              <w:jc w:val="center"/>
              <w:rPr>
                <w:ins w:id="4594" w:author="user" w:date="2020-02-10T06:26:00Z"/>
                <w:del w:id="4595" w:author="Lievia" w:date="2020-02-11T01:36:00Z"/>
                <w:rFonts w:ascii="Bookman Old Style" w:eastAsia="MS Mincho" w:hAnsi="Bookman Old Style"/>
                <w:lang w:val="id-ID"/>
              </w:rPr>
            </w:pPr>
            <w:ins w:id="4596" w:author="user" w:date="2020-02-10T06:26:00Z">
              <w:del w:id="459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5EFD6A4A" w14:textId="77777777" w:rsidR="002078B6" w:rsidRPr="00D12A08" w:rsidDel="00120A6B" w:rsidRDefault="002078B6" w:rsidP="00BC0474">
            <w:pPr>
              <w:jc w:val="center"/>
              <w:rPr>
                <w:ins w:id="4598" w:author="user" w:date="2020-02-10T06:26:00Z"/>
                <w:del w:id="4599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4600" w:author="user" w:date="2020-02-10T06:26:00Z">
              <w:del w:id="4601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3AE37AD1" w14:textId="77777777" w:rsidR="002078B6" w:rsidRPr="00D12A08" w:rsidDel="00120A6B" w:rsidRDefault="002078B6" w:rsidP="00BC0474">
            <w:pPr>
              <w:jc w:val="center"/>
              <w:rPr>
                <w:ins w:id="4602" w:author="user" w:date="2020-02-10T06:26:00Z"/>
                <w:del w:id="4603" w:author="Lievia" w:date="2020-02-11T01:36:00Z"/>
                <w:rFonts w:ascii="Bookman Old Style" w:eastAsia="MS Mincho" w:hAnsi="Bookman Old Style"/>
                <w:lang w:val="id-ID"/>
              </w:rPr>
            </w:pPr>
            <w:ins w:id="4604" w:author="user" w:date="2020-02-10T06:26:00Z">
              <w:del w:id="460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43EB66E9" w14:textId="77777777" w:rsidR="002078B6" w:rsidRPr="00D12A08" w:rsidDel="00120A6B" w:rsidRDefault="002078B6" w:rsidP="00BC0474">
            <w:pPr>
              <w:jc w:val="center"/>
              <w:rPr>
                <w:ins w:id="4606" w:author="user" w:date="2020-02-10T06:26:00Z"/>
                <w:del w:id="4607" w:author="Lievia" w:date="2020-02-11T01:36:00Z"/>
                <w:rFonts w:ascii="Bookman Old Style" w:eastAsia="MS Mincho" w:hAnsi="Bookman Old Style"/>
                <w:lang w:val="id-ID"/>
              </w:rPr>
            </w:pPr>
            <w:ins w:id="4608" w:author="user" w:date="2020-02-10T06:26:00Z">
              <w:del w:id="460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38D7E152" w14:textId="77777777" w:rsidR="002078B6" w:rsidRPr="00D12A08" w:rsidDel="00120A6B" w:rsidRDefault="002078B6" w:rsidP="00BC0474">
            <w:pPr>
              <w:jc w:val="center"/>
              <w:rPr>
                <w:ins w:id="4610" w:author="user" w:date="2020-02-10T06:26:00Z"/>
                <w:del w:id="4611" w:author="Lievia" w:date="2020-02-11T01:36:00Z"/>
                <w:rFonts w:ascii="Bookman Old Style" w:eastAsia="MS Mincho" w:hAnsi="Bookman Old Style"/>
                <w:lang w:val="id-ID"/>
              </w:rPr>
            </w:pPr>
            <w:ins w:id="4612" w:author="user" w:date="2020-02-10T06:26:00Z">
              <w:del w:id="461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4CEBD71D" w14:textId="77777777" w:rsidR="002078B6" w:rsidRPr="00D12A08" w:rsidDel="00120A6B" w:rsidRDefault="002078B6" w:rsidP="00BC0474">
            <w:pPr>
              <w:jc w:val="center"/>
              <w:rPr>
                <w:ins w:id="4614" w:author="user" w:date="2020-02-10T06:26:00Z"/>
                <w:del w:id="4615" w:author="Lievia" w:date="2020-02-11T01:36:00Z"/>
                <w:rFonts w:ascii="Bookman Old Style" w:eastAsia="MS Mincho" w:hAnsi="Bookman Old Style"/>
                <w:lang w:val="id-ID"/>
              </w:rPr>
            </w:pPr>
            <w:ins w:id="4616" w:author="user" w:date="2020-02-10T06:26:00Z">
              <w:del w:id="461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0EA84296" w14:textId="77777777" w:rsidR="002078B6" w:rsidRPr="00D12A08" w:rsidDel="00120A6B" w:rsidRDefault="002078B6" w:rsidP="00BC0474">
            <w:pPr>
              <w:jc w:val="center"/>
              <w:rPr>
                <w:ins w:id="4618" w:author="user" w:date="2020-02-10T06:26:00Z"/>
                <w:del w:id="4619" w:author="Lievia" w:date="2020-02-11T01:36:00Z"/>
                <w:rFonts w:ascii="Bookman Old Style" w:eastAsia="MS Mincho" w:hAnsi="Bookman Old Style"/>
                <w:lang w:val="id-ID"/>
              </w:rPr>
            </w:pPr>
            <w:ins w:id="4620" w:author="user" w:date="2020-02-10T06:26:00Z">
              <w:del w:id="462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2078B6" w:rsidRPr="00E83B33" w:rsidDel="00120A6B" w14:paraId="5A52B87F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622" w:author="user" w:date="2020-02-10T07:40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4623" w:author="user" w:date="2020-02-10T06:26:00Z"/>
          <w:del w:id="4624" w:author="Lievia" w:date="2020-02-11T01:36:00Z"/>
          <w:trPrChange w:id="4625" w:author="user" w:date="2020-02-10T07:40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626" w:author="user" w:date="2020-02-10T07:40:00Z">
              <w:tcPr>
                <w:tcW w:w="807" w:type="dxa"/>
              </w:tcPr>
            </w:tcPrChange>
          </w:tcPr>
          <w:p w14:paraId="2C1D9CFF" w14:textId="77777777" w:rsidR="002078B6" w:rsidRPr="003F430D" w:rsidDel="00120A6B" w:rsidRDefault="002078B6">
            <w:pPr>
              <w:jc w:val="center"/>
              <w:rPr>
                <w:ins w:id="4627" w:author="user" w:date="2020-02-10T06:26:00Z"/>
                <w:del w:id="4628" w:author="Lievia" w:date="2020-02-11T01:36:00Z"/>
                <w:rFonts w:ascii="Bookman Old Style" w:eastAsia="MS Mincho" w:hAnsi="Bookman Old Style"/>
              </w:rPr>
              <w:pPrChange w:id="4629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4630" w:author="user" w:date="2020-02-10T06:26:00Z">
              <w:del w:id="463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4632" w:author="user" w:date="2020-02-10T07:40:00Z">
              <w:tcPr>
                <w:tcW w:w="2865" w:type="dxa"/>
                <w:vAlign w:val="center"/>
              </w:tcPr>
            </w:tcPrChange>
          </w:tcPr>
          <w:p w14:paraId="071CA148" w14:textId="77777777" w:rsidR="002078B6" w:rsidRPr="003F430D" w:rsidDel="00120A6B" w:rsidRDefault="002078B6" w:rsidP="00BC0474">
            <w:pPr>
              <w:rPr>
                <w:ins w:id="4633" w:author="user" w:date="2020-02-10T06:26:00Z"/>
                <w:del w:id="4634" w:author="Lievia" w:date="2020-02-11T01:36:00Z"/>
                <w:rFonts w:ascii="Bookman Old Style" w:eastAsia="MS Mincho" w:hAnsi="Bookman Old Style"/>
              </w:rPr>
            </w:pPr>
            <w:ins w:id="4635" w:author="user" w:date="2020-02-10T06:26:00Z">
              <w:del w:id="463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Memilih salah satu tampilan entries data di drop down “show entries” pada tampilan produk lvl </w:delText>
                </w:r>
              </w:del>
            </w:ins>
            <w:ins w:id="4637" w:author="user" w:date="2020-02-10T06:27:00Z">
              <w:del w:id="463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1783" w:type="dxa"/>
            <w:vAlign w:val="center"/>
            <w:tcPrChange w:id="4639" w:author="user" w:date="2020-02-10T07:40:00Z">
              <w:tcPr>
                <w:tcW w:w="1783" w:type="dxa"/>
                <w:vAlign w:val="center"/>
              </w:tcPr>
            </w:tcPrChange>
          </w:tcPr>
          <w:p w14:paraId="7063F4EF" w14:textId="77777777" w:rsidR="002078B6" w:rsidRPr="003F430D" w:rsidDel="00120A6B" w:rsidRDefault="002078B6" w:rsidP="00BC0474">
            <w:pPr>
              <w:rPr>
                <w:ins w:id="4640" w:author="user" w:date="2020-02-10T06:26:00Z"/>
                <w:del w:id="4641" w:author="Lievia" w:date="2020-02-11T01:36:00Z"/>
                <w:rFonts w:ascii="Bookman Old Style" w:eastAsia="MS Mincho" w:hAnsi="Bookman Old Style"/>
                <w:i/>
                <w:iCs/>
              </w:rPr>
            </w:pPr>
            <w:ins w:id="4642" w:author="user" w:date="2020-02-10T06:26:00Z">
              <w:del w:id="464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Klik </w:delText>
                </w:r>
              </w:del>
            </w:ins>
            <w:ins w:id="4644" w:author="user" w:date="2020-02-10T06:27:00Z">
              <w:del w:id="464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all</w:delText>
                </w:r>
              </w:del>
            </w:ins>
            <w:ins w:id="4646" w:author="user" w:date="2020-02-10T06:26:00Z">
              <w:del w:id="464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pada drop down show entries</w:delText>
                </w:r>
              </w:del>
            </w:ins>
          </w:p>
        </w:tc>
        <w:tc>
          <w:tcPr>
            <w:tcW w:w="1325" w:type="dxa"/>
            <w:vAlign w:val="center"/>
            <w:tcPrChange w:id="4648" w:author="user" w:date="2020-02-10T07:40:00Z">
              <w:tcPr>
                <w:tcW w:w="1325" w:type="dxa"/>
                <w:vAlign w:val="center"/>
              </w:tcPr>
            </w:tcPrChange>
          </w:tcPr>
          <w:p w14:paraId="45B8745A" w14:textId="77777777" w:rsidR="002078B6" w:rsidRPr="003F430D" w:rsidDel="00120A6B" w:rsidRDefault="002078B6" w:rsidP="00BC0474">
            <w:pPr>
              <w:rPr>
                <w:ins w:id="4649" w:author="user" w:date="2020-02-10T06:26:00Z"/>
                <w:del w:id="4650" w:author="Lievia" w:date="2020-02-11T01:36:00Z"/>
                <w:rFonts w:ascii="Bookman Old Style" w:eastAsia="MS Mincho" w:hAnsi="Bookman Old Style"/>
              </w:rPr>
            </w:pPr>
            <w:ins w:id="4651" w:author="user" w:date="2020-02-10T06:26:00Z">
              <w:del w:id="465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4653" w:author="user" w:date="2020-02-10T07:40:00Z">
              <w:tcPr>
                <w:tcW w:w="3108" w:type="dxa"/>
                <w:vAlign w:val="center"/>
              </w:tcPr>
            </w:tcPrChange>
          </w:tcPr>
          <w:p w14:paraId="50548087" w14:textId="77777777" w:rsidR="002078B6" w:rsidRPr="003F430D" w:rsidDel="00120A6B" w:rsidRDefault="002078B6" w:rsidP="00BC0474">
            <w:pPr>
              <w:rPr>
                <w:ins w:id="4654" w:author="user" w:date="2020-02-10T06:26:00Z"/>
                <w:del w:id="4655" w:author="Lievia" w:date="2020-02-11T01:36:00Z"/>
                <w:rFonts w:ascii="Bookman Old Style" w:eastAsia="MS Mincho" w:hAnsi="Bookman Old Style"/>
              </w:rPr>
            </w:pPr>
            <w:ins w:id="4656" w:author="user" w:date="2020-02-10T06:26:00Z">
              <w:del w:id="465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</w:delText>
                </w:r>
              </w:del>
            </w:ins>
            <w:ins w:id="4658" w:author="user" w:date="2020-02-10T06:27:00Z">
              <w:del w:id="465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semua</w:delText>
                </w:r>
              </w:del>
            </w:ins>
            <w:ins w:id="4660" w:author="user" w:date="2020-02-10T06:26:00Z">
              <w:del w:id="466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baris data fasilitas keuangan dalam bentuk list tabel </w:delText>
                </w:r>
              </w:del>
            </w:ins>
          </w:p>
        </w:tc>
        <w:tc>
          <w:tcPr>
            <w:tcW w:w="1212" w:type="dxa"/>
            <w:vAlign w:val="center"/>
            <w:tcPrChange w:id="4662" w:author="user" w:date="2020-02-10T07:40:00Z">
              <w:tcPr>
                <w:tcW w:w="1212" w:type="dxa"/>
                <w:vAlign w:val="center"/>
              </w:tcPr>
            </w:tcPrChange>
          </w:tcPr>
          <w:p w14:paraId="54D3A118" w14:textId="77777777" w:rsidR="002078B6" w:rsidRPr="003F430D" w:rsidDel="00120A6B" w:rsidRDefault="002078B6">
            <w:pPr>
              <w:jc w:val="center"/>
              <w:rPr>
                <w:ins w:id="4663" w:author="user" w:date="2020-02-10T06:26:00Z"/>
                <w:del w:id="4664" w:author="Lievia" w:date="2020-02-11T01:36:00Z"/>
                <w:rFonts w:ascii="Bookman Old Style" w:eastAsia="MS Mincho" w:hAnsi="Bookman Old Style"/>
              </w:rPr>
              <w:pPrChange w:id="4665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4666" w:author="user" w:date="2020-02-10T06:26:00Z">
              <w:del w:id="466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4668" w:author="user" w:date="2020-02-10T07:40:00Z">
              <w:tcPr>
                <w:tcW w:w="1401" w:type="dxa"/>
                <w:vAlign w:val="center"/>
              </w:tcPr>
            </w:tcPrChange>
          </w:tcPr>
          <w:p w14:paraId="55D7FEB1" w14:textId="77777777" w:rsidR="002078B6" w:rsidRPr="00D12A08" w:rsidDel="00120A6B" w:rsidRDefault="002078B6" w:rsidP="00BC0474">
            <w:pPr>
              <w:rPr>
                <w:ins w:id="4669" w:author="user" w:date="2020-02-10T06:26:00Z"/>
                <w:del w:id="4670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327CC511" w14:textId="77777777" w:rsidR="002078B6" w:rsidDel="00120A6B" w:rsidRDefault="002078B6" w:rsidP="002078B6">
      <w:pPr>
        <w:pStyle w:val="ListParagraph"/>
        <w:ind w:left="1890"/>
        <w:rPr>
          <w:ins w:id="4671" w:author="user" w:date="2020-02-10T06:26:00Z"/>
          <w:del w:id="4672" w:author="Lievia" w:date="2020-02-11T01:36:00Z"/>
          <w:rFonts w:ascii="Bookman Old Style" w:hAnsi="Bookman Old Style"/>
          <w:bCs/>
          <w:sz w:val="24"/>
          <w:szCs w:val="24"/>
        </w:rPr>
      </w:pPr>
    </w:p>
    <w:p w14:paraId="77A0EA59" w14:textId="77777777" w:rsidR="002078B6" w:rsidRPr="003F430D" w:rsidDel="00120A6B" w:rsidRDefault="002078B6">
      <w:pPr>
        <w:pStyle w:val="ListParagraph"/>
        <w:numPr>
          <w:ilvl w:val="0"/>
          <w:numId w:val="18"/>
        </w:numPr>
        <w:ind w:left="1890"/>
        <w:rPr>
          <w:ins w:id="4673" w:author="user" w:date="2020-02-10T06:26:00Z"/>
          <w:del w:id="4674" w:author="Lievia" w:date="2020-02-11T01:36:00Z"/>
          <w:rFonts w:ascii="Bookman Old Style" w:hAnsi="Bookman Old Style"/>
          <w:bCs/>
          <w:sz w:val="24"/>
          <w:szCs w:val="24"/>
        </w:rPr>
        <w:pPrChange w:id="4675" w:author="user" w:date="2020-02-10T06:26:00Z">
          <w:pPr>
            <w:pStyle w:val="ListParagraph"/>
            <w:numPr>
              <w:numId w:val="17"/>
            </w:numPr>
            <w:ind w:left="1890" w:hanging="360"/>
          </w:pPr>
        </w:pPrChange>
      </w:pPr>
      <w:ins w:id="4676" w:author="user" w:date="2020-02-10T06:26:00Z">
        <w:del w:id="4677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Modul Search (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Produk/layanan Lvl </w:delText>
          </w:r>
        </w:del>
      </w:ins>
      <w:ins w:id="4678" w:author="user" w:date="2020-02-10T06:28:00Z">
        <w:del w:id="4679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2</w:delText>
          </w:r>
        </w:del>
      </w:ins>
      <w:ins w:id="4680" w:author="user" w:date="2020-02-10T06:26:00Z">
        <w:del w:id="4681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734B5BFA" w14:textId="77777777" w:rsidR="002078B6" w:rsidRPr="003F430D" w:rsidDel="00120A6B" w:rsidRDefault="002078B6" w:rsidP="002078B6">
      <w:pPr>
        <w:pStyle w:val="ListParagraph"/>
        <w:ind w:left="1890"/>
        <w:rPr>
          <w:ins w:id="4682" w:author="user" w:date="2020-02-10T06:26:00Z"/>
          <w:del w:id="4683" w:author="Lievia" w:date="2020-02-11T01:36:00Z"/>
          <w:rFonts w:ascii="Bookman Old Style" w:hAnsi="Bookman Old Style"/>
          <w:bCs/>
          <w:sz w:val="24"/>
          <w:szCs w:val="24"/>
        </w:rPr>
      </w:pPr>
      <w:ins w:id="4684" w:author="user" w:date="2020-02-10T06:26:00Z">
        <w:del w:id="4685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dmin dapat melakukan Pencarian Produk/layanan Lvl </w:delText>
          </w:r>
        </w:del>
      </w:ins>
      <w:ins w:id="4686" w:author="user" w:date="2020-02-10T06:28:00Z">
        <w:del w:id="4687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2</w:delText>
          </w:r>
        </w:del>
      </w:ins>
      <w:ins w:id="4688" w:author="user" w:date="2020-02-10T06:26:00Z">
        <w:del w:id="4689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4690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2078B6" w:rsidRPr="00E83B33" w:rsidDel="00120A6B" w14:paraId="2F4EA20D" w14:textId="77777777" w:rsidTr="00BC0474">
        <w:trPr>
          <w:trHeight w:val="633"/>
          <w:ins w:id="4691" w:author="user" w:date="2020-02-10T06:26:00Z"/>
          <w:del w:id="4692" w:author="Lievia" w:date="2020-02-11T01:36:00Z"/>
        </w:trPr>
        <w:tc>
          <w:tcPr>
            <w:tcW w:w="807" w:type="dxa"/>
            <w:vAlign w:val="center"/>
          </w:tcPr>
          <w:p w14:paraId="2D148B92" w14:textId="77777777" w:rsidR="002078B6" w:rsidRPr="00D12A08" w:rsidDel="00120A6B" w:rsidRDefault="002078B6" w:rsidP="00BC0474">
            <w:pPr>
              <w:jc w:val="center"/>
              <w:rPr>
                <w:ins w:id="4693" w:author="user" w:date="2020-02-10T06:26:00Z"/>
                <w:del w:id="4694" w:author="Lievia" w:date="2020-02-11T01:36:00Z"/>
                <w:rFonts w:ascii="Bookman Old Style" w:eastAsia="MS Mincho" w:hAnsi="Bookman Old Style"/>
                <w:lang w:val="id-ID"/>
              </w:rPr>
            </w:pPr>
            <w:ins w:id="4695" w:author="user" w:date="2020-02-10T06:26:00Z">
              <w:del w:id="469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083B1C5C" w14:textId="77777777" w:rsidR="002078B6" w:rsidRPr="00D12A08" w:rsidDel="00120A6B" w:rsidRDefault="002078B6" w:rsidP="00BC0474">
            <w:pPr>
              <w:jc w:val="center"/>
              <w:rPr>
                <w:ins w:id="4697" w:author="user" w:date="2020-02-10T06:26:00Z"/>
                <w:del w:id="4698" w:author="Lievia" w:date="2020-02-11T01:36:00Z"/>
                <w:rFonts w:ascii="Bookman Old Style" w:eastAsia="MS Mincho" w:hAnsi="Bookman Old Style"/>
                <w:lang w:val="id-ID"/>
              </w:rPr>
            </w:pPr>
            <w:ins w:id="4699" w:author="user" w:date="2020-02-10T06:26:00Z">
              <w:del w:id="470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5EBBB15D" w14:textId="77777777" w:rsidR="002078B6" w:rsidRPr="00D12A08" w:rsidDel="00120A6B" w:rsidRDefault="002078B6" w:rsidP="00BC0474">
            <w:pPr>
              <w:jc w:val="center"/>
              <w:rPr>
                <w:ins w:id="4701" w:author="user" w:date="2020-02-10T06:26:00Z"/>
                <w:del w:id="4702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4703" w:author="user" w:date="2020-02-10T06:26:00Z">
              <w:del w:id="4704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6190229C" w14:textId="77777777" w:rsidR="002078B6" w:rsidRPr="00D12A08" w:rsidDel="00120A6B" w:rsidRDefault="002078B6" w:rsidP="00BC0474">
            <w:pPr>
              <w:jc w:val="center"/>
              <w:rPr>
                <w:ins w:id="4705" w:author="user" w:date="2020-02-10T06:26:00Z"/>
                <w:del w:id="4706" w:author="Lievia" w:date="2020-02-11T01:36:00Z"/>
                <w:rFonts w:ascii="Bookman Old Style" w:eastAsia="MS Mincho" w:hAnsi="Bookman Old Style"/>
                <w:lang w:val="id-ID"/>
              </w:rPr>
            </w:pPr>
            <w:ins w:id="4707" w:author="user" w:date="2020-02-10T06:26:00Z">
              <w:del w:id="470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718CB51A" w14:textId="77777777" w:rsidR="002078B6" w:rsidRPr="00D12A08" w:rsidDel="00120A6B" w:rsidRDefault="002078B6" w:rsidP="00BC0474">
            <w:pPr>
              <w:jc w:val="center"/>
              <w:rPr>
                <w:ins w:id="4709" w:author="user" w:date="2020-02-10T06:26:00Z"/>
                <w:del w:id="4710" w:author="Lievia" w:date="2020-02-11T01:36:00Z"/>
                <w:rFonts w:ascii="Bookman Old Style" w:eastAsia="MS Mincho" w:hAnsi="Bookman Old Style"/>
                <w:lang w:val="id-ID"/>
              </w:rPr>
            </w:pPr>
            <w:ins w:id="4711" w:author="user" w:date="2020-02-10T06:26:00Z">
              <w:del w:id="471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3E0C9F01" w14:textId="77777777" w:rsidR="002078B6" w:rsidRPr="00D12A08" w:rsidDel="00120A6B" w:rsidRDefault="002078B6" w:rsidP="00BC0474">
            <w:pPr>
              <w:jc w:val="center"/>
              <w:rPr>
                <w:ins w:id="4713" w:author="user" w:date="2020-02-10T06:26:00Z"/>
                <w:del w:id="4714" w:author="Lievia" w:date="2020-02-11T01:36:00Z"/>
                <w:rFonts w:ascii="Bookman Old Style" w:eastAsia="MS Mincho" w:hAnsi="Bookman Old Style"/>
                <w:lang w:val="id-ID"/>
              </w:rPr>
            </w:pPr>
            <w:ins w:id="4715" w:author="user" w:date="2020-02-10T06:26:00Z">
              <w:del w:id="471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053CCD3F" w14:textId="77777777" w:rsidR="002078B6" w:rsidRPr="00D12A08" w:rsidDel="00120A6B" w:rsidRDefault="002078B6" w:rsidP="00BC0474">
            <w:pPr>
              <w:jc w:val="center"/>
              <w:rPr>
                <w:ins w:id="4717" w:author="user" w:date="2020-02-10T06:26:00Z"/>
                <w:del w:id="4718" w:author="Lievia" w:date="2020-02-11T01:36:00Z"/>
                <w:rFonts w:ascii="Bookman Old Style" w:eastAsia="MS Mincho" w:hAnsi="Bookman Old Style"/>
                <w:lang w:val="id-ID"/>
              </w:rPr>
            </w:pPr>
            <w:ins w:id="4719" w:author="user" w:date="2020-02-10T06:26:00Z">
              <w:del w:id="472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089AA23D" w14:textId="77777777" w:rsidR="002078B6" w:rsidRPr="00D12A08" w:rsidDel="00120A6B" w:rsidRDefault="002078B6" w:rsidP="00BC0474">
            <w:pPr>
              <w:jc w:val="center"/>
              <w:rPr>
                <w:ins w:id="4721" w:author="user" w:date="2020-02-10T06:26:00Z"/>
                <w:del w:id="4722" w:author="Lievia" w:date="2020-02-11T01:36:00Z"/>
                <w:rFonts w:ascii="Bookman Old Style" w:eastAsia="MS Mincho" w:hAnsi="Bookman Old Style"/>
                <w:lang w:val="id-ID"/>
              </w:rPr>
            </w:pPr>
            <w:ins w:id="4723" w:author="user" w:date="2020-02-10T06:26:00Z">
              <w:del w:id="472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2078B6" w:rsidRPr="00E83B33" w:rsidDel="00120A6B" w14:paraId="100090F9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725" w:author="user" w:date="2020-02-10T07:40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4726" w:author="user" w:date="2020-02-10T06:26:00Z"/>
          <w:del w:id="4727" w:author="Lievia" w:date="2020-02-11T01:36:00Z"/>
          <w:trPrChange w:id="4728" w:author="user" w:date="2020-02-10T07:40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729" w:author="user" w:date="2020-02-10T07:40:00Z">
              <w:tcPr>
                <w:tcW w:w="807" w:type="dxa"/>
              </w:tcPr>
            </w:tcPrChange>
          </w:tcPr>
          <w:p w14:paraId="76ABA6C9" w14:textId="77777777" w:rsidR="002078B6" w:rsidRPr="003F430D" w:rsidDel="00120A6B" w:rsidRDefault="002078B6">
            <w:pPr>
              <w:jc w:val="center"/>
              <w:rPr>
                <w:ins w:id="4730" w:author="user" w:date="2020-02-10T06:26:00Z"/>
                <w:del w:id="4731" w:author="Lievia" w:date="2020-02-11T01:36:00Z"/>
                <w:rFonts w:ascii="Bookman Old Style" w:eastAsia="MS Mincho" w:hAnsi="Bookman Old Style"/>
              </w:rPr>
              <w:pPrChange w:id="4732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4733" w:author="user" w:date="2020-02-10T06:26:00Z">
              <w:del w:id="473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4735" w:author="user" w:date="2020-02-10T07:40:00Z">
              <w:tcPr>
                <w:tcW w:w="2865" w:type="dxa"/>
                <w:vAlign w:val="center"/>
              </w:tcPr>
            </w:tcPrChange>
          </w:tcPr>
          <w:p w14:paraId="322A5399" w14:textId="77777777" w:rsidR="002078B6" w:rsidRPr="003F430D" w:rsidDel="00120A6B" w:rsidRDefault="002078B6">
            <w:pPr>
              <w:rPr>
                <w:ins w:id="4736" w:author="user" w:date="2020-02-10T06:26:00Z"/>
                <w:del w:id="4737" w:author="Lievia" w:date="2020-02-11T01:36:00Z"/>
                <w:rFonts w:ascii="Bookman Old Style" w:eastAsia="MS Mincho" w:hAnsi="Bookman Old Style"/>
              </w:rPr>
              <w:pPrChange w:id="4738" w:author="user" w:date="2020-02-10T06:28:00Z">
                <w:pPr>
                  <w:framePr w:hSpace="180" w:wrap="around" w:vAnchor="text" w:hAnchor="page" w:x="3391" w:y="103"/>
                </w:pPr>
              </w:pPrChange>
            </w:pPr>
            <w:ins w:id="4739" w:author="user" w:date="2020-02-10T06:26:00Z">
              <w:del w:id="474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Mengisikan data pada kolom pencarian dengan nama,</w:delText>
                </w:r>
              </w:del>
            </w:ins>
            <w:ins w:id="4741" w:author="user" w:date="2020-02-10T06:28:00Z">
              <w:del w:id="474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kategori,</w:delText>
                </w:r>
              </w:del>
            </w:ins>
            <w:ins w:id="4743" w:author="user" w:date="2020-02-10T06:26:00Z">
              <w:del w:id="474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ataupun tanggal dibuat yang sesuai dengan data pada database.</w:delText>
                </w:r>
              </w:del>
            </w:ins>
          </w:p>
        </w:tc>
        <w:tc>
          <w:tcPr>
            <w:tcW w:w="1783" w:type="dxa"/>
            <w:vAlign w:val="center"/>
            <w:tcPrChange w:id="4745" w:author="user" w:date="2020-02-10T07:40:00Z">
              <w:tcPr>
                <w:tcW w:w="1783" w:type="dxa"/>
                <w:vAlign w:val="center"/>
              </w:tcPr>
            </w:tcPrChange>
          </w:tcPr>
          <w:p w14:paraId="1CD5E1B0" w14:textId="77777777" w:rsidR="002078B6" w:rsidRPr="003F430D" w:rsidDel="00120A6B" w:rsidRDefault="002078B6">
            <w:pPr>
              <w:rPr>
                <w:ins w:id="4746" w:author="user" w:date="2020-02-10T06:26:00Z"/>
                <w:del w:id="4747" w:author="Lievia" w:date="2020-02-11T01:36:00Z"/>
                <w:rFonts w:ascii="Bookman Old Style" w:eastAsia="MS Mincho" w:hAnsi="Bookman Old Style"/>
                <w:i/>
                <w:iCs/>
              </w:rPr>
              <w:pPrChange w:id="4748" w:author="user" w:date="2020-02-10T06:29:00Z">
                <w:pPr>
                  <w:framePr w:hSpace="180" w:wrap="around" w:vAnchor="text" w:hAnchor="page" w:x="3391" w:y="103"/>
                </w:pPr>
              </w:pPrChange>
            </w:pPr>
            <w:ins w:id="4749" w:author="user" w:date="2020-02-10T06:26:00Z">
              <w:del w:id="4750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Mengisikan </w:delText>
                </w:r>
              </w:del>
            </w:ins>
            <w:ins w:id="4751" w:author="user" w:date="2020-02-10T06:29:00Z">
              <w:del w:id="4752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“asuransi”</w:delText>
                </w:r>
              </w:del>
            </w:ins>
          </w:p>
        </w:tc>
        <w:tc>
          <w:tcPr>
            <w:tcW w:w="1325" w:type="dxa"/>
            <w:vAlign w:val="center"/>
            <w:tcPrChange w:id="4753" w:author="user" w:date="2020-02-10T07:40:00Z">
              <w:tcPr>
                <w:tcW w:w="1325" w:type="dxa"/>
                <w:vAlign w:val="center"/>
              </w:tcPr>
            </w:tcPrChange>
          </w:tcPr>
          <w:p w14:paraId="543FCCE4" w14:textId="77777777" w:rsidR="002078B6" w:rsidRPr="003F430D" w:rsidDel="00120A6B" w:rsidRDefault="002078B6" w:rsidP="00BC0474">
            <w:pPr>
              <w:rPr>
                <w:ins w:id="4754" w:author="user" w:date="2020-02-10T06:26:00Z"/>
                <w:del w:id="4755" w:author="Lievia" w:date="2020-02-11T01:36:00Z"/>
                <w:rFonts w:ascii="Bookman Old Style" w:eastAsia="MS Mincho" w:hAnsi="Bookman Old Style"/>
              </w:rPr>
            </w:pPr>
            <w:ins w:id="4756" w:author="user" w:date="2020-02-10T06:26:00Z">
              <w:del w:id="475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4758" w:author="user" w:date="2020-02-10T07:40:00Z">
              <w:tcPr>
                <w:tcW w:w="3108" w:type="dxa"/>
                <w:vAlign w:val="center"/>
              </w:tcPr>
            </w:tcPrChange>
          </w:tcPr>
          <w:p w14:paraId="2EA42A42" w14:textId="77777777" w:rsidR="002078B6" w:rsidRPr="003F430D" w:rsidDel="00120A6B" w:rsidRDefault="002078B6" w:rsidP="00BC0474">
            <w:pPr>
              <w:rPr>
                <w:ins w:id="4759" w:author="user" w:date="2020-02-10T06:26:00Z"/>
                <w:del w:id="4760" w:author="Lievia" w:date="2020-02-11T01:36:00Z"/>
                <w:rFonts w:ascii="Bookman Old Style" w:eastAsia="MS Mincho" w:hAnsi="Bookman Old Style"/>
              </w:rPr>
            </w:pPr>
            <w:ins w:id="4761" w:author="user" w:date="2020-02-10T06:26:00Z">
              <w:del w:id="476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semua data produk/layanan lvl </w:delText>
                </w:r>
              </w:del>
            </w:ins>
            <w:ins w:id="4763" w:author="user" w:date="2020-02-10T06:29:00Z">
              <w:del w:id="476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  <w:ins w:id="4765" w:author="user" w:date="2020-02-10T06:26:00Z">
              <w:del w:id="476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yang sesuai dengan pencarian</w:delText>
                </w:r>
              </w:del>
            </w:ins>
          </w:p>
        </w:tc>
        <w:tc>
          <w:tcPr>
            <w:tcW w:w="1212" w:type="dxa"/>
            <w:vAlign w:val="center"/>
            <w:tcPrChange w:id="4767" w:author="user" w:date="2020-02-10T07:40:00Z">
              <w:tcPr>
                <w:tcW w:w="1212" w:type="dxa"/>
                <w:vAlign w:val="center"/>
              </w:tcPr>
            </w:tcPrChange>
          </w:tcPr>
          <w:p w14:paraId="6AF6013D" w14:textId="77777777" w:rsidR="002078B6" w:rsidRPr="003F430D" w:rsidDel="00120A6B" w:rsidRDefault="002078B6">
            <w:pPr>
              <w:jc w:val="center"/>
              <w:rPr>
                <w:ins w:id="4768" w:author="user" w:date="2020-02-10T06:26:00Z"/>
                <w:del w:id="4769" w:author="Lievia" w:date="2020-02-11T01:36:00Z"/>
                <w:rFonts w:ascii="Bookman Old Style" w:eastAsia="MS Mincho" w:hAnsi="Bookman Old Style"/>
              </w:rPr>
              <w:pPrChange w:id="4770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4771" w:author="user" w:date="2020-02-10T06:26:00Z">
              <w:del w:id="477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4773" w:author="user" w:date="2020-02-10T07:40:00Z">
              <w:tcPr>
                <w:tcW w:w="1401" w:type="dxa"/>
                <w:vAlign w:val="center"/>
              </w:tcPr>
            </w:tcPrChange>
          </w:tcPr>
          <w:p w14:paraId="7A9A6423" w14:textId="77777777" w:rsidR="002078B6" w:rsidRPr="00D12A08" w:rsidDel="00120A6B" w:rsidRDefault="002078B6" w:rsidP="00BC0474">
            <w:pPr>
              <w:rPr>
                <w:ins w:id="4774" w:author="user" w:date="2020-02-10T06:26:00Z"/>
                <w:del w:id="4775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2078B6" w:rsidRPr="00E83B33" w:rsidDel="00120A6B" w14:paraId="4AD17FDA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4776" w:author="user" w:date="2020-02-10T07:40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4777" w:author="user" w:date="2020-02-10T06:26:00Z"/>
          <w:del w:id="4778" w:author="Lievia" w:date="2020-02-11T01:36:00Z"/>
          <w:trPrChange w:id="4779" w:author="user" w:date="2020-02-10T07:40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780" w:author="user" w:date="2020-02-10T07:40:00Z">
              <w:tcPr>
                <w:tcW w:w="807" w:type="dxa"/>
              </w:tcPr>
            </w:tcPrChange>
          </w:tcPr>
          <w:p w14:paraId="00C6567C" w14:textId="77777777" w:rsidR="002078B6" w:rsidDel="00120A6B" w:rsidRDefault="002078B6">
            <w:pPr>
              <w:jc w:val="center"/>
              <w:rPr>
                <w:ins w:id="4781" w:author="user" w:date="2020-02-10T06:26:00Z"/>
                <w:del w:id="4782" w:author="Lievia" w:date="2020-02-11T01:36:00Z"/>
                <w:rFonts w:ascii="Bookman Old Style" w:eastAsia="MS Mincho" w:hAnsi="Bookman Old Style"/>
              </w:rPr>
              <w:pPrChange w:id="4783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4784" w:author="user" w:date="2020-02-10T06:26:00Z">
              <w:del w:id="478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4786" w:author="user" w:date="2020-02-10T07:40:00Z">
              <w:tcPr>
                <w:tcW w:w="2865" w:type="dxa"/>
                <w:vAlign w:val="center"/>
              </w:tcPr>
            </w:tcPrChange>
          </w:tcPr>
          <w:p w14:paraId="53F08519" w14:textId="77777777" w:rsidR="002078B6" w:rsidDel="00120A6B" w:rsidRDefault="002078B6" w:rsidP="00BC0474">
            <w:pPr>
              <w:rPr>
                <w:ins w:id="4787" w:author="user" w:date="2020-02-10T06:26:00Z"/>
                <w:del w:id="4788" w:author="Lievia" w:date="2020-02-11T01:36:00Z"/>
                <w:rFonts w:ascii="Bookman Old Style" w:eastAsia="MS Mincho" w:hAnsi="Bookman Old Style"/>
              </w:rPr>
            </w:pPr>
            <w:ins w:id="4789" w:author="user" w:date="2020-02-10T06:26:00Z">
              <w:del w:id="479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Mengisikan data pada kolom pencarian dengan data yang tidak sesuai dengan data pada database.</w:delText>
                </w:r>
              </w:del>
            </w:ins>
          </w:p>
        </w:tc>
        <w:tc>
          <w:tcPr>
            <w:tcW w:w="1783" w:type="dxa"/>
            <w:vAlign w:val="center"/>
            <w:tcPrChange w:id="4791" w:author="user" w:date="2020-02-10T07:40:00Z">
              <w:tcPr>
                <w:tcW w:w="1783" w:type="dxa"/>
                <w:vAlign w:val="center"/>
              </w:tcPr>
            </w:tcPrChange>
          </w:tcPr>
          <w:p w14:paraId="4D2EF6CF" w14:textId="77777777" w:rsidR="002078B6" w:rsidDel="00120A6B" w:rsidRDefault="002078B6">
            <w:pPr>
              <w:rPr>
                <w:ins w:id="4792" w:author="user" w:date="2020-02-10T06:26:00Z"/>
                <w:del w:id="4793" w:author="Lievia" w:date="2020-02-11T01:36:00Z"/>
                <w:rFonts w:ascii="Bookman Old Style" w:eastAsia="MS Mincho" w:hAnsi="Bookman Old Style"/>
                <w:i/>
                <w:iCs/>
              </w:rPr>
              <w:pPrChange w:id="4794" w:author="user" w:date="2020-02-10T06:29:00Z">
                <w:pPr>
                  <w:framePr w:hSpace="180" w:wrap="around" w:vAnchor="text" w:hAnchor="page" w:x="3391" w:y="103"/>
                </w:pPr>
              </w:pPrChange>
            </w:pPr>
            <w:ins w:id="4795" w:author="user" w:date="2020-02-10T06:26:00Z">
              <w:del w:id="479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Mengisikan </w:delText>
                </w:r>
              </w:del>
            </w:ins>
            <w:ins w:id="4797" w:author="user" w:date="2020-02-10T06:29:00Z">
              <w:del w:id="479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“</w:delText>
                </w:r>
              </w:del>
            </w:ins>
            <w:ins w:id="4799" w:author="user" w:date="2020-02-10T06:30:00Z">
              <w:del w:id="4800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Jakarta”</w:delText>
                </w:r>
              </w:del>
            </w:ins>
          </w:p>
        </w:tc>
        <w:tc>
          <w:tcPr>
            <w:tcW w:w="1325" w:type="dxa"/>
            <w:vAlign w:val="center"/>
            <w:tcPrChange w:id="4801" w:author="user" w:date="2020-02-10T07:40:00Z">
              <w:tcPr>
                <w:tcW w:w="1325" w:type="dxa"/>
                <w:vAlign w:val="center"/>
              </w:tcPr>
            </w:tcPrChange>
          </w:tcPr>
          <w:p w14:paraId="1DBF49A1" w14:textId="77777777" w:rsidR="002078B6" w:rsidDel="00120A6B" w:rsidRDefault="002078B6" w:rsidP="00BC0474">
            <w:pPr>
              <w:rPr>
                <w:ins w:id="4802" w:author="user" w:date="2020-02-10T06:26:00Z"/>
                <w:del w:id="4803" w:author="Lievia" w:date="2020-02-11T01:36:00Z"/>
                <w:rFonts w:ascii="Bookman Old Style" w:eastAsia="MS Mincho" w:hAnsi="Bookman Old Style"/>
              </w:rPr>
            </w:pPr>
            <w:ins w:id="4804" w:author="user" w:date="2020-02-10T06:26:00Z">
              <w:del w:id="480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4806" w:author="user" w:date="2020-02-10T07:40:00Z">
              <w:tcPr>
                <w:tcW w:w="3108" w:type="dxa"/>
                <w:vAlign w:val="center"/>
              </w:tcPr>
            </w:tcPrChange>
          </w:tcPr>
          <w:p w14:paraId="4E786494" w14:textId="77777777" w:rsidR="002078B6" w:rsidDel="00120A6B" w:rsidRDefault="002078B6" w:rsidP="00BC0474">
            <w:pPr>
              <w:rPr>
                <w:ins w:id="4807" w:author="user" w:date="2020-02-10T06:26:00Z"/>
                <w:del w:id="4808" w:author="Lievia" w:date="2020-02-11T01:36:00Z"/>
                <w:rFonts w:ascii="Bookman Old Style" w:eastAsia="MS Mincho" w:hAnsi="Bookman Old Style"/>
              </w:rPr>
            </w:pPr>
            <w:ins w:id="4809" w:author="user" w:date="2020-02-10T06:26:00Z">
              <w:del w:id="481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halaman produk/layanan </w:delText>
                </w:r>
              </w:del>
            </w:ins>
            <w:ins w:id="4811" w:author="user" w:date="2020-02-10T06:30:00Z">
              <w:del w:id="481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lvl 2 </w:delText>
                </w:r>
              </w:del>
            </w:ins>
            <w:ins w:id="4813" w:author="user" w:date="2020-02-10T06:26:00Z">
              <w:del w:id="481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dengan pesan “No matching records found”</w:delText>
                </w:r>
              </w:del>
            </w:ins>
          </w:p>
        </w:tc>
        <w:tc>
          <w:tcPr>
            <w:tcW w:w="1212" w:type="dxa"/>
            <w:vAlign w:val="center"/>
            <w:tcPrChange w:id="4815" w:author="user" w:date="2020-02-10T07:40:00Z">
              <w:tcPr>
                <w:tcW w:w="1212" w:type="dxa"/>
                <w:vAlign w:val="center"/>
              </w:tcPr>
            </w:tcPrChange>
          </w:tcPr>
          <w:p w14:paraId="7BB7595A" w14:textId="77777777" w:rsidR="002078B6" w:rsidDel="00120A6B" w:rsidRDefault="002078B6">
            <w:pPr>
              <w:jc w:val="center"/>
              <w:rPr>
                <w:ins w:id="4816" w:author="user" w:date="2020-02-10T06:26:00Z"/>
                <w:del w:id="4817" w:author="Lievia" w:date="2020-02-11T01:36:00Z"/>
                <w:rFonts w:ascii="Bookman Old Style" w:eastAsia="MS Mincho" w:hAnsi="Bookman Old Style"/>
              </w:rPr>
              <w:pPrChange w:id="4818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4819" w:author="user" w:date="2020-02-10T06:26:00Z">
              <w:del w:id="482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4821" w:author="user" w:date="2020-02-10T07:40:00Z">
              <w:tcPr>
                <w:tcW w:w="1401" w:type="dxa"/>
                <w:vAlign w:val="center"/>
              </w:tcPr>
            </w:tcPrChange>
          </w:tcPr>
          <w:p w14:paraId="43EBDEDC" w14:textId="77777777" w:rsidR="002078B6" w:rsidRPr="00D12A08" w:rsidDel="00120A6B" w:rsidRDefault="002078B6" w:rsidP="00BC0474">
            <w:pPr>
              <w:rPr>
                <w:ins w:id="4822" w:author="user" w:date="2020-02-10T06:26:00Z"/>
                <w:del w:id="4823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6222B78B" w14:textId="77777777" w:rsidR="002078B6" w:rsidRPr="003F430D" w:rsidDel="00120A6B" w:rsidRDefault="002078B6" w:rsidP="002078B6">
      <w:pPr>
        <w:rPr>
          <w:ins w:id="4824" w:author="user" w:date="2020-02-10T06:26:00Z"/>
          <w:del w:id="4825" w:author="Lievia" w:date="2020-02-11T01:36:00Z"/>
          <w:rFonts w:ascii="Bookman Old Style" w:hAnsi="Bookman Old Style"/>
          <w:b/>
          <w:sz w:val="24"/>
          <w:szCs w:val="24"/>
          <w:lang w:val="id-ID"/>
        </w:rPr>
      </w:pPr>
    </w:p>
    <w:p w14:paraId="68E8382B" w14:textId="77777777" w:rsidR="002078B6" w:rsidDel="00120A6B" w:rsidRDefault="002078B6" w:rsidP="002078B6">
      <w:pPr>
        <w:pStyle w:val="ListParagraph"/>
        <w:ind w:left="1890"/>
        <w:rPr>
          <w:ins w:id="4826" w:author="user" w:date="2020-02-10T06:26:00Z"/>
          <w:del w:id="4827" w:author="Lievia" w:date="2020-02-11T01:36:00Z"/>
          <w:rFonts w:ascii="Bookman Old Style" w:hAnsi="Bookman Old Style"/>
          <w:bCs/>
          <w:sz w:val="24"/>
          <w:szCs w:val="24"/>
        </w:rPr>
      </w:pPr>
    </w:p>
    <w:p w14:paraId="2FBFC04F" w14:textId="77777777" w:rsidR="002078B6" w:rsidRPr="003F430D" w:rsidDel="00120A6B" w:rsidRDefault="002078B6">
      <w:pPr>
        <w:pStyle w:val="ListParagraph"/>
        <w:numPr>
          <w:ilvl w:val="0"/>
          <w:numId w:val="18"/>
        </w:numPr>
        <w:ind w:left="1890"/>
        <w:rPr>
          <w:ins w:id="4828" w:author="user" w:date="2020-02-10T06:26:00Z"/>
          <w:del w:id="4829" w:author="Lievia" w:date="2020-02-11T01:36:00Z"/>
          <w:rFonts w:ascii="Bookman Old Style" w:hAnsi="Bookman Old Style"/>
          <w:bCs/>
          <w:sz w:val="24"/>
          <w:szCs w:val="24"/>
        </w:rPr>
        <w:pPrChange w:id="4830" w:author="user" w:date="2020-02-10T06:26:00Z">
          <w:pPr>
            <w:pStyle w:val="ListParagraph"/>
            <w:numPr>
              <w:numId w:val="17"/>
            </w:numPr>
            <w:ind w:left="1890" w:hanging="360"/>
          </w:pPr>
        </w:pPrChange>
      </w:pPr>
      <w:ins w:id="4831" w:author="user" w:date="2020-02-10T06:26:00Z">
        <w:del w:id="4832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Modul Tambah (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Produk/layanan Lvl </w:delText>
          </w:r>
        </w:del>
      </w:ins>
      <w:ins w:id="4833" w:author="user" w:date="2020-02-10T06:30:00Z">
        <w:del w:id="4834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2</w:delText>
          </w:r>
        </w:del>
      </w:ins>
      <w:ins w:id="4835" w:author="user" w:date="2020-02-10T06:26:00Z">
        <w:del w:id="4836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6A4165BF" w14:textId="77777777" w:rsidR="002078B6" w:rsidRPr="003F430D" w:rsidDel="00120A6B" w:rsidRDefault="002078B6" w:rsidP="002078B6">
      <w:pPr>
        <w:pStyle w:val="ListParagraph"/>
        <w:ind w:left="1890"/>
        <w:rPr>
          <w:ins w:id="4837" w:author="user" w:date="2020-02-10T06:26:00Z"/>
          <w:del w:id="4838" w:author="Lievia" w:date="2020-02-11T01:36:00Z"/>
          <w:rFonts w:ascii="Bookman Old Style" w:hAnsi="Bookman Old Style"/>
          <w:bCs/>
          <w:sz w:val="24"/>
          <w:szCs w:val="24"/>
        </w:rPr>
      </w:pPr>
      <w:ins w:id="4839" w:author="user" w:date="2020-02-10T06:26:00Z">
        <w:del w:id="4840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dmin dapat Menambahkan Produk/layanan Lvl </w:delText>
          </w:r>
        </w:del>
      </w:ins>
      <w:ins w:id="4841" w:author="user" w:date="2020-02-10T06:30:00Z">
        <w:del w:id="4842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2</w:delText>
          </w:r>
        </w:del>
      </w:ins>
      <w:ins w:id="4843" w:author="user" w:date="2020-02-10T06:26:00Z">
        <w:del w:id="4844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4845" w:author="user" w:date="2020-02-10T07:33:00Z">
          <w:tblPr>
            <w:tblpPr w:leftFromText="180" w:rightFromText="180" w:vertAnchor="text" w:horzAnchor="page" w:tblpX="3391" w:tblpY="10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807"/>
        <w:gridCol w:w="2865"/>
        <w:gridCol w:w="1994"/>
        <w:gridCol w:w="1994"/>
        <w:gridCol w:w="2415"/>
        <w:gridCol w:w="1212"/>
        <w:gridCol w:w="1218"/>
        <w:tblGridChange w:id="4846">
          <w:tblGrid>
            <w:gridCol w:w="807"/>
            <w:gridCol w:w="2865"/>
            <w:gridCol w:w="1994"/>
            <w:gridCol w:w="1994"/>
            <w:gridCol w:w="3108"/>
            <w:gridCol w:w="1212"/>
            <w:gridCol w:w="1401"/>
          </w:tblGrid>
        </w:tblGridChange>
      </w:tblGrid>
      <w:tr w:rsidR="002078B6" w:rsidRPr="00E83B33" w:rsidDel="00120A6B" w14:paraId="36AF339A" w14:textId="77777777" w:rsidTr="00BC0474">
        <w:trPr>
          <w:trHeight w:val="633"/>
          <w:ins w:id="4847" w:author="user" w:date="2020-02-10T06:26:00Z"/>
          <w:del w:id="4848" w:author="Lievia" w:date="2020-02-11T01:36:00Z"/>
          <w:trPrChange w:id="4849" w:author="user" w:date="2020-02-10T07:33:00Z">
            <w:trPr>
              <w:trHeight w:val="633"/>
            </w:trPr>
          </w:trPrChange>
        </w:trPr>
        <w:tc>
          <w:tcPr>
            <w:tcW w:w="807" w:type="dxa"/>
            <w:vAlign w:val="center"/>
            <w:tcPrChange w:id="4850" w:author="user" w:date="2020-02-10T07:33:00Z">
              <w:tcPr>
                <w:tcW w:w="807" w:type="dxa"/>
                <w:vAlign w:val="center"/>
              </w:tcPr>
            </w:tcPrChange>
          </w:tcPr>
          <w:p w14:paraId="69E9426D" w14:textId="77777777" w:rsidR="002078B6" w:rsidRPr="00D12A08" w:rsidDel="00120A6B" w:rsidRDefault="002078B6" w:rsidP="00BC0474">
            <w:pPr>
              <w:jc w:val="center"/>
              <w:rPr>
                <w:ins w:id="4851" w:author="user" w:date="2020-02-10T06:26:00Z"/>
                <w:del w:id="4852" w:author="Lievia" w:date="2020-02-11T01:36:00Z"/>
                <w:rFonts w:ascii="Bookman Old Style" w:eastAsia="MS Mincho" w:hAnsi="Bookman Old Style"/>
                <w:lang w:val="id-ID"/>
              </w:rPr>
            </w:pPr>
            <w:ins w:id="4853" w:author="user" w:date="2020-02-10T06:26:00Z">
              <w:del w:id="485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  <w:tcPrChange w:id="4855" w:author="user" w:date="2020-02-10T07:33:00Z">
              <w:tcPr>
                <w:tcW w:w="2865" w:type="dxa"/>
                <w:vAlign w:val="center"/>
              </w:tcPr>
            </w:tcPrChange>
          </w:tcPr>
          <w:p w14:paraId="34A63AF9" w14:textId="77777777" w:rsidR="002078B6" w:rsidRPr="00D12A08" w:rsidDel="00120A6B" w:rsidRDefault="002078B6" w:rsidP="00BC0474">
            <w:pPr>
              <w:jc w:val="center"/>
              <w:rPr>
                <w:ins w:id="4856" w:author="user" w:date="2020-02-10T06:26:00Z"/>
                <w:del w:id="4857" w:author="Lievia" w:date="2020-02-11T01:36:00Z"/>
                <w:rFonts w:ascii="Bookman Old Style" w:eastAsia="MS Mincho" w:hAnsi="Bookman Old Style"/>
                <w:lang w:val="id-ID"/>
              </w:rPr>
            </w:pPr>
            <w:ins w:id="4858" w:author="user" w:date="2020-02-10T06:26:00Z">
              <w:del w:id="485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994" w:type="dxa"/>
            <w:vAlign w:val="center"/>
            <w:tcPrChange w:id="4860" w:author="user" w:date="2020-02-10T07:33:00Z">
              <w:tcPr>
                <w:tcW w:w="1783" w:type="dxa"/>
                <w:vAlign w:val="center"/>
              </w:tcPr>
            </w:tcPrChange>
          </w:tcPr>
          <w:p w14:paraId="68312118" w14:textId="77777777" w:rsidR="002078B6" w:rsidRPr="00D12A08" w:rsidDel="00120A6B" w:rsidRDefault="002078B6" w:rsidP="00BC0474">
            <w:pPr>
              <w:jc w:val="center"/>
              <w:rPr>
                <w:ins w:id="4861" w:author="user" w:date="2020-02-10T06:26:00Z"/>
                <w:del w:id="4862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4863" w:author="user" w:date="2020-02-10T06:26:00Z">
              <w:del w:id="4864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994" w:type="dxa"/>
            <w:vAlign w:val="center"/>
            <w:tcPrChange w:id="4865" w:author="user" w:date="2020-02-10T07:33:00Z">
              <w:tcPr>
                <w:tcW w:w="1358" w:type="dxa"/>
                <w:vAlign w:val="center"/>
              </w:tcPr>
            </w:tcPrChange>
          </w:tcPr>
          <w:p w14:paraId="3FCF903A" w14:textId="77777777" w:rsidR="002078B6" w:rsidRPr="00D12A08" w:rsidDel="00120A6B" w:rsidRDefault="002078B6" w:rsidP="00BC0474">
            <w:pPr>
              <w:jc w:val="center"/>
              <w:rPr>
                <w:ins w:id="4866" w:author="user" w:date="2020-02-10T06:26:00Z"/>
                <w:del w:id="4867" w:author="Lievia" w:date="2020-02-11T01:36:00Z"/>
                <w:rFonts w:ascii="Bookman Old Style" w:eastAsia="MS Mincho" w:hAnsi="Bookman Old Style"/>
                <w:lang w:val="id-ID"/>
              </w:rPr>
            </w:pPr>
            <w:ins w:id="4868" w:author="user" w:date="2020-02-10T06:26:00Z">
              <w:del w:id="486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2415" w:type="dxa"/>
            <w:vAlign w:val="center"/>
            <w:tcPrChange w:id="4870" w:author="user" w:date="2020-02-10T07:33:00Z">
              <w:tcPr>
                <w:tcW w:w="3108" w:type="dxa"/>
                <w:vAlign w:val="center"/>
              </w:tcPr>
            </w:tcPrChange>
          </w:tcPr>
          <w:p w14:paraId="18DCDA3D" w14:textId="77777777" w:rsidR="002078B6" w:rsidRPr="00D12A08" w:rsidDel="00120A6B" w:rsidRDefault="002078B6" w:rsidP="00BC0474">
            <w:pPr>
              <w:jc w:val="center"/>
              <w:rPr>
                <w:ins w:id="4871" w:author="user" w:date="2020-02-10T06:26:00Z"/>
                <w:del w:id="4872" w:author="Lievia" w:date="2020-02-11T01:36:00Z"/>
                <w:rFonts w:ascii="Bookman Old Style" w:eastAsia="MS Mincho" w:hAnsi="Bookman Old Style"/>
                <w:lang w:val="id-ID"/>
              </w:rPr>
            </w:pPr>
            <w:ins w:id="4873" w:author="user" w:date="2020-02-10T06:26:00Z">
              <w:del w:id="487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  <w:tcPrChange w:id="4875" w:author="user" w:date="2020-02-10T07:33:00Z">
              <w:tcPr>
                <w:tcW w:w="1212" w:type="dxa"/>
                <w:vAlign w:val="center"/>
              </w:tcPr>
            </w:tcPrChange>
          </w:tcPr>
          <w:p w14:paraId="6BAD0F7A" w14:textId="77777777" w:rsidR="002078B6" w:rsidRPr="00D12A08" w:rsidDel="00120A6B" w:rsidRDefault="002078B6" w:rsidP="00BC0474">
            <w:pPr>
              <w:jc w:val="center"/>
              <w:rPr>
                <w:ins w:id="4876" w:author="user" w:date="2020-02-10T06:26:00Z"/>
                <w:del w:id="4877" w:author="Lievia" w:date="2020-02-11T01:36:00Z"/>
                <w:rFonts w:ascii="Bookman Old Style" w:eastAsia="MS Mincho" w:hAnsi="Bookman Old Style"/>
                <w:lang w:val="id-ID"/>
              </w:rPr>
            </w:pPr>
            <w:ins w:id="4878" w:author="user" w:date="2020-02-10T06:26:00Z">
              <w:del w:id="487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6937B9CC" w14:textId="77777777" w:rsidR="002078B6" w:rsidRPr="00D12A08" w:rsidDel="00120A6B" w:rsidRDefault="002078B6" w:rsidP="00BC0474">
            <w:pPr>
              <w:jc w:val="center"/>
              <w:rPr>
                <w:ins w:id="4880" w:author="user" w:date="2020-02-10T06:26:00Z"/>
                <w:del w:id="4881" w:author="Lievia" w:date="2020-02-11T01:36:00Z"/>
                <w:rFonts w:ascii="Bookman Old Style" w:eastAsia="MS Mincho" w:hAnsi="Bookman Old Style"/>
                <w:lang w:val="id-ID"/>
              </w:rPr>
            </w:pPr>
            <w:ins w:id="4882" w:author="user" w:date="2020-02-10T06:26:00Z">
              <w:del w:id="488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218" w:type="dxa"/>
            <w:vAlign w:val="center"/>
            <w:tcPrChange w:id="4884" w:author="user" w:date="2020-02-10T07:33:00Z">
              <w:tcPr>
                <w:tcW w:w="1401" w:type="dxa"/>
                <w:vAlign w:val="center"/>
              </w:tcPr>
            </w:tcPrChange>
          </w:tcPr>
          <w:p w14:paraId="19DFB854" w14:textId="77777777" w:rsidR="002078B6" w:rsidRPr="00D12A08" w:rsidDel="00120A6B" w:rsidRDefault="002078B6" w:rsidP="00BC0474">
            <w:pPr>
              <w:jc w:val="center"/>
              <w:rPr>
                <w:ins w:id="4885" w:author="user" w:date="2020-02-10T06:26:00Z"/>
                <w:del w:id="4886" w:author="Lievia" w:date="2020-02-11T01:36:00Z"/>
                <w:rFonts w:ascii="Bookman Old Style" w:eastAsia="MS Mincho" w:hAnsi="Bookman Old Style"/>
                <w:lang w:val="id-ID"/>
              </w:rPr>
            </w:pPr>
            <w:ins w:id="4887" w:author="user" w:date="2020-02-10T06:26:00Z">
              <w:del w:id="488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2078B6" w:rsidRPr="00E83B33" w:rsidDel="00120A6B" w14:paraId="077267A9" w14:textId="77777777" w:rsidTr="00BC0474">
        <w:trPr>
          <w:trHeight w:val="389"/>
          <w:ins w:id="4889" w:author="user" w:date="2020-02-10T06:26:00Z"/>
          <w:del w:id="4890" w:author="Lievia" w:date="2020-02-11T01:36:00Z"/>
          <w:trPrChange w:id="4891" w:author="user" w:date="2020-02-10T07:40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892" w:author="user" w:date="2020-02-10T07:40:00Z">
              <w:tcPr>
                <w:tcW w:w="807" w:type="dxa"/>
              </w:tcPr>
            </w:tcPrChange>
          </w:tcPr>
          <w:p w14:paraId="7A5B608D" w14:textId="77777777" w:rsidR="002078B6" w:rsidRPr="003F430D" w:rsidDel="00120A6B" w:rsidRDefault="002078B6">
            <w:pPr>
              <w:jc w:val="center"/>
              <w:rPr>
                <w:ins w:id="4893" w:author="user" w:date="2020-02-10T06:26:00Z"/>
                <w:del w:id="4894" w:author="Lievia" w:date="2020-02-11T01:36:00Z"/>
                <w:rFonts w:ascii="Bookman Old Style" w:eastAsia="MS Mincho" w:hAnsi="Bookman Old Style"/>
              </w:rPr>
              <w:pPrChange w:id="4895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4896" w:author="user" w:date="2020-02-10T06:26:00Z">
              <w:del w:id="489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4898" w:author="user" w:date="2020-02-10T07:40:00Z">
              <w:tcPr>
                <w:tcW w:w="2865" w:type="dxa"/>
                <w:vAlign w:val="center"/>
              </w:tcPr>
            </w:tcPrChange>
          </w:tcPr>
          <w:p w14:paraId="1E93F79D" w14:textId="77777777" w:rsidR="002078B6" w:rsidRPr="003F430D" w:rsidDel="00120A6B" w:rsidRDefault="002078B6" w:rsidP="00BC0474">
            <w:pPr>
              <w:rPr>
                <w:ins w:id="4899" w:author="user" w:date="2020-02-10T06:26:00Z"/>
                <w:del w:id="4900" w:author="Lievia" w:date="2020-02-11T01:36:00Z"/>
                <w:rFonts w:ascii="Bookman Old Style" w:eastAsia="MS Mincho" w:hAnsi="Bookman Old Style"/>
              </w:rPr>
            </w:pPr>
            <w:ins w:id="4901" w:author="user" w:date="2020-02-10T06:26:00Z">
              <w:del w:id="490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tombol tambah </w:delText>
                </w:r>
              </w:del>
            </w:ins>
          </w:p>
        </w:tc>
        <w:tc>
          <w:tcPr>
            <w:tcW w:w="1994" w:type="dxa"/>
            <w:vAlign w:val="center"/>
            <w:tcPrChange w:id="4903" w:author="user" w:date="2020-02-10T07:40:00Z">
              <w:tcPr>
                <w:tcW w:w="1783" w:type="dxa"/>
                <w:vAlign w:val="center"/>
              </w:tcPr>
            </w:tcPrChange>
          </w:tcPr>
          <w:p w14:paraId="2D8EF536" w14:textId="77777777" w:rsidR="002078B6" w:rsidRPr="003F430D" w:rsidDel="00120A6B" w:rsidRDefault="002078B6" w:rsidP="00BC0474">
            <w:pPr>
              <w:rPr>
                <w:ins w:id="4904" w:author="user" w:date="2020-02-10T06:26:00Z"/>
                <w:del w:id="4905" w:author="Lievia" w:date="2020-02-11T01:36:00Z"/>
                <w:rFonts w:ascii="Bookman Old Style" w:eastAsia="MS Mincho" w:hAnsi="Bookman Old Style"/>
                <w:i/>
                <w:iCs/>
              </w:rPr>
            </w:pPr>
            <w:ins w:id="4906" w:author="user" w:date="2020-02-10T06:26:00Z">
              <w:del w:id="490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tambah</w:delText>
                </w:r>
              </w:del>
            </w:ins>
          </w:p>
        </w:tc>
        <w:tc>
          <w:tcPr>
            <w:tcW w:w="1994" w:type="dxa"/>
            <w:vAlign w:val="center"/>
            <w:tcPrChange w:id="4908" w:author="user" w:date="2020-02-10T07:40:00Z">
              <w:tcPr>
                <w:tcW w:w="1358" w:type="dxa"/>
                <w:vAlign w:val="center"/>
              </w:tcPr>
            </w:tcPrChange>
          </w:tcPr>
          <w:p w14:paraId="6061F4C7" w14:textId="77777777" w:rsidR="002078B6" w:rsidRPr="003F430D" w:rsidDel="00120A6B" w:rsidRDefault="002078B6" w:rsidP="00BC0474">
            <w:pPr>
              <w:rPr>
                <w:ins w:id="4909" w:author="user" w:date="2020-02-10T06:26:00Z"/>
                <w:del w:id="4910" w:author="Lievia" w:date="2020-02-11T01:36:00Z"/>
                <w:rFonts w:ascii="Bookman Old Style" w:eastAsia="MS Mincho" w:hAnsi="Bookman Old Style"/>
              </w:rPr>
            </w:pPr>
            <w:ins w:id="4911" w:author="user" w:date="2020-02-10T06:26:00Z">
              <w:del w:id="491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2415" w:type="dxa"/>
            <w:vAlign w:val="center"/>
            <w:tcPrChange w:id="4913" w:author="user" w:date="2020-02-10T07:40:00Z">
              <w:tcPr>
                <w:tcW w:w="3108" w:type="dxa"/>
                <w:vAlign w:val="center"/>
              </w:tcPr>
            </w:tcPrChange>
          </w:tcPr>
          <w:p w14:paraId="28F8602B" w14:textId="77777777" w:rsidR="002078B6" w:rsidRPr="003F430D" w:rsidDel="00120A6B" w:rsidRDefault="002078B6" w:rsidP="00BC0474">
            <w:pPr>
              <w:rPr>
                <w:ins w:id="4914" w:author="user" w:date="2020-02-10T06:26:00Z"/>
                <w:del w:id="4915" w:author="Lievia" w:date="2020-02-11T01:36:00Z"/>
                <w:rFonts w:ascii="Bookman Old Style" w:eastAsia="MS Mincho" w:hAnsi="Bookman Old Style"/>
              </w:rPr>
            </w:pPr>
            <w:ins w:id="4916" w:author="user" w:date="2020-02-10T06:26:00Z">
              <w:del w:id="491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form tambah produk lvl </w:delText>
                </w:r>
              </w:del>
            </w:ins>
            <w:ins w:id="4918" w:author="user" w:date="2020-02-10T06:30:00Z">
              <w:del w:id="491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1212" w:type="dxa"/>
            <w:vAlign w:val="center"/>
            <w:tcPrChange w:id="4920" w:author="user" w:date="2020-02-10T07:40:00Z">
              <w:tcPr>
                <w:tcW w:w="1212" w:type="dxa"/>
                <w:vAlign w:val="center"/>
              </w:tcPr>
            </w:tcPrChange>
          </w:tcPr>
          <w:p w14:paraId="5B8E1E59" w14:textId="77777777" w:rsidR="002078B6" w:rsidRPr="003F430D" w:rsidDel="00120A6B" w:rsidRDefault="002078B6">
            <w:pPr>
              <w:jc w:val="center"/>
              <w:rPr>
                <w:ins w:id="4921" w:author="user" w:date="2020-02-10T06:26:00Z"/>
                <w:del w:id="4922" w:author="Lievia" w:date="2020-02-11T01:36:00Z"/>
                <w:rFonts w:ascii="Bookman Old Style" w:eastAsia="MS Mincho" w:hAnsi="Bookman Old Style"/>
              </w:rPr>
              <w:pPrChange w:id="4923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4924" w:author="user" w:date="2020-02-10T06:26:00Z">
              <w:del w:id="492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218" w:type="dxa"/>
            <w:vAlign w:val="center"/>
            <w:tcPrChange w:id="4926" w:author="user" w:date="2020-02-10T07:40:00Z">
              <w:tcPr>
                <w:tcW w:w="1401" w:type="dxa"/>
                <w:vAlign w:val="center"/>
              </w:tcPr>
            </w:tcPrChange>
          </w:tcPr>
          <w:p w14:paraId="762F162B" w14:textId="77777777" w:rsidR="002078B6" w:rsidRPr="00D12A08" w:rsidDel="00120A6B" w:rsidRDefault="002078B6" w:rsidP="00BC0474">
            <w:pPr>
              <w:rPr>
                <w:ins w:id="4927" w:author="user" w:date="2020-02-10T06:26:00Z"/>
                <w:del w:id="4928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  <w:tr w:rsidR="002078B6" w:rsidRPr="00E83B33" w:rsidDel="00120A6B" w14:paraId="6853A04F" w14:textId="77777777" w:rsidTr="00BC0474">
        <w:trPr>
          <w:trHeight w:val="389"/>
          <w:ins w:id="4929" w:author="user" w:date="2020-02-10T06:26:00Z"/>
          <w:del w:id="4930" w:author="Lievia" w:date="2020-02-11T01:36:00Z"/>
          <w:trPrChange w:id="4931" w:author="user" w:date="2020-02-10T07:40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4932" w:author="user" w:date="2020-02-10T07:40:00Z">
              <w:tcPr>
                <w:tcW w:w="807" w:type="dxa"/>
              </w:tcPr>
            </w:tcPrChange>
          </w:tcPr>
          <w:p w14:paraId="4AFF7192" w14:textId="77777777" w:rsidR="002078B6" w:rsidDel="00120A6B" w:rsidRDefault="002078B6">
            <w:pPr>
              <w:jc w:val="center"/>
              <w:rPr>
                <w:ins w:id="4933" w:author="user" w:date="2020-02-10T06:26:00Z"/>
                <w:del w:id="4934" w:author="Lievia" w:date="2020-02-11T01:36:00Z"/>
                <w:rFonts w:ascii="Bookman Old Style" w:eastAsia="MS Mincho" w:hAnsi="Bookman Old Style"/>
              </w:rPr>
              <w:pPrChange w:id="4935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4936" w:author="user" w:date="2020-02-10T06:26:00Z">
              <w:del w:id="493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4938" w:author="user" w:date="2020-02-10T07:40:00Z">
              <w:tcPr>
                <w:tcW w:w="2865" w:type="dxa"/>
                <w:vAlign w:val="center"/>
              </w:tcPr>
            </w:tcPrChange>
          </w:tcPr>
          <w:p w14:paraId="44B4CA33" w14:textId="77777777" w:rsidR="002078B6" w:rsidDel="00120A6B" w:rsidRDefault="002078B6" w:rsidP="00BC0474">
            <w:pPr>
              <w:rPr>
                <w:ins w:id="4939" w:author="user" w:date="2020-02-10T06:26:00Z"/>
                <w:del w:id="4940" w:author="Lievia" w:date="2020-02-11T01:36:00Z"/>
                <w:rFonts w:ascii="Bookman Old Style" w:eastAsia="MS Mincho" w:hAnsi="Bookman Old Style"/>
              </w:rPr>
            </w:pPr>
            <w:ins w:id="4941" w:author="user" w:date="2020-02-10T06:26:00Z">
              <w:del w:id="494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Mengisikan data pada form tambah  produk lvl </w:delText>
                </w:r>
              </w:del>
            </w:ins>
            <w:ins w:id="4943" w:author="user" w:date="2020-02-10T06:30:00Z">
              <w:del w:id="494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  <w:ins w:id="4945" w:author="user" w:date="2020-02-10T06:26:00Z">
              <w:del w:id="494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994" w:type="dxa"/>
            <w:vAlign w:val="center"/>
            <w:tcPrChange w:id="4947" w:author="user" w:date="2020-02-10T07:40:00Z">
              <w:tcPr>
                <w:tcW w:w="1783" w:type="dxa"/>
                <w:vAlign w:val="center"/>
              </w:tcPr>
            </w:tcPrChange>
          </w:tcPr>
          <w:p w14:paraId="66BDF066" w14:textId="77777777" w:rsidR="002078B6" w:rsidDel="00120A6B" w:rsidRDefault="002078B6" w:rsidP="00BC0474">
            <w:pPr>
              <w:rPr>
                <w:ins w:id="4948" w:author="user" w:date="2020-02-10T06:26:00Z"/>
                <w:del w:id="4949" w:author="Lievia" w:date="2020-02-11T01:36:00Z"/>
                <w:rFonts w:ascii="Bookman Old Style" w:eastAsia="MS Mincho" w:hAnsi="Bookman Old Style"/>
                <w:i/>
                <w:iCs/>
              </w:rPr>
            </w:pPr>
            <w:ins w:id="4950" w:author="user" w:date="2020-02-10T06:26:00Z">
              <w:del w:id="495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Mengisikan</w:delText>
                </w:r>
              </w:del>
            </w:ins>
          </w:p>
          <w:p w14:paraId="1FBC6C26" w14:textId="77777777" w:rsidR="002078B6" w:rsidDel="00120A6B" w:rsidRDefault="002078B6" w:rsidP="00BC0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4952" w:author="user" w:date="2020-02-10T06:31:00Z"/>
                <w:del w:id="4953" w:author="Lievia" w:date="2020-02-11T01:36:00Z"/>
                <w:rFonts w:ascii="Bookman Old Style" w:eastAsia="MS Mincho" w:hAnsi="Bookman Old Style"/>
                <w:i/>
                <w:iCs/>
              </w:rPr>
            </w:pPr>
            <w:ins w:id="4954" w:author="user" w:date="2020-02-10T06:31:00Z">
              <w:del w:id="495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Nama produk/layanan </w:delText>
                </w:r>
              </w:del>
            </w:ins>
            <w:ins w:id="4956" w:author="user" w:date="2020-02-10T06:26:00Z">
              <w:del w:id="495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: </w:delText>
                </w:r>
              </w:del>
            </w:ins>
            <w:ins w:id="4958" w:author="user" w:date="2020-02-10T06:31:00Z">
              <w:del w:id="495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spj</w:delText>
                </w:r>
              </w:del>
            </w:ins>
          </w:p>
          <w:p w14:paraId="1A8DA148" w14:textId="77777777" w:rsidR="002078B6" w:rsidRPr="003F430D" w:rsidDel="00120A6B" w:rsidRDefault="002078B6" w:rsidP="00BC0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4960" w:author="user" w:date="2020-02-10T06:26:00Z"/>
                <w:del w:id="4961" w:author="Lievia" w:date="2020-02-11T01:36:00Z"/>
                <w:rFonts w:ascii="Bookman Old Style" w:eastAsia="MS Mincho" w:hAnsi="Bookman Old Style"/>
                <w:i/>
                <w:iCs/>
              </w:rPr>
            </w:pPr>
            <w:ins w:id="4962" w:author="user" w:date="2020-02-10T06:31:00Z">
              <w:del w:id="496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Nama super produk : </w:delText>
                </w:r>
              </w:del>
            </w:ins>
            <w:ins w:id="4964" w:author="user" w:date="2020-02-10T06:32:00Z">
              <w:del w:id="496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emas</w:delText>
                </w:r>
              </w:del>
            </w:ins>
          </w:p>
          <w:p w14:paraId="467118D4" w14:textId="77777777" w:rsidR="002078B6" w:rsidRPr="003F430D" w:rsidDel="00120A6B" w:rsidRDefault="002078B6" w:rsidP="00BC0474">
            <w:pPr>
              <w:ind w:left="1"/>
              <w:rPr>
                <w:ins w:id="4966" w:author="user" w:date="2020-02-10T06:26:00Z"/>
                <w:del w:id="4967" w:author="Lievia" w:date="2020-02-11T01:36:00Z"/>
                <w:rFonts w:ascii="Bookman Old Style" w:eastAsia="MS Mincho" w:hAnsi="Bookman Old Style"/>
                <w:i/>
                <w:iCs/>
              </w:rPr>
            </w:pPr>
            <w:ins w:id="4968" w:author="user" w:date="2020-02-10T06:26:00Z">
              <w:del w:id="4969" w:author="Lievia" w:date="2020-02-11T01:36:00Z">
                <w:r w:rsidRPr="003F430D" w:rsidDel="00120A6B">
                  <w:rPr>
                    <w:rFonts w:ascii="Bookman Old Style" w:eastAsia="MS Mincho" w:hAnsi="Bookman Old Style"/>
                    <w:i/>
                    <w:iCs/>
                  </w:rPr>
                  <w:delText>klik submit</w:delText>
                </w:r>
              </w:del>
            </w:ins>
          </w:p>
        </w:tc>
        <w:tc>
          <w:tcPr>
            <w:tcW w:w="1994" w:type="dxa"/>
            <w:vAlign w:val="center"/>
            <w:tcPrChange w:id="4970" w:author="user" w:date="2020-02-10T07:40:00Z">
              <w:tcPr>
                <w:tcW w:w="1358" w:type="dxa"/>
                <w:vAlign w:val="center"/>
              </w:tcPr>
            </w:tcPrChange>
          </w:tcPr>
          <w:p w14:paraId="7BD25667" w14:textId="77777777" w:rsidR="002078B6" w:rsidDel="00120A6B" w:rsidRDefault="002078B6" w:rsidP="00BC0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4971" w:author="user" w:date="2020-02-10T06:31:00Z"/>
                <w:del w:id="4972" w:author="Lievia" w:date="2020-02-11T01:36:00Z"/>
                <w:rFonts w:ascii="Bookman Old Style" w:eastAsia="MS Mincho" w:hAnsi="Bookman Old Style"/>
                <w:i/>
                <w:iCs/>
              </w:rPr>
            </w:pPr>
            <w:ins w:id="4973" w:author="user" w:date="2020-02-10T06:31:00Z">
              <w:del w:id="4974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Nama produk/layanan :spj</w:delText>
                </w:r>
              </w:del>
            </w:ins>
          </w:p>
          <w:p w14:paraId="4F49A201" w14:textId="77777777" w:rsidR="002078B6" w:rsidRPr="003F430D" w:rsidDel="00120A6B" w:rsidRDefault="002078B6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4975" w:author="user" w:date="2020-02-10T06:26:00Z"/>
                <w:del w:id="4976" w:author="Lievia" w:date="2020-02-11T01:36:00Z"/>
                <w:rFonts w:ascii="Bookman Old Style" w:eastAsia="MS Mincho" w:hAnsi="Bookman Old Style"/>
                <w:i/>
                <w:iCs/>
              </w:rPr>
              <w:pPrChange w:id="4977" w:author="user" w:date="2020-02-10T06:32:00Z">
                <w:pPr>
                  <w:pStyle w:val="ListParagraph"/>
                  <w:numPr>
                    <w:numId w:val="10"/>
                  </w:numPr>
                  <w:ind w:hanging="360"/>
                </w:pPr>
              </w:pPrChange>
            </w:pPr>
            <w:ins w:id="4978" w:author="user" w:date="2020-02-10T06:31:00Z">
              <w:del w:id="497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Nama </w:delText>
                </w:r>
              </w:del>
            </w:ins>
            <w:ins w:id="4980" w:author="user" w:date="2020-02-10T06:26:00Z">
              <w:del w:id="498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Super produk : </w:delText>
                </w:r>
              </w:del>
            </w:ins>
            <w:ins w:id="4982" w:author="user" w:date="2020-02-10T06:32:00Z">
              <w:del w:id="498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emas</w:delText>
                </w:r>
              </w:del>
            </w:ins>
          </w:p>
        </w:tc>
        <w:tc>
          <w:tcPr>
            <w:tcW w:w="2415" w:type="dxa"/>
            <w:vAlign w:val="center"/>
            <w:tcPrChange w:id="4984" w:author="user" w:date="2020-02-10T07:40:00Z">
              <w:tcPr>
                <w:tcW w:w="3108" w:type="dxa"/>
                <w:vAlign w:val="center"/>
              </w:tcPr>
            </w:tcPrChange>
          </w:tcPr>
          <w:p w14:paraId="56D8F27A" w14:textId="77777777" w:rsidR="002078B6" w:rsidDel="00120A6B" w:rsidRDefault="002078B6" w:rsidP="00BC0474">
            <w:pPr>
              <w:rPr>
                <w:ins w:id="4985" w:author="user" w:date="2020-02-10T06:26:00Z"/>
                <w:del w:id="4986" w:author="Lievia" w:date="2020-02-11T01:36:00Z"/>
                <w:rFonts w:ascii="Bookman Old Style" w:eastAsia="MS Mincho" w:hAnsi="Bookman Old Style"/>
              </w:rPr>
            </w:pPr>
            <w:ins w:id="4987" w:author="user" w:date="2020-02-10T06:26:00Z">
              <w:del w:id="498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Terdapat pesan menambahkan data sukses, serta data ditampilkan pada tabel halaman  produk lvl </w:delText>
                </w:r>
              </w:del>
            </w:ins>
            <w:ins w:id="4989" w:author="user" w:date="2020-02-10T06:32:00Z">
              <w:del w:id="499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  <w:ins w:id="4991" w:author="user" w:date="2020-02-10T06:26:00Z">
              <w:del w:id="499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212" w:type="dxa"/>
            <w:vAlign w:val="center"/>
            <w:tcPrChange w:id="4993" w:author="user" w:date="2020-02-10T07:40:00Z">
              <w:tcPr>
                <w:tcW w:w="1212" w:type="dxa"/>
                <w:vAlign w:val="center"/>
              </w:tcPr>
            </w:tcPrChange>
          </w:tcPr>
          <w:p w14:paraId="5BDB24A9" w14:textId="77777777" w:rsidR="002078B6" w:rsidDel="00120A6B" w:rsidRDefault="002078B6">
            <w:pPr>
              <w:jc w:val="center"/>
              <w:rPr>
                <w:ins w:id="4994" w:author="user" w:date="2020-02-10T06:26:00Z"/>
                <w:del w:id="4995" w:author="Lievia" w:date="2020-02-11T01:36:00Z"/>
                <w:rFonts w:ascii="Bookman Old Style" w:eastAsia="MS Mincho" w:hAnsi="Bookman Old Style"/>
              </w:rPr>
              <w:pPrChange w:id="4996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4997" w:author="user" w:date="2020-02-10T06:26:00Z">
              <w:del w:id="499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218" w:type="dxa"/>
            <w:vAlign w:val="center"/>
            <w:tcPrChange w:id="4999" w:author="user" w:date="2020-02-10T07:40:00Z">
              <w:tcPr>
                <w:tcW w:w="1401" w:type="dxa"/>
                <w:vAlign w:val="center"/>
              </w:tcPr>
            </w:tcPrChange>
          </w:tcPr>
          <w:p w14:paraId="011A4848" w14:textId="77777777" w:rsidR="002078B6" w:rsidRPr="003F430D" w:rsidDel="00120A6B" w:rsidRDefault="002078B6" w:rsidP="00BC0474">
            <w:pPr>
              <w:rPr>
                <w:ins w:id="5000" w:author="user" w:date="2020-02-10T06:26:00Z"/>
                <w:del w:id="5001" w:author="Lievia" w:date="2020-02-11T01:36:00Z"/>
                <w:rFonts w:ascii="Bookman Old Style" w:eastAsia="MS Mincho" w:hAnsi="Bookman Old Style"/>
              </w:rPr>
            </w:pPr>
          </w:p>
        </w:tc>
      </w:tr>
      <w:tr w:rsidR="002078B6" w:rsidRPr="00E83B33" w:rsidDel="00120A6B" w14:paraId="6E5A9E9A" w14:textId="77777777" w:rsidTr="00BC0474">
        <w:trPr>
          <w:trHeight w:val="389"/>
          <w:ins w:id="5002" w:author="user" w:date="2020-02-10T06:26:00Z"/>
          <w:del w:id="5003" w:author="Lievia" w:date="2020-02-11T01:36:00Z"/>
          <w:trPrChange w:id="5004" w:author="user" w:date="2020-02-10T07:40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5005" w:author="user" w:date="2020-02-10T07:40:00Z">
              <w:tcPr>
                <w:tcW w:w="807" w:type="dxa"/>
              </w:tcPr>
            </w:tcPrChange>
          </w:tcPr>
          <w:p w14:paraId="6B39F2B4" w14:textId="77777777" w:rsidR="002078B6" w:rsidDel="00120A6B" w:rsidRDefault="002078B6">
            <w:pPr>
              <w:jc w:val="center"/>
              <w:rPr>
                <w:ins w:id="5006" w:author="user" w:date="2020-02-10T06:26:00Z"/>
                <w:del w:id="5007" w:author="Lievia" w:date="2020-02-11T01:36:00Z"/>
                <w:rFonts w:ascii="Bookman Old Style" w:eastAsia="MS Mincho" w:hAnsi="Bookman Old Style"/>
              </w:rPr>
              <w:pPrChange w:id="5008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5009" w:author="user" w:date="2020-02-10T06:26:00Z">
              <w:del w:id="501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3</w:delText>
                </w:r>
              </w:del>
            </w:ins>
          </w:p>
        </w:tc>
        <w:tc>
          <w:tcPr>
            <w:tcW w:w="2865" w:type="dxa"/>
            <w:vAlign w:val="center"/>
            <w:tcPrChange w:id="5011" w:author="user" w:date="2020-02-10T07:40:00Z">
              <w:tcPr>
                <w:tcW w:w="2865" w:type="dxa"/>
                <w:vAlign w:val="center"/>
              </w:tcPr>
            </w:tcPrChange>
          </w:tcPr>
          <w:p w14:paraId="2920E04C" w14:textId="77777777" w:rsidR="002078B6" w:rsidDel="00120A6B" w:rsidRDefault="002078B6" w:rsidP="00BC0474">
            <w:pPr>
              <w:rPr>
                <w:ins w:id="5012" w:author="user" w:date="2020-02-10T06:26:00Z"/>
                <w:del w:id="5013" w:author="Lievia" w:date="2020-02-11T01:36:00Z"/>
                <w:rFonts w:ascii="Bookman Old Style" w:eastAsia="MS Mincho" w:hAnsi="Bookman Old Style"/>
              </w:rPr>
            </w:pPr>
            <w:ins w:id="5014" w:author="user" w:date="2020-02-10T06:26:00Z">
              <w:del w:id="501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back</w:delText>
                </w:r>
              </w:del>
            </w:ins>
          </w:p>
        </w:tc>
        <w:tc>
          <w:tcPr>
            <w:tcW w:w="1994" w:type="dxa"/>
            <w:vAlign w:val="center"/>
            <w:tcPrChange w:id="5016" w:author="user" w:date="2020-02-10T07:40:00Z">
              <w:tcPr>
                <w:tcW w:w="1783" w:type="dxa"/>
                <w:vAlign w:val="center"/>
              </w:tcPr>
            </w:tcPrChange>
          </w:tcPr>
          <w:p w14:paraId="6D4995A7" w14:textId="77777777" w:rsidR="002078B6" w:rsidDel="00120A6B" w:rsidRDefault="002078B6" w:rsidP="00BC0474">
            <w:pPr>
              <w:rPr>
                <w:ins w:id="5017" w:author="user" w:date="2020-02-10T06:26:00Z"/>
                <w:del w:id="5018" w:author="Lievia" w:date="2020-02-11T01:36:00Z"/>
                <w:rFonts w:ascii="Bookman Old Style" w:eastAsia="MS Mincho" w:hAnsi="Bookman Old Style"/>
                <w:i/>
                <w:iCs/>
              </w:rPr>
            </w:pPr>
            <w:ins w:id="5019" w:author="user" w:date="2020-02-10T06:26:00Z">
              <w:del w:id="5020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back</w:delText>
                </w:r>
              </w:del>
            </w:ins>
          </w:p>
        </w:tc>
        <w:tc>
          <w:tcPr>
            <w:tcW w:w="1994" w:type="dxa"/>
            <w:vAlign w:val="center"/>
            <w:tcPrChange w:id="5021" w:author="user" w:date="2020-02-10T07:40:00Z">
              <w:tcPr>
                <w:tcW w:w="1358" w:type="dxa"/>
                <w:vAlign w:val="center"/>
              </w:tcPr>
            </w:tcPrChange>
          </w:tcPr>
          <w:p w14:paraId="3AFF23E6" w14:textId="77777777" w:rsidR="002078B6" w:rsidRPr="003F430D" w:rsidDel="00120A6B" w:rsidRDefault="002078B6" w:rsidP="00BC0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5022" w:author="user" w:date="2020-02-10T06:26:00Z"/>
                <w:del w:id="5023" w:author="Lievia" w:date="2020-02-11T01:36:00Z"/>
                <w:rFonts w:ascii="Bookman Old Style" w:eastAsia="MS Mincho" w:hAnsi="Bookman Old Style"/>
                <w:i/>
                <w:iCs/>
              </w:rPr>
            </w:pPr>
          </w:p>
        </w:tc>
        <w:tc>
          <w:tcPr>
            <w:tcW w:w="2415" w:type="dxa"/>
            <w:vAlign w:val="center"/>
            <w:tcPrChange w:id="5024" w:author="user" w:date="2020-02-10T07:40:00Z">
              <w:tcPr>
                <w:tcW w:w="3108" w:type="dxa"/>
                <w:vAlign w:val="center"/>
              </w:tcPr>
            </w:tcPrChange>
          </w:tcPr>
          <w:p w14:paraId="69110EAF" w14:textId="77777777" w:rsidR="002078B6" w:rsidDel="00120A6B" w:rsidRDefault="002078B6" w:rsidP="00BC0474">
            <w:pPr>
              <w:rPr>
                <w:ins w:id="5025" w:author="user" w:date="2020-02-10T06:26:00Z"/>
                <w:del w:id="5026" w:author="Lievia" w:date="2020-02-11T01:36:00Z"/>
                <w:rFonts w:ascii="Bookman Old Style" w:eastAsia="MS Mincho" w:hAnsi="Bookman Old Style"/>
              </w:rPr>
            </w:pPr>
            <w:ins w:id="5027" w:author="user" w:date="2020-02-10T06:26:00Z">
              <w:del w:id="502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Kembali ke halaman  produk lvl </w:delText>
                </w:r>
              </w:del>
            </w:ins>
            <w:ins w:id="5029" w:author="user" w:date="2020-02-10T06:35:00Z">
              <w:del w:id="503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1212" w:type="dxa"/>
            <w:vAlign w:val="center"/>
            <w:tcPrChange w:id="5031" w:author="user" w:date="2020-02-10T07:40:00Z">
              <w:tcPr>
                <w:tcW w:w="1212" w:type="dxa"/>
                <w:vAlign w:val="center"/>
              </w:tcPr>
            </w:tcPrChange>
          </w:tcPr>
          <w:p w14:paraId="4E6D5180" w14:textId="77777777" w:rsidR="002078B6" w:rsidDel="00120A6B" w:rsidRDefault="002078B6">
            <w:pPr>
              <w:jc w:val="center"/>
              <w:rPr>
                <w:ins w:id="5032" w:author="user" w:date="2020-02-10T06:26:00Z"/>
                <w:del w:id="5033" w:author="Lievia" w:date="2020-02-11T01:36:00Z"/>
                <w:rFonts w:ascii="Bookman Old Style" w:eastAsia="MS Mincho" w:hAnsi="Bookman Old Style"/>
              </w:rPr>
              <w:pPrChange w:id="5034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5035" w:author="user" w:date="2020-02-10T06:26:00Z">
              <w:del w:id="503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218" w:type="dxa"/>
            <w:vAlign w:val="center"/>
            <w:tcPrChange w:id="5037" w:author="user" w:date="2020-02-10T07:40:00Z">
              <w:tcPr>
                <w:tcW w:w="1401" w:type="dxa"/>
                <w:vAlign w:val="center"/>
              </w:tcPr>
            </w:tcPrChange>
          </w:tcPr>
          <w:p w14:paraId="52DC73FD" w14:textId="77777777" w:rsidR="002078B6" w:rsidRPr="00D12A08" w:rsidDel="00120A6B" w:rsidRDefault="002078B6" w:rsidP="00BC0474">
            <w:pPr>
              <w:rPr>
                <w:ins w:id="5038" w:author="user" w:date="2020-02-10T06:26:00Z"/>
                <w:del w:id="5039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25837727" w14:textId="77777777" w:rsidR="002078B6" w:rsidDel="00120A6B" w:rsidRDefault="002078B6" w:rsidP="002078B6">
      <w:pPr>
        <w:pStyle w:val="ListParagraph"/>
        <w:ind w:left="1890"/>
        <w:rPr>
          <w:ins w:id="5040" w:author="user" w:date="2020-02-10T06:26:00Z"/>
          <w:del w:id="5041" w:author="Lievia" w:date="2020-02-11T01:36:00Z"/>
          <w:rFonts w:ascii="Bookman Old Style" w:hAnsi="Bookman Old Style"/>
          <w:bCs/>
          <w:sz w:val="24"/>
          <w:szCs w:val="24"/>
        </w:rPr>
      </w:pPr>
    </w:p>
    <w:p w14:paraId="3F7EDABA" w14:textId="77777777" w:rsidR="002078B6" w:rsidRPr="003F430D" w:rsidDel="00120A6B" w:rsidRDefault="002078B6">
      <w:pPr>
        <w:pStyle w:val="ListParagraph"/>
        <w:numPr>
          <w:ilvl w:val="0"/>
          <w:numId w:val="18"/>
        </w:numPr>
        <w:ind w:left="1890"/>
        <w:rPr>
          <w:ins w:id="5042" w:author="user" w:date="2020-02-10T06:26:00Z"/>
          <w:del w:id="5043" w:author="Lievia" w:date="2020-02-11T01:36:00Z"/>
          <w:rFonts w:ascii="Bookman Old Style" w:hAnsi="Bookman Old Style"/>
          <w:bCs/>
          <w:sz w:val="24"/>
          <w:szCs w:val="24"/>
        </w:rPr>
        <w:pPrChange w:id="5044" w:author="user" w:date="2020-02-10T06:26:00Z">
          <w:pPr>
            <w:pStyle w:val="ListParagraph"/>
            <w:numPr>
              <w:numId w:val="17"/>
            </w:numPr>
            <w:ind w:left="1890" w:hanging="360"/>
          </w:pPr>
        </w:pPrChange>
      </w:pPr>
      <w:ins w:id="5045" w:author="user" w:date="2020-02-10T06:26:00Z">
        <w:del w:id="5046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Modul Edit (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Produk/layanan Lvl </w:delText>
          </w:r>
        </w:del>
      </w:ins>
      <w:ins w:id="5047" w:author="user" w:date="2020-02-10T06:35:00Z">
        <w:del w:id="5048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2</w:delText>
          </w:r>
        </w:del>
      </w:ins>
      <w:ins w:id="5049" w:author="user" w:date="2020-02-10T06:26:00Z">
        <w:del w:id="5050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0099D6F5" w14:textId="77777777" w:rsidR="002078B6" w:rsidRPr="003F430D" w:rsidDel="00120A6B" w:rsidRDefault="002078B6" w:rsidP="002078B6">
      <w:pPr>
        <w:pStyle w:val="ListParagraph"/>
        <w:ind w:left="1890"/>
        <w:rPr>
          <w:ins w:id="5051" w:author="user" w:date="2020-02-10T06:26:00Z"/>
          <w:del w:id="5052" w:author="Lievia" w:date="2020-02-11T01:36:00Z"/>
          <w:rFonts w:ascii="Bookman Old Style" w:hAnsi="Bookman Old Style"/>
          <w:bCs/>
          <w:sz w:val="24"/>
          <w:szCs w:val="24"/>
        </w:rPr>
      </w:pPr>
      <w:ins w:id="5053" w:author="user" w:date="2020-02-10T06:26:00Z">
        <w:del w:id="5054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dmin dapat Mengedit Produk/layanan Lvl </w:delText>
          </w:r>
        </w:del>
      </w:ins>
      <w:ins w:id="5055" w:author="user" w:date="2020-02-10T06:36:00Z">
        <w:del w:id="5056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2</w:delText>
          </w:r>
        </w:del>
      </w:ins>
      <w:ins w:id="5057" w:author="user" w:date="2020-02-10T06:26:00Z">
        <w:del w:id="5058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5059" w:author="user" w:date="2020-02-10T07:32:00Z">
          <w:tblPr>
            <w:tblpPr w:leftFromText="180" w:rightFromText="180" w:vertAnchor="text" w:horzAnchor="page" w:tblpX="3391" w:tblpY="10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807"/>
        <w:gridCol w:w="2865"/>
        <w:gridCol w:w="1813"/>
        <w:gridCol w:w="1813"/>
        <w:gridCol w:w="2597"/>
        <w:gridCol w:w="1260"/>
        <w:gridCol w:w="1350"/>
        <w:tblGridChange w:id="5060">
          <w:tblGrid>
            <w:gridCol w:w="807"/>
            <w:gridCol w:w="2865"/>
            <w:gridCol w:w="1813"/>
            <w:gridCol w:w="1813"/>
            <w:gridCol w:w="3108"/>
            <w:gridCol w:w="1212"/>
            <w:gridCol w:w="1401"/>
          </w:tblGrid>
        </w:tblGridChange>
      </w:tblGrid>
      <w:tr w:rsidR="002078B6" w:rsidRPr="00E83B33" w:rsidDel="00120A6B" w14:paraId="3ECE412C" w14:textId="77777777" w:rsidTr="00BC0474">
        <w:trPr>
          <w:trHeight w:val="633"/>
          <w:ins w:id="5061" w:author="user" w:date="2020-02-10T06:26:00Z"/>
          <w:del w:id="5062" w:author="Lievia" w:date="2020-02-11T01:36:00Z"/>
          <w:trPrChange w:id="5063" w:author="user" w:date="2020-02-10T07:32:00Z">
            <w:trPr>
              <w:trHeight w:val="633"/>
            </w:trPr>
          </w:trPrChange>
        </w:trPr>
        <w:tc>
          <w:tcPr>
            <w:tcW w:w="807" w:type="dxa"/>
            <w:vAlign w:val="center"/>
            <w:tcPrChange w:id="5064" w:author="user" w:date="2020-02-10T07:32:00Z">
              <w:tcPr>
                <w:tcW w:w="807" w:type="dxa"/>
                <w:vAlign w:val="center"/>
              </w:tcPr>
            </w:tcPrChange>
          </w:tcPr>
          <w:p w14:paraId="28D83020" w14:textId="77777777" w:rsidR="002078B6" w:rsidRPr="00D12A08" w:rsidDel="00120A6B" w:rsidRDefault="002078B6" w:rsidP="00BC0474">
            <w:pPr>
              <w:jc w:val="center"/>
              <w:rPr>
                <w:ins w:id="5065" w:author="user" w:date="2020-02-10T06:26:00Z"/>
                <w:del w:id="5066" w:author="Lievia" w:date="2020-02-11T01:36:00Z"/>
                <w:rFonts w:ascii="Bookman Old Style" w:eastAsia="MS Mincho" w:hAnsi="Bookman Old Style"/>
                <w:lang w:val="id-ID"/>
              </w:rPr>
            </w:pPr>
            <w:ins w:id="5067" w:author="user" w:date="2020-02-10T06:26:00Z">
              <w:del w:id="506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  <w:tcPrChange w:id="5069" w:author="user" w:date="2020-02-10T07:32:00Z">
              <w:tcPr>
                <w:tcW w:w="2865" w:type="dxa"/>
                <w:vAlign w:val="center"/>
              </w:tcPr>
            </w:tcPrChange>
          </w:tcPr>
          <w:p w14:paraId="08BAFB2B" w14:textId="77777777" w:rsidR="002078B6" w:rsidRPr="00D12A08" w:rsidDel="00120A6B" w:rsidRDefault="002078B6" w:rsidP="00BC0474">
            <w:pPr>
              <w:jc w:val="center"/>
              <w:rPr>
                <w:ins w:id="5070" w:author="user" w:date="2020-02-10T06:26:00Z"/>
                <w:del w:id="5071" w:author="Lievia" w:date="2020-02-11T01:36:00Z"/>
                <w:rFonts w:ascii="Bookman Old Style" w:eastAsia="MS Mincho" w:hAnsi="Bookman Old Style"/>
                <w:lang w:val="id-ID"/>
              </w:rPr>
            </w:pPr>
            <w:ins w:id="5072" w:author="user" w:date="2020-02-10T06:26:00Z">
              <w:del w:id="507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813" w:type="dxa"/>
            <w:vAlign w:val="center"/>
            <w:tcPrChange w:id="5074" w:author="user" w:date="2020-02-10T07:32:00Z">
              <w:tcPr>
                <w:tcW w:w="1783" w:type="dxa"/>
                <w:vAlign w:val="center"/>
              </w:tcPr>
            </w:tcPrChange>
          </w:tcPr>
          <w:p w14:paraId="084260CD" w14:textId="77777777" w:rsidR="002078B6" w:rsidRPr="00D12A08" w:rsidDel="00120A6B" w:rsidRDefault="002078B6" w:rsidP="00BC0474">
            <w:pPr>
              <w:jc w:val="center"/>
              <w:rPr>
                <w:ins w:id="5075" w:author="user" w:date="2020-02-10T06:26:00Z"/>
                <w:del w:id="5076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5077" w:author="user" w:date="2020-02-10T06:26:00Z">
              <w:del w:id="5078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813" w:type="dxa"/>
            <w:vAlign w:val="center"/>
            <w:tcPrChange w:id="5079" w:author="user" w:date="2020-02-10T07:32:00Z">
              <w:tcPr>
                <w:tcW w:w="1325" w:type="dxa"/>
                <w:vAlign w:val="center"/>
              </w:tcPr>
            </w:tcPrChange>
          </w:tcPr>
          <w:p w14:paraId="75884ED5" w14:textId="77777777" w:rsidR="002078B6" w:rsidRPr="00D12A08" w:rsidDel="00120A6B" w:rsidRDefault="002078B6" w:rsidP="00BC0474">
            <w:pPr>
              <w:jc w:val="center"/>
              <w:rPr>
                <w:ins w:id="5080" w:author="user" w:date="2020-02-10T06:26:00Z"/>
                <w:del w:id="5081" w:author="Lievia" w:date="2020-02-11T01:36:00Z"/>
                <w:rFonts w:ascii="Bookman Old Style" w:eastAsia="MS Mincho" w:hAnsi="Bookman Old Style"/>
                <w:lang w:val="id-ID"/>
              </w:rPr>
            </w:pPr>
            <w:ins w:id="5082" w:author="user" w:date="2020-02-10T06:26:00Z">
              <w:del w:id="508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2597" w:type="dxa"/>
            <w:vAlign w:val="center"/>
            <w:tcPrChange w:id="5084" w:author="user" w:date="2020-02-10T07:32:00Z">
              <w:tcPr>
                <w:tcW w:w="3108" w:type="dxa"/>
                <w:vAlign w:val="center"/>
              </w:tcPr>
            </w:tcPrChange>
          </w:tcPr>
          <w:p w14:paraId="094525F9" w14:textId="77777777" w:rsidR="002078B6" w:rsidRPr="00D12A08" w:rsidDel="00120A6B" w:rsidRDefault="002078B6" w:rsidP="00BC0474">
            <w:pPr>
              <w:jc w:val="center"/>
              <w:rPr>
                <w:ins w:id="5085" w:author="user" w:date="2020-02-10T06:26:00Z"/>
                <w:del w:id="5086" w:author="Lievia" w:date="2020-02-11T01:36:00Z"/>
                <w:rFonts w:ascii="Bookman Old Style" w:eastAsia="MS Mincho" w:hAnsi="Bookman Old Style"/>
                <w:lang w:val="id-ID"/>
              </w:rPr>
            </w:pPr>
            <w:ins w:id="5087" w:author="user" w:date="2020-02-10T06:26:00Z">
              <w:del w:id="508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60" w:type="dxa"/>
            <w:vAlign w:val="center"/>
            <w:tcPrChange w:id="5089" w:author="user" w:date="2020-02-10T07:32:00Z">
              <w:tcPr>
                <w:tcW w:w="1212" w:type="dxa"/>
                <w:vAlign w:val="center"/>
              </w:tcPr>
            </w:tcPrChange>
          </w:tcPr>
          <w:p w14:paraId="3CCE8292" w14:textId="77777777" w:rsidR="002078B6" w:rsidRPr="00D12A08" w:rsidDel="00120A6B" w:rsidRDefault="002078B6" w:rsidP="00BC0474">
            <w:pPr>
              <w:jc w:val="center"/>
              <w:rPr>
                <w:ins w:id="5090" w:author="user" w:date="2020-02-10T06:26:00Z"/>
                <w:del w:id="5091" w:author="Lievia" w:date="2020-02-11T01:36:00Z"/>
                <w:rFonts w:ascii="Bookman Old Style" w:eastAsia="MS Mincho" w:hAnsi="Bookman Old Style"/>
                <w:lang w:val="id-ID"/>
              </w:rPr>
            </w:pPr>
            <w:ins w:id="5092" w:author="user" w:date="2020-02-10T06:26:00Z">
              <w:del w:id="509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5973EEF5" w14:textId="77777777" w:rsidR="002078B6" w:rsidRPr="00D12A08" w:rsidDel="00120A6B" w:rsidRDefault="002078B6" w:rsidP="00BC0474">
            <w:pPr>
              <w:jc w:val="center"/>
              <w:rPr>
                <w:ins w:id="5094" w:author="user" w:date="2020-02-10T06:26:00Z"/>
                <w:del w:id="5095" w:author="Lievia" w:date="2020-02-11T01:36:00Z"/>
                <w:rFonts w:ascii="Bookman Old Style" w:eastAsia="MS Mincho" w:hAnsi="Bookman Old Style"/>
                <w:lang w:val="id-ID"/>
              </w:rPr>
            </w:pPr>
            <w:ins w:id="5096" w:author="user" w:date="2020-02-10T06:26:00Z">
              <w:del w:id="509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350" w:type="dxa"/>
            <w:vAlign w:val="center"/>
            <w:tcPrChange w:id="5098" w:author="user" w:date="2020-02-10T07:32:00Z">
              <w:tcPr>
                <w:tcW w:w="1401" w:type="dxa"/>
                <w:vAlign w:val="center"/>
              </w:tcPr>
            </w:tcPrChange>
          </w:tcPr>
          <w:p w14:paraId="4FA317A0" w14:textId="77777777" w:rsidR="002078B6" w:rsidRPr="00D12A08" w:rsidDel="00120A6B" w:rsidRDefault="002078B6" w:rsidP="00BC0474">
            <w:pPr>
              <w:jc w:val="center"/>
              <w:rPr>
                <w:ins w:id="5099" w:author="user" w:date="2020-02-10T06:26:00Z"/>
                <w:del w:id="5100" w:author="Lievia" w:date="2020-02-11T01:36:00Z"/>
                <w:rFonts w:ascii="Bookman Old Style" w:eastAsia="MS Mincho" w:hAnsi="Bookman Old Style"/>
                <w:lang w:val="id-ID"/>
              </w:rPr>
            </w:pPr>
            <w:ins w:id="5101" w:author="user" w:date="2020-02-10T06:26:00Z">
              <w:del w:id="510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2078B6" w:rsidRPr="00E83B33" w:rsidDel="00120A6B" w14:paraId="4263D6A3" w14:textId="77777777" w:rsidTr="00BC0474">
        <w:trPr>
          <w:trHeight w:val="389"/>
          <w:ins w:id="5103" w:author="user" w:date="2020-02-10T06:26:00Z"/>
          <w:del w:id="5104" w:author="Lievia" w:date="2020-02-11T01:36:00Z"/>
          <w:trPrChange w:id="5105" w:author="user" w:date="2020-02-10T07:40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5106" w:author="user" w:date="2020-02-10T07:40:00Z">
              <w:tcPr>
                <w:tcW w:w="807" w:type="dxa"/>
              </w:tcPr>
            </w:tcPrChange>
          </w:tcPr>
          <w:p w14:paraId="09A70BFB" w14:textId="77777777" w:rsidR="002078B6" w:rsidRPr="003F430D" w:rsidDel="00120A6B" w:rsidRDefault="002078B6">
            <w:pPr>
              <w:jc w:val="center"/>
              <w:rPr>
                <w:ins w:id="5107" w:author="user" w:date="2020-02-10T06:26:00Z"/>
                <w:del w:id="5108" w:author="Lievia" w:date="2020-02-11T01:36:00Z"/>
                <w:rFonts w:ascii="Bookman Old Style" w:eastAsia="MS Mincho" w:hAnsi="Bookman Old Style"/>
              </w:rPr>
              <w:pPrChange w:id="5109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5110" w:author="user" w:date="2020-02-10T06:26:00Z">
              <w:del w:id="511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5112" w:author="user" w:date="2020-02-10T07:40:00Z">
              <w:tcPr>
                <w:tcW w:w="2865" w:type="dxa"/>
                <w:vAlign w:val="center"/>
              </w:tcPr>
            </w:tcPrChange>
          </w:tcPr>
          <w:p w14:paraId="68834B3D" w14:textId="77777777" w:rsidR="002078B6" w:rsidRPr="003F430D" w:rsidDel="00120A6B" w:rsidRDefault="002078B6" w:rsidP="00BC0474">
            <w:pPr>
              <w:rPr>
                <w:ins w:id="5113" w:author="user" w:date="2020-02-10T06:26:00Z"/>
                <w:del w:id="5114" w:author="Lievia" w:date="2020-02-11T01:36:00Z"/>
                <w:rFonts w:ascii="Bookman Old Style" w:eastAsia="MS Mincho" w:hAnsi="Bookman Old Style"/>
              </w:rPr>
            </w:pPr>
            <w:ins w:id="5115" w:author="user" w:date="2020-02-10T06:26:00Z">
              <w:del w:id="511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icon edit  </w:delText>
                </w:r>
              </w:del>
            </w:ins>
          </w:p>
        </w:tc>
        <w:tc>
          <w:tcPr>
            <w:tcW w:w="1813" w:type="dxa"/>
            <w:vAlign w:val="center"/>
            <w:tcPrChange w:id="5117" w:author="user" w:date="2020-02-10T07:40:00Z">
              <w:tcPr>
                <w:tcW w:w="1783" w:type="dxa"/>
                <w:vAlign w:val="center"/>
              </w:tcPr>
            </w:tcPrChange>
          </w:tcPr>
          <w:p w14:paraId="0FEA3FB3" w14:textId="77777777" w:rsidR="002078B6" w:rsidRPr="003F430D" w:rsidDel="00120A6B" w:rsidRDefault="002078B6" w:rsidP="00BC0474">
            <w:pPr>
              <w:rPr>
                <w:ins w:id="5118" w:author="user" w:date="2020-02-10T06:26:00Z"/>
                <w:del w:id="5119" w:author="Lievia" w:date="2020-02-11T01:36:00Z"/>
                <w:rFonts w:ascii="Bookman Old Style" w:eastAsia="MS Mincho" w:hAnsi="Bookman Old Style"/>
                <w:i/>
                <w:iCs/>
              </w:rPr>
            </w:pPr>
            <w:ins w:id="5120" w:author="user" w:date="2020-02-10T06:26:00Z">
              <w:del w:id="512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icon edit</w:delText>
                </w:r>
              </w:del>
            </w:ins>
          </w:p>
        </w:tc>
        <w:tc>
          <w:tcPr>
            <w:tcW w:w="1813" w:type="dxa"/>
            <w:vAlign w:val="center"/>
            <w:tcPrChange w:id="5122" w:author="user" w:date="2020-02-10T07:40:00Z">
              <w:tcPr>
                <w:tcW w:w="1325" w:type="dxa"/>
                <w:vAlign w:val="center"/>
              </w:tcPr>
            </w:tcPrChange>
          </w:tcPr>
          <w:p w14:paraId="289A7605" w14:textId="77777777" w:rsidR="002078B6" w:rsidRPr="003F430D" w:rsidDel="00120A6B" w:rsidRDefault="002078B6" w:rsidP="00BC0474">
            <w:pPr>
              <w:rPr>
                <w:ins w:id="5123" w:author="user" w:date="2020-02-10T06:26:00Z"/>
                <w:del w:id="5124" w:author="Lievia" w:date="2020-02-11T01:36:00Z"/>
                <w:rFonts w:ascii="Bookman Old Style" w:eastAsia="MS Mincho" w:hAnsi="Bookman Old Style"/>
              </w:rPr>
            </w:pPr>
            <w:ins w:id="5125" w:author="user" w:date="2020-02-10T06:26:00Z">
              <w:del w:id="512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2597" w:type="dxa"/>
            <w:vAlign w:val="center"/>
            <w:tcPrChange w:id="5127" w:author="user" w:date="2020-02-10T07:40:00Z">
              <w:tcPr>
                <w:tcW w:w="3108" w:type="dxa"/>
                <w:vAlign w:val="center"/>
              </w:tcPr>
            </w:tcPrChange>
          </w:tcPr>
          <w:p w14:paraId="48AE55F0" w14:textId="77777777" w:rsidR="002078B6" w:rsidRPr="003F430D" w:rsidDel="00120A6B" w:rsidRDefault="002078B6" w:rsidP="00BC0474">
            <w:pPr>
              <w:rPr>
                <w:ins w:id="5128" w:author="user" w:date="2020-02-10T06:26:00Z"/>
                <w:del w:id="5129" w:author="Lievia" w:date="2020-02-11T01:36:00Z"/>
                <w:rFonts w:ascii="Bookman Old Style" w:eastAsia="MS Mincho" w:hAnsi="Bookman Old Style"/>
              </w:rPr>
            </w:pPr>
            <w:ins w:id="5130" w:author="user" w:date="2020-02-10T06:26:00Z">
              <w:del w:id="513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Dapat menampilkan form edit data</w:delText>
                </w:r>
                <w:r w:rsidR="00D857A6" w:rsidDel="00120A6B">
                  <w:rPr>
                    <w:rFonts w:ascii="Bookman Old Style" w:eastAsia="MS Mincho" w:hAnsi="Bookman Old Style"/>
                  </w:rPr>
                  <w:delText xml:space="preserve"> produk lvl </w:delText>
                </w:r>
              </w:del>
            </w:ins>
            <w:ins w:id="5132" w:author="user" w:date="2020-02-10T06:36:00Z">
              <w:del w:id="5133" w:author="Lievia" w:date="2020-02-11T01:36:00Z">
                <w:r w:rsidR="00D857A6"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  <w:ins w:id="5134" w:author="user" w:date="2020-02-10T06:26:00Z">
              <w:del w:id="513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dengan menampilkan data yang akan di edit</w:delText>
                </w:r>
              </w:del>
            </w:ins>
          </w:p>
        </w:tc>
        <w:tc>
          <w:tcPr>
            <w:tcW w:w="1260" w:type="dxa"/>
            <w:vAlign w:val="center"/>
            <w:tcPrChange w:id="5136" w:author="user" w:date="2020-02-10T07:40:00Z">
              <w:tcPr>
                <w:tcW w:w="1212" w:type="dxa"/>
                <w:vAlign w:val="center"/>
              </w:tcPr>
            </w:tcPrChange>
          </w:tcPr>
          <w:p w14:paraId="6323B3E6" w14:textId="77777777" w:rsidR="002078B6" w:rsidRPr="003F430D" w:rsidDel="00120A6B" w:rsidRDefault="002078B6">
            <w:pPr>
              <w:jc w:val="center"/>
              <w:rPr>
                <w:ins w:id="5137" w:author="user" w:date="2020-02-10T06:26:00Z"/>
                <w:del w:id="5138" w:author="Lievia" w:date="2020-02-11T01:36:00Z"/>
                <w:rFonts w:ascii="Bookman Old Style" w:eastAsia="MS Mincho" w:hAnsi="Bookman Old Style"/>
              </w:rPr>
              <w:pPrChange w:id="5139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5140" w:author="user" w:date="2020-02-10T06:26:00Z">
              <w:del w:id="514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350" w:type="dxa"/>
            <w:vAlign w:val="center"/>
            <w:tcPrChange w:id="5142" w:author="user" w:date="2020-02-10T07:40:00Z">
              <w:tcPr>
                <w:tcW w:w="1401" w:type="dxa"/>
                <w:vAlign w:val="center"/>
              </w:tcPr>
            </w:tcPrChange>
          </w:tcPr>
          <w:p w14:paraId="6BB964FB" w14:textId="77777777" w:rsidR="002078B6" w:rsidRPr="003F430D" w:rsidDel="00120A6B" w:rsidRDefault="002078B6" w:rsidP="00BC0474">
            <w:pPr>
              <w:rPr>
                <w:ins w:id="5143" w:author="user" w:date="2020-02-10T06:26:00Z"/>
                <w:del w:id="5144" w:author="Lievia" w:date="2020-02-11T01:36:00Z"/>
                <w:rFonts w:ascii="Bookman Old Style" w:eastAsia="MS Mincho" w:hAnsi="Bookman Old Style"/>
              </w:rPr>
            </w:pPr>
          </w:p>
        </w:tc>
      </w:tr>
      <w:tr w:rsidR="002078B6" w:rsidRPr="00E83B33" w:rsidDel="00120A6B" w14:paraId="5C5AF9CC" w14:textId="77777777" w:rsidTr="00BC0474">
        <w:trPr>
          <w:trHeight w:val="389"/>
          <w:ins w:id="5145" w:author="user" w:date="2020-02-10T06:26:00Z"/>
          <w:del w:id="5146" w:author="Lievia" w:date="2020-02-11T01:36:00Z"/>
          <w:trPrChange w:id="5147" w:author="user" w:date="2020-02-10T07:40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5148" w:author="user" w:date="2020-02-10T07:40:00Z">
              <w:tcPr>
                <w:tcW w:w="807" w:type="dxa"/>
              </w:tcPr>
            </w:tcPrChange>
          </w:tcPr>
          <w:p w14:paraId="0B2E02F6" w14:textId="77777777" w:rsidR="002078B6" w:rsidDel="00120A6B" w:rsidRDefault="002078B6">
            <w:pPr>
              <w:jc w:val="center"/>
              <w:rPr>
                <w:ins w:id="5149" w:author="user" w:date="2020-02-10T06:26:00Z"/>
                <w:del w:id="5150" w:author="Lievia" w:date="2020-02-11T01:36:00Z"/>
                <w:rFonts w:ascii="Bookman Old Style" w:eastAsia="MS Mincho" w:hAnsi="Bookman Old Style"/>
              </w:rPr>
              <w:pPrChange w:id="5151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5152" w:author="user" w:date="2020-02-10T06:26:00Z">
              <w:del w:id="515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2865" w:type="dxa"/>
            <w:vAlign w:val="center"/>
            <w:tcPrChange w:id="5154" w:author="user" w:date="2020-02-10T07:40:00Z">
              <w:tcPr>
                <w:tcW w:w="2865" w:type="dxa"/>
                <w:vAlign w:val="center"/>
              </w:tcPr>
            </w:tcPrChange>
          </w:tcPr>
          <w:p w14:paraId="7F343F60" w14:textId="77777777" w:rsidR="002078B6" w:rsidDel="00120A6B" w:rsidRDefault="002078B6">
            <w:pPr>
              <w:rPr>
                <w:ins w:id="5155" w:author="user" w:date="2020-02-10T06:26:00Z"/>
                <w:del w:id="5156" w:author="Lievia" w:date="2020-02-11T01:36:00Z"/>
                <w:rFonts w:ascii="Bookman Old Style" w:eastAsia="MS Mincho" w:hAnsi="Bookman Old Style"/>
              </w:rPr>
              <w:pPrChange w:id="5157" w:author="user" w:date="2020-02-10T06:36:00Z">
                <w:pPr>
                  <w:framePr w:hSpace="180" w:wrap="around" w:vAnchor="text" w:hAnchor="page" w:x="3391" w:y="103"/>
                </w:pPr>
              </w:pPrChange>
            </w:pPr>
            <w:ins w:id="5158" w:author="user" w:date="2020-02-10T06:26:00Z">
              <w:del w:id="515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Mengisikan data pada form edit</w:delText>
                </w:r>
              </w:del>
            </w:ins>
            <w:ins w:id="5160" w:author="user" w:date="2020-02-10T06:37:00Z">
              <w:del w:id="5161" w:author="Lievia" w:date="2020-02-11T01:36:00Z">
                <w:r w:rsidR="00D857A6" w:rsidDel="00120A6B">
                  <w:rPr>
                    <w:rFonts w:ascii="Bookman Old Style" w:eastAsia="MS Mincho" w:hAnsi="Bookman Old Style"/>
                  </w:rPr>
                  <w:delText xml:space="preserve"> produk lvl 2</w:delText>
                </w:r>
              </w:del>
            </w:ins>
            <w:ins w:id="5162" w:author="user" w:date="2020-02-10T06:26:00Z">
              <w:del w:id="516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.</w:delText>
                </w:r>
              </w:del>
            </w:ins>
          </w:p>
        </w:tc>
        <w:tc>
          <w:tcPr>
            <w:tcW w:w="1813" w:type="dxa"/>
            <w:vAlign w:val="center"/>
            <w:tcPrChange w:id="5164" w:author="user" w:date="2020-02-10T07:40:00Z">
              <w:tcPr>
                <w:tcW w:w="1783" w:type="dxa"/>
                <w:vAlign w:val="center"/>
              </w:tcPr>
            </w:tcPrChange>
          </w:tcPr>
          <w:p w14:paraId="127045EE" w14:textId="77777777" w:rsidR="002078B6" w:rsidDel="00120A6B" w:rsidRDefault="002078B6" w:rsidP="00BC0474">
            <w:pPr>
              <w:rPr>
                <w:ins w:id="5165" w:author="user" w:date="2020-02-10T06:26:00Z"/>
                <w:del w:id="5166" w:author="Lievia" w:date="2020-02-11T01:36:00Z"/>
                <w:rFonts w:ascii="Bookman Old Style" w:eastAsia="MS Mincho" w:hAnsi="Bookman Old Style"/>
                <w:i/>
                <w:iCs/>
              </w:rPr>
            </w:pPr>
            <w:ins w:id="5167" w:author="user" w:date="2020-02-10T06:26:00Z">
              <w:del w:id="516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Mengisikan</w:delText>
                </w:r>
              </w:del>
            </w:ins>
          </w:p>
          <w:p w14:paraId="78377F45" w14:textId="77777777" w:rsidR="002078B6" w:rsidRPr="00D857A6" w:rsidDel="00120A6B" w:rsidRDefault="00D857A6">
            <w:pPr>
              <w:rPr>
                <w:ins w:id="5169" w:author="user" w:date="2020-02-10T06:26:00Z"/>
                <w:del w:id="5170" w:author="Lievia" w:date="2020-02-11T01:36:00Z"/>
                <w:rFonts w:ascii="Bookman Old Style" w:eastAsia="MS Mincho" w:hAnsi="Bookman Old Style"/>
                <w:i/>
                <w:iCs/>
                <w:rPrChange w:id="5171" w:author="user" w:date="2020-02-10T06:37:00Z">
                  <w:rPr>
                    <w:ins w:id="5172" w:author="user" w:date="2020-02-10T06:26:00Z"/>
                    <w:del w:id="5173" w:author="Lievia" w:date="2020-02-11T01:36:00Z"/>
                    <w:rFonts w:eastAsia="MS Mincho"/>
                  </w:rPr>
                </w:rPrChange>
              </w:rPr>
              <w:pPrChange w:id="5174" w:author="user" w:date="2020-02-10T06:37:00Z">
                <w:pPr>
                  <w:pStyle w:val="ListParagraph"/>
                  <w:framePr w:hSpace="180" w:wrap="around" w:vAnchor="text" w:hAnchor="page" w:x="3391" w:y="103"/>
                  <w:ind w:left="181"/>
                </w:pPr>
              </w:pPrChange>
            </w:pPr>
            <w:ins w:id="5175" w:author="user" w:date="2020-02-10T06:37:00Z">
              <w:del w:id="517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“spj1” pada nama produk/layanan</w:delText>
                </w:r>
              </w:del>
            </w:ins>
          </w:p>
        </w:tc>
        <w:tc>
          <w:tcPr>
            <w:tcW w:w="1813" w:type="dxa"/>
            <w:vAlign w:val="center"/>
            <w:tcPrChange w:id="5177" w:author="user" w:date="2020-02-10T07:40:00Z">
              <w:tcPr>
                <w:tcW w:w="1325" w:type="dxa"/>
                <w:vAlign w:val="center"/>
              </w:tcPr>
            </w:tcPrChange>
          </w:tcPr>
          <w:p w14:paraId="041A62AC" w14:textId="77777777" w:rsidR="002078B6" w:rsidRPr="003F430D" w:rsidDel="00120A6B" w:rsidRDefault="00D857A6" w:rsidP="00BC0474">
            <w:pPr>
              <w:rPr>
                <w:ins w:id="5178" w:author="user" w:date="2020-02-10T06:26:00Z"/>
                <w:del w:id="5179" w:author="Lievia" w:date="2020-02-11T01:36:00Z"/>
                <w:rFonts w:ascii="Bookman Old Style" w:eastAsia="MS Mincho" w:hAnsi="Bookman Old Style"/>
                <w:i/>
                <w:iCs/>
              </w:rPr>
            </w:pPr>
            <w:ins w:id="5180" w:author="user" w:date="2020-02-10T06:38:00Z">
              <w:del w:id="518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Nama produk/layanan : spj1</w:delText>
                </w:r>
              </w:del>
            </w:ins>
          </w:p>
        </w:tc>
        <w:tc>
          <w:tcPr>
            <w:tcW w:w="2597" w:type="dxa"/>
            <w:vAlign w:val="center"/>
            <w:tcPrChange w:id="5182" w:author="user" w:date="2020-02-10T07:40:00Z">
              <w:tcPr>
                <w:tcW w:w="3108" w:type="dxa"/>
                <w:vAlign w:val="center"/>
              </w:tcPr>
            </w:tcPrChange>
          </w:tcPr>
          <w:p w14:paraId="0348037B" w14:textId="77777777" w:rsidR="002078B6" w:rsidDel="00120A6B" w:rsidRDefault="002078B6" w:rsidP="00BC0474">
            <w:pPr>
              <w:rPr>
                <w:ins w:id="5183" w:author="user" w:date="2020-02-10T06:26:00Z"/>
                <w:del w:id="5184" w:author="Lievia" w:date="2020-02-11T01:36:00Z"/>
                <w:rFonts w:ascii="Bookman Old Style" w:eastAsia="MS Mincho" w:hAnsi="Bookman Old Style"/>
              </w:rPr>
            </w:pPr>
            <w:ins w:id="5185" w:author="user" w:date="2020-02-10T06:26:00Z">
              <w:del w:id="518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Terdapat pesan mengedit data sukses, serta data ditampilkan pada tabel halaman</w:delText>
                </w:r>
              </w:del>
            </w:ins>
            <w:ins w:id="5187" w:author="user" w:date="2020-02-10T06:38:00Z">
              <w:del w:id="5188" w:author="Lievia" w:date="2020-02-11T01:36:00Z">
                <w:r w:rsidR="00D857A6" w:rsidDel="00120A6B">
                  <w:rPr>
                    <w:rFonts w:ascii="Bookman Old Style" w:eastAsia="MS Mincho" w:hAnsi="Bookman Old Style"/>
                  </w:rPr>
                  <w:delText xml:space="preserve"> produk lvl 2</w:delText>
                </w:r>
              </w:del>
            </w:ins>
            <w:ins w:id="5189" w:author="user" w:date="2020-02-10T06:26:00Z">
              <w:del w:id="519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.</w:delText>
                </w:r>
              </w:del>
            </w:ins>
          </w:p>
        </w:tc>
        <w:tc>
          <w:tcPr>
            <w:tcW w:w="1260" w:type="dxa"/>
            <w:vAlign w:val="center"/>
            <w:tcPrChange w:id="5191" w:author="user" w:date="2020-02-10T07:40:00Z">
              <w:tcPr>
                <w:tcW w:w="1212" w:type="dxa"/>
                <w:vAlign w:val="center"/>
              </w:tcPr>
            </w:tcPrChange>
          </w:tcPr>
          <w:p w14:paraId="7CBA327D" w14:textId="77777777" w:rsidR="002078B6" w:rsidDel="00120A6B" w:rsidRDefault="002078B6">
            <w:pPr>
              <w:jc w:val="center"/>
              <w:rPr>
                <w:ins w:id="5192" w:author="user" w:date="2020-02-10T06:26:00Z"/>
                <w:del w:id="5193" w:author="Lievia" w:date="2020-02-11T01:36:00Z"/>
                <w:rFonts w:ascii="Bookman Old Style" w:eastAsia="MS Mincho" w:hAnsi="Bookman Old Style"/>
              </w:rPr>
              <w:pPrChange w:id="5194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5195" w:author="user" w:date="2020-02-10T06:26:00Z">
              <w:del w:id="519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350" w:type="dxa"/>
            <w:vAlign w:val="center"/>
            <w:tcPrChange w:id="5197" w:author="user" w:date="2020-02-10T07:40:00Z">
              <w:tcPr>
                <w:tcW w:w="1401" w:type="dxa"/>
                <w:vAlign w:val="center"/>
              </w:tcPr>
            </w:tcPrChange>
          </w:tcPr>
          <w:p w14:paraId="0E2FD715" w14:textId="77777777" w:rsidR="002078B6" w:rsidRPr="003F430D" w:rsidDel="00120A6B" w:rsidRDefault="002078B6" w:rsidP="00BC0474">
            <w:pPr>
              <w:rPr>
                <w:ins w:id="5198" w:author="user" w:date="2020-02-10T06:26:00Z"/>
                <w:del w:id="5199" w:author="Lievia" w:date="2020-02-11T01:36:00Z"/>
                <w:rFonts w:ascii="Bookman Old Style" w:eastAsia="MS Mincho" w:hAnsi="Bookman Old Style"/>
              </w:rPr>
            </w:pPr>
          </w:p>
        </w:tc>
      </w:tr>
      <w:tr w:rsidR="002078B6" w:rsidRPr="00E83B33" w:rsidDel="00120A6B" w14:paraId="1F2F29FD" w14:textId="77777777" w:rsidTr="00BC0474">
        <w:trPr>
          <w:trHeight w:val="389"/>
          <w:ins w:id="5200" w:author="user" w:date="2020-02-10T06:26:00Z"/>
          <w:del w:id="5201" w:author="Lievia" w:date="2020-02-11T01:36:00Z"/>
          <w:trPrChange w:id="5202" w:author="user" w:date="2020-02-10T07:40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5203" w:author="user" w:date="2020-02-10T07:40:00Z">
              <w:tcPr>
                <w:tcW w:w="807" w:type="dxa"/>
              </w:tcPr>
            </w:tcPrChange>
          </w:tcPr>
          <w:p w14:paraId="292DF7A7" w14:textId="77777777" w:rsidR="002078B6" w:rsidDel="00120A6B" w:rsidRDefault="002078B6">
            <w:pPr>
              <w:jc w:val="center"/>
              <w:rPr>
                <w:ins w:id="5204" w:author="user" w:date="2020-02-10T06:26:00Z"/>
                <w:del w:id="5205" w:author="Lievia" w:date="2020-02-11T01:36:00Z"/>
                <w:rFonts w:ascii="Bookman Old Style" w:eastAsia="MS Mincho" w:hAnsi="Bookman Old Style"/>
              </w:rPr>
              <w:pPrChange w:id="5206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5207" w:author="user" w:date="2020-02-10T06:26:00Z">
              <w:del w:id="520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3</w:delText>
                </w:r>
              </w:del>
            </w:ins>
          </w:p>
        </w:tc>
        <w:tc>
          <w:tcPr>
            <w:tcW w:w="2865" w:type="dxa"/>
            <w:vAlign w:val="center"/>
            <w:tcPrChange w:id="5209" w:author="user" w:date="2020-02-10T07:40:00Z">
              <w:tcPr>
                <w:tcW w:w="2865" w:type="dxa"/>
                <w:vAlign w:val="center"/>
              </w:tcPr>
            </w:tcPrChange>
          </w:tcPr>
          <w:p w14:paraId="638294C3" w14:textId="77777777" w:rsidR="002078B6" w:rsidDel="00120A6B" w:rsidRDefault="002078B6" w:rsidP="00BC0474">
            <w:pPr>
              <w:rPr>
                <w:ins w:id="5210" w:author="user" w:date="2020-02-10T06:26:00Z"/>
                <w:del w:id="5211" w:author="Lievia" w:date="2020-02-11T01:36:00Z"/>
                <w:rFonts w:ascii="Bookman Old Style" w:eastAsia="MS Mincho" w:hAnsi="Bookman Old Style"/>
              </w:rPr>
            </w:pPr>
            <w:ins w:id="5212" w:author="user" w:date="2020-02-10T06:26:00Z">
              <w:del w:id="521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Mengklik back</w:delText>
                </w:r>
              </w:del>
            </w:ins>
          </w:p>
        </w:tc>
        <w:tc>
          <w:tcPr>
            <w:tcW w:w="1813" w:type="dxa"/>
            <w:vAlign w:val="center"/>
            <w:tcPrChange w:id="5214" w:author="user" w:date="2020-02-10T07:40:00Z">
              <w:tcPr>
                <w:tcW w:w="1783" w:type="dxa"/>
                <w:vAlign w:val="center"/>
              </w:tcPr>
            </w:tcPrChange>
          </w:tcPr>
          <w:p w14:paraId="2391E78A" w14:textId="77777777" w:rsidR="002078B6" w:rsidDel="00120A6B" w:rsidRDefault="002078B6" w:rsidP="00BC0474">
            <w:pPr>
              <w:rPr>
                <w:ins w:id="5215" w:author="user" w:date="2020-02-10T06:26:00Z"/>
                <w:del w:id="5216" w:author="Lievia" w:date="2020-02-11T01:36:00Z"/>
                <w:rFonts w:ascii="Bookman Old Style" w:eastAsia="MS Mincho" w:hAnsi="Bookman Old Style"/>
                <w:i/>
                <w:iCs/>
              </w:rPr>
            </w:pPr>
            <w:ins w:id="5217" w:author="user" w:date="2020-02-10T06:26:00Z">
              <w:del w:id="5218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back</w:delText>
                </w:r>
              </w:del>
            </w:ins>
          </w:p>
        </w:tc>
        <w:tc>
          <w:tcPr>
            <w:tcW w:w="1813" w:type="dxa"/>
            <w:vAlign w:val="center"/>
            <w:tcPrChange w:id="5219" w:author="user" w:date="2020-02-10T07:40:00Z">
              <w:tcPr>
                <w:tcW w:w="1325" w:type="dxa"/>
                <w:vAlign w:val="center"/>
              </w:tcPr>
            </w:tcPrChange>
          </w:tcPr>
          <w:p w14:paraId="2F6C65C9" w14:textId="77777777" w:rsidR="002078B6" w:rsidRPr="003F430D" w:rsidDel="00120A6B" w:rsidRDefault="002078B6" w:rsidP="00BC0474">
            <w:pPr>
              <w:pStyle w:val="ListParagraph"/>
              <w:numPr>
                <w:ilvl w:val="0"/>
                <w:numId w:val="10"/>
              </w:numPr>
              <w:ind w:left="181" w:hanging="180"/>
              <w:rPr>
                <w:ins w:id="5220" w:author="user" w:date="2020-02-10T06:26:00Z"/>
                <w:del w:id="5221" w:author="Lievia" w:date="2020-02-11T01:36:00Z"/>
                <w:rFonts w:ascii="Bookman Old Style" w:eastAsia="MS Mincho" w:hAnsi="Bookman Old Style"/>
                <w:i/>
                <w:iCs/>
              </w:rPr>
            </w:pPr>
          </w:p>
        </w:tc>
        <w:tc>
          <w:tcPr>
            <w:tcW w:w="2597" w:type="dxa"/>
            <w:vAlign w:val="center"/>
            <w:tcPrChange w:id="5222" w:author="user" w:date="2020-02-10T07:40:00Z">
              <w:tcPr>
                <w:tcW w:w="3108" w:type="dxa"/>
                <w:vAlign w:val="center"/>
              </w:tcPr>
            </w:tcPrChange>
          </w:tcPr>
          <w:p w14:paraId="6C89A2E3" w14:textId="77777777" w:rsidR="002078B6" w:rsidDel="00120A6B" w:rsidRDefault="002078B6">
            <w:pPr>
              <w:rPr>
                <w:ins w:id="5223" w:author="user" w:date="2020-02-10T06:26:00Z"/>
                <w:del w:id="5224" w:author="Lievia" w:date="2020-02-11T01:36:00Z"/>
                <w:rFonts w:ascii="Bookman Old Style" w:eastAsia="MS Mincho" w:hAnsi="Bookman Old Style"/>
              </w:rPr>
              <w:pPrChange w:id="5225" w:author="user" w:date="2020-02-10T06:39:00Z">
                <w:pPr>
                  <w:framePr w:hSpace="180" w:wrap="around" w:vAnchor="text" w:hAnchor="page" w:x="3391" w:y="103"/>
                </w:pPr>
              </w:pPrChange>
            </w:pPr>
            <w:ins w:id="5226" w:author="user" w:date="2020-02-10T06:26:00Z">
              <w:del w:id="522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Kembali ke halaman</w:delText>
                </w:r>
              </w:del>
            </w:ins>
            <w:ins w:id="5228" w:author="user" w:date="2020-02-10T06:39:00Z">
              <w:del w:id="5229" w:author="Lievia" w:date="2020-02-11T01:36:00Z">
                <w:r w:rsidR="00D857A6" w:rsidDel="00120A6B">
                  <w:rPr>
                    <w:rFonts w:ascii="Bookman Old Style" w:eastAsia="MS Mincho" w:hAnsi="Bookman Old Style"/>
                  </w:rPr>
                  <w:delText xml:space="preserve"> produk lvl 2</w:delText>
                </w:r>
              </w:del>
            </w:ins>
            <w:ins w:id="5230" w:author="user" w:date="2020-02-10T06:26:00Z">
              <w:del w:id="5231" w:author="Lievia" w:date="2020-02-11T01:36:00Z">
                <w:r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.</w:delText>
                </w:r>
              </w:del>
            </w:ins>
          </w:p>
        </w:tc>
        <w:tc>
          <w:tcPr>
            <w:tcW w:w="1260" w:type="dxa"/>
            <w:vAlign w:val="center"/>
            <w:tcPrChange w:id="5232" w:author="user" w:date="2020-02-10T07:40:00Z">
              <w:tcPr>
                <w:tcW w:w="1212" w:type="dxa"/>
                <w:vAlign w:val="center"/>
              </w:tcPr>
            </w:tcPrChange>
          </w:tcPr>
          <w:p w14:paraId="773ADA9E" w14:textId="77777777" w:rsidR="002078B6" w:rsidDel="00120A6B" w:rsidRDefault="002078B6">
            <w:pPr>
              <w:jc w:val="center"/>
              <w:rPr>
                <w:ins w:id="5233" w:author="user" w:date="2020-02-10T06:26:00Z"/>
                <w:del w:id="5234" w:author="Lievia" w:date="2020-02-11T01:36:00Z"/>
                <w:rFonts w:ascii="Bookman Old Style" w:eastAsia="MS Mincho" w:hAnsi="Bookman Old Style"/>
              </w:rPr>
              <w:pPrChange w:id="5235" w:author="user" w:date="2020-02-10T07:40:00Z">
                <w:pPr>
                  <w:framePr w:hSpace="180" w:wrap="around" w:vAnchor="text" w:hAnchor="page" w:x="3391" w:y="103"/>
                </w:pPr>
              </w:pPrChange>
            </w:pPr>
            <w:ins w:id="5236" w:author="user" w:date="2020-02-10T06:26:00Z">
              <w:del w:id="523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350" w:type="dxa"/>
            <w:vAlign w:val="center"/>
            <w:tcPrChange w:id="5238" w:author="user" w:date="2020-02-10T07:40:00Z">
              <w:tcPr>
                <w:tcW w:w="1401" w:type="dxa"/>
                <w:vAlign w:val="center"/>
              </w:tcPr>
            </w:tcPrChange>
          </w:tcPr>
          <w:p w14:paraId="27E1DEDA" w14:textId="77777777" w:rsidR="002078B6" w:rsidRPr="00D12A08" w:rsidDel="00120A6B" w:rsidRDefault="002078B6" w:rsidP="00BC0474">
            <w:pPr>
              <w:rPr>
                <w:ins w:id="5239" w:author="user" w:date="2020-02-10T06:26:00Z"/>
                <w:del w:id="5240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6F6A8BC0" w14:textId="77777777" w:rsidR="002078B6" w:rsidDel="00120A6B" w:rsidRDefault="002078B6" w:rsidP="002078B6">
      <w:pPr>
        <w:pStyle w:val="ListParagraph"/>
        <w:ind w:left="1890"/>
        <w:rPr>
          <w:ins w:id="5241" w:author="user" w:date="2020-02-10T06:26:00Z"/>
          <w:del w:id="5242" w:author="Lievia" w:date="2020-02-11T01:36:00Z"/>
          <w:rFonts w:ascii="Bookman Old Style" w:hAnsi="Bookman Old Style"/>
          <w:bCs/>
          <w:sz w:val="24"/>
          <w:szCs w:val="24"/>
        </w:rPr>
      </w:pPr>
    </w:p>
    <w:p w14:paraId="65803178" w14:textId="77777777" w:rsidR="002078B6" w:rsidDel="00120A6B" w:rsidRDefault="002078B6" w:rsidP="002078B6">
      <w:pPr>
        <w:pStyle w:val="ListParagraph"/>
        <w:ind w:left="1890"/>
        <w:rPr>
          <w:ins w:id="5243" w:author="user" w:date="2020-02-10T06:26:00Z"/>
          <w:del w:id="5244" w:author="Lievia" w:date="2020-02-11T01:36:00Z"/>
          <w:rFonts w:ascii="Bookman Old Style" w:hAnsi="Bookman Old Style"/>
          <w:bCs/>
          <w:sz w:val="24"/>
          <w:szCs w:val="24"/>
        </w:rPr>
      </w:pPr>
    </w:p>
    <w:p w14:paraId="01F6B804" w14:textId="77777777" w:rsidR="002078B6" w:rsidDel="00120A6B" w:rsidRDefault="002078B6">
      <w:pPr>
        <w:pStyle w:val="ListParagraph"/>
        <w:numPr>
          <w:ilvl w:val="0"/>
          <w:numId w:val="18"/>
        </w:numPr>
        <w:ind w:left="1890"/>
        <w:rPr>
          <w:ins w:id="5245" w:author="user" w:date="2020-02-10T06:26:00Z"/>
          <w:del w:id="5246" w:author="Lievia" w:date="2020-02-11T01:36:00Z"/>
          <w:rFonts w:ascii="Bookman Old Style" w:hAnsi="Bookman Old Style"/>
          <w:bCs/>
          <w:sz w:val="24"/>
          <w:szCs w:val="24"/>
        </w:rPr>
        <w:pPrChange w:id="5247" w:author="user" w:date="2020-02-10T06:26:00Z">
          <w:pPr>
            <w:pStyle w:val="ListParagraph"/>
            <w:numPr>
              <w:numId w:val="17"/>
            </w:numPr>
            <w:ind w:left="1890" w:hanging="360"/>
          </w:pPr>
        </w:pPrChange>
      </w:pPr>
      <w:ins w:id="5248" w:author="user" w:date="2020-02-10T06:26:00Z">
        <w:del w:id="5249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Modul Hapus </w:delText>
          </w:r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(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Produk/layanan</w:delText>
          </w:r>
          <w:r w:rsidR="00D857A6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Lvl </w:delText>
          </w:r>
        </w:del>
      </w:ins>
      <w:ins w:id="5250" w:author="user" w:date="2020-02-10T06:39:00Z">
        <w:del w:id="5251" w:author="Lievia" w:date="2020-02-11T01:36:00Z">
          <w:r w:rsidR="00D857A6" w:rsidDel="00120A6B">
            <w:rPr>
              <w:rFonts w:ascii="Bookman Old Style" w:hAnsi="Bookman Old Style"/>
              <w:bCs/>
              <w:sz w:val="24"/>
              <w:szCs w:val="24"/>
            </w:rPr>
            <w:delText>2</w:delText>
          </w:r>
        </w:del>
      </w:ins>
      <w:ins w:id="5252" w:author="user" w:date="2020-02-10T06:26:00Z">
        <w:del w:id="5253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)</w:delText>
          </w:r>
        </w:del>
      </w:ins>
    </w:p>
    <w:p w14:paraId="70FE28BF" w14:textId="77777777" w:rsidR="002078B6" w:rsidRPr="003F430D" w:rsidDel="00120A6B" w:rsidRDefault="002078B6" w:rsidP="002078B6">
      <w:pPr>
        <w:pStyle w:val="ListParagraph"/>
        <w:ind w:left="1890"/>
        <w:rPr>
          <w:ins w:id="5254" w:author="user" w:date="2020-02-10T06:26:00Z"/>
          <w:del w:id="5255" w:author="Lievia" w:date="2020-02-11T01:36:00Z"/>
          <w:rFonts w:ascii="Bookman Old Style" w:hAnsi="Bookman Old Style"/>
          <w:bCs/>
          <w:sz w:val="24"/>
          <w:szCs w:val="24"/>
        </w:rPr>
      </w:pPr>
      <w:ins w:id="5256" w:author="user" w:date="2020-02-10T06:26:00Z">
        <w:del w:id="5257" w:author="Lievia" w:date="2020-02-11T01:36:00Z">
          <w:r w:rsidRPr="003F430D" w:rsidDel="00120A6B">
            <w:rPr>
              <w:rFonts w:ascii="Bookman Old Style" w:hAnsi="Bookman Old Style"/>
              <w:bCs/>
              <w:sz w:val="24"/>
              <w:szCs w:val="24"/>
            </w:rPr>
            <w:delText>A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dmin dapat Menghapus kategori Produk/layanan</w:delText>
          </w:r>
          <w:r w:rsidR="00D857A6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Lvl </w:delText>
          </w:r>
        </w:del>
      </w:ins>
      <w:ins w:id="5258" w:author="user" w:date="2020-02-10T06:39:00Z">
        <w:del w:id="5259" w:author="Lievia" w:date="2020-02-11T01:36:00Z">
          <w:r w:rsidR="00D857A6" w:rsidDel="00120A6B">
            <w:rPr>
              <w:rFonts w:ascii="Bookman Old Style" w:hAnsi="Bookman Old Style"/>
              <w:bCs/>
              <w:sz w:val="24"/>
              <w:szCs w:val="24"/>
            </w:rPr>
            <w:delText>2</w:delText>
          </w:r>
        </w:del>
      </w:ins>
      <w:ins w:id="5260" w:author="user" w:date="2020-02-10T06:26:00Z">
        <w:del w:id="5261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. 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58"/>
        <w:gridCol w:w="3108"/>
        <w:gridCol w:w="1212"/>
        <w:gridCol w:w="1401"/>
        <w:tblGridChange w:id="5262">
          <w:tblGrid>
            <w:gridCol w:w="807"/>
            <w:gridCol w:w="2865"/>
            <w:gridCol w:w="1783"/>
            <w:gridCol w:w="1358"/>
            <w:gridCol w:w="3108"/>
            <w:gridCol w:w="1212"/>
            <w:gridCol w:w="1401"/>
          </w:tblGrid>
        </w:tblGridChange>
      </w:tblGrid>
      <w:tr w:rsidR="002078B6" w:rsidRPr="00E83B33" w:rsidDel="00120A6B" w14:paraId="2F73DF88" w14:textId="77777777" w:rsidTr="00BC0474">
        <w:trPr>
          <w:trHeight w:val="633"/>
          <w:ins w:id="5263" w:author="user" w:date="2020-02-10T06:26:00Z"/>
          <w:del w:id="5264" w:author="Lievia" w:date="2020-02-11T01:36:00Z"/>
        </w:trPr>
        <w:tc>
          <w:tcPr>
            <w:tcW w:w="807" w:type="dxa"/>
            <w:vAlign w:val="center"/>
          </w:tcPr>
          <w:p w14:paraId="616E298A" w14:textId="77777777" w:rsidR="002078B6" w:rsidRPr="00D12A08" w:rsidDel="00120A6B" w:rsidRDefault="002078B6" w:rsidP="00BC0474">
            <w:pPr>
              <w:jc w:val="center"/>
              <w:rPr>
                <w:ins w:id="5265" w:author="user" w:date="2020-02-10T06:26:00Z"/>
                <w:del w:id="5266" w:author="Lievia" w:date="2020-02-11T01:36:00Z"/>
                <w:rFonts w:ascii="Bookman Old Style" w:eastAsia="MS Mincho" w:hAnsi="Bookman Old Style"/>
                <w:lang w:val="id-ID"/>
              </w:rPr>
            </w:pPr>
            <w:ins w:id="5267" w:author="user" w:date="2020-02-10T06:26:00Z">
              <w:del w:id="526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5A3C712B" w14:textId="77777777" w:rsidR="002078B6" w:rsidRPr="00D12A08" w:rsidDel="00120A6B" w:rsidRDefault="002078B6" w:rsidP="00BC0474">
            <w:pPr>
              <w:jc w:val="center"/>
              <w:rPr>
                <w:ins w:id="5269" w:author="user" w:date="2020-02-10T06:26:00Z"/>
                <w:del w:id="5270" w:author="Lievia" w:date="2020-02-11T01:36:00Z"/>
                <w:rFonts w:ascii="Bookman Old Style" w:eastAsia="MS Mincho" w:hAnsi="Bookman Old Style"/>
                <w:lang w:val="id-ID"/>
              </w:rPr>
            </w:pPr>
            <w:ins w:id="5271" w:author="user" w:date="2020-02-10T06:26:00Z">
              <w:del w:id="527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5BCE56E3" w14:textId="77777777" w:rsidR="002078B6" w:rsidRPr="00D12A08" w:rsidDel="00120A6B" w:rsidRDefault="002078B6" w:rsidP="00BC0474">
            <w:pPr>
              <w:jc w:val="center"/>
              <w:rPr>
                <w:ins w:id="5273" w:author="user" w:date="2020-02-10T06:26:00Z"/>
                <w:del w:id="5274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5275" w:author="user" w:date="2020-02-10T06:26:00Z">
              <w:del w:id="5276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58" w:type="dxa"/>
            <w:vAlign w:val="center"/>
          </w:tcPr>
          <w:p w14:paraId="15E81B42" w14:textId="77777777" w:rsidR="002078B6" w:rsidRPr="00D12A08" w:rsidDel="00120A6B" w:rsidRDefault="002078B6" w:rsidP="00BC0474">
            <w:pPr>
              <w:jc w:val="center"/>
              <w:rPr>
                <w:ins w:id="5277" w:author="user" w:date="2020-02-10T06:26:00Z"/>
                <w:del w:id="5278" w:author="Lievia" w:date="2020-02-11T01:36:00Z"/>
                <w:rFonts w:ascii="Bookman Old Style" w:eastAsia="MS Mincho" w:hAnsi="Bookman Old Style"/>
                <w:lang w:val="id-ID"/>
              </w:rPr>
            </w:pPr>
            <w:ins w:id="5279" w:author="user" w:date="2020-02-10T06:26:00Z">
              <w:del w:id="528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046A6FD3" w14:textId="77777777" w:rsidR="002078B6" w:rsidRPr="00D12A08" w:rsidDel="00120A6B" w:rsidRDefault="002078B6" w:rsidP="00BC0474">
            <w:pPr>
              <w:jc w:val="center"/>
              <w:rPr>
                <w:ins w:id="5281" w:author="user" w:date="2020-02-10T06:26:00Z"/>
                <w:del w:id="5282" w:author="Lievia" w:date="2020-02-11T01:36:00Z"/>
                <w:rFonts w:ascii="Bookman Old Style" w:eastAsia="MS Mincho" w:hAnsi="Bookman Old Style"/>
                <w:lang w:val="id-ID"/>
              </w:rPr>
            </w:pPr>
            <w:ins w:id="5283" w:author="user" w:date="2020-02-10T06:26:00Z">
              <w:del w:id="528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025091A7" w14:textId="77777777" w:rsidR="002078B6" w:rsidRPr="00D12A08" w:rsidDel="00120A6B" w:rsidRDefault="002078B6" w:rsidP="00BC0474">
            <w:pPr>
              <w:jc w:val="center"/>
              <w:rPr>
                <w:ins w:id="5285" w:author="user" w:date="2020-02-10T06:26:00Z"/>
                <w:del w:id="5286" w:author="Lievia" w:date="2020-02-11T01:36:00Z"/>
                <w:rFonts w:ascii="Bookman Old Style" w:eastAsia="MS Mincho" w:hAnsi="Bookman Old Style"/>
                <w:lang w:val="id-ID"/>
              </w:rPr>
            </w:pPr>
            <w:ins w:id="5287" w:author="user" w:date="2020-02-10T06:26:00Z">
              <w:del w:id="528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67F05648" w14:textId="77777777" w:rsidR="002078B6" w:rsidRPr="00D12A08" w:rsidDel="00120A6B" w:rsidRDefault="002078B6" w:rsidP="00BC0474">
            <w:pPr>
              <w:jc w:val="center"/>
              <w:rPr>
                <w:ins w:id="5289" w:author="user" w:date="2020-02-10T06:26:00Z"/>
                <w:del w:id="5290" w:author="Lievia" w:date="2020-02-11T01:36:00Z"/>
                <w:rFonts w:ascii="Bookman Old Style" w:eastAsia="MS Mincho" w:hAnsi="Bookman Old Style"/>
                <w:lang w:val="id-ID"/>
              </w:rPr>
            </w:pPr>
            <w:ins w:id="5291" w:author="user" w:date="2020-02-10T06:26:00Z">
              <w:del w:id="529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0A2B0538" w14:textId="77777777" w:rsidR="002078B6" w:rsidRPr="00D12A08" w:rsidDel="00120A6B" w:rsidRDefault="002078B6" w:rsidP="00BC0474">
            <w:pPr>
              <w:jc w:val="center"/>
              <w:rPr>
                <w:ins w:id="5293" w:author="user" w:date="2020-02-10T06:26:00Z"/>
                <w:del w:id="5294" w:author="Lievia" w:date="2020-02-11T01:36:00Z"/>
                <w:rFonts w:ascii="Bookman Old Style" w:eastAsia="MS Mincho" w:hAnsi="Bookman Old Style"/>
                <w:lang w:val="id-ID"/>
              </w:rPr>
            </w:pPr>
            <w:ins w:id="5295" w:author="user" w:date="2020-02-10T06:26:00Z">
              <w:del w:id="529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2078B6" w:rsidRPr="00E83B33" w:rsidDel="00120A6B" w14:paraId="15F6CBA9" w14:textId="77777777" w:rsidTr="00BC0474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5297" w:author="user" w:date="2020-02-10T07:41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5298" w:author="user" w:date="2020-02-10T06:26:00Z"/>
          <w:del w:id="5299" w:author="Lievia" w:date="2020-02-11T01:36:00Z"/>
          <w:trPrChange w:id="5300" w:author="user" w:date="2020-02-10T07:41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5301" w:author="user" w:date="2020-02-10T07:41:00Z">
              <w:tcPr>
                <w:tcW w:w="807" w:type="dxa"/>
              </w:tcPr>
            </w:tcPrChange>
          </w:tcPr>
          <w:p w14:paraId="0B532200" w14:textId="77777777" w:rsidR="002078B6" w:rsidRPr="003F430D" w:rsidDel="00120A6B" w:rsidRDefault="002078B6">
            <w:pPr>
              <w:jc w:val="center"/>
              <w:rPr>
                <w:ins w:id="5302" w:author="user" w:date="2020-02-10T06:26:00Z"/>
                <w:del w:id="5303" w:author="Lievia" w:date="2020-02-11T01:36:00Z"/>
                <w:rFonts w:ascii="Bookman Old Style" w:eastAsia="MS Mincho" w:hAnsi="Bookman Old Style"/>
              </w:rPr>
              <w:pPrChange w:id="5304" w:author="user" w:date="2020-02-10T07:41:00Z">
                <w:pPr>
                  <w:framePr w:hSpace="180" w:wrap="around" w:vAnchor="text" w:hAnchor="page" w:x="3391" w:y="103"/>
                </w:pPr>
              </w:pPrChange>
            </w:pPr>
            <w:ins w:id="5305" w:author="user" w:date="2020-02-10T06:26:00Z">
              <w:del w:id="530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5307" w:author="user" w:date="2020-02-10T07:41:00Z">
              <w:tcPr>
                <w:tcW w:w="2865" w:type="dxa"/>
                <w:vAlign w:val="center"/>
              </w:tcPr>
            </w:tcPrChange>
          </w:tcPr>
          <w:p w14:paraId="0F4C1951" w14:textId="77777777" w:rsidR="002078B6" w:rsidRPr="003F430D" w:rsidDel="00120A6B" w:rsidRDefault="002078B6" w:rsidP="00BC0474">
            <w:pPr>
              <w:rPr>
                <w:ins w:id="5308" w:author="user" w:date="2020-02-10T06:26:00Z"/>
                <w:del w:id="5309" w:author="Lievia" w:date="2020-02-11T01:36:00Z"/>
                <w:rFonts w:ascii="Bookman Old Style" w:eastAsia="MS Mincho" w:hAnsi="Bookman Old Style"/>
              </w:rPr>
            </w:pPr>
            <w:ins w:id="5310" w:author="user" w:date="2020-02-10T06:26:00Z">
              <w:del w:id="531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icon hapus  </w:delText>
                </w:r>
              </w:del>
            </w:ins>
          </w:p>
        </w:tc>
        <w:tc>
          <w:tcPr>
            <w:tcW w:w="1783" w:type="dxa"/>
            <w:vAlign w:val="center"/>
            <w:tcPrChange w:id="5312" w:author="user" w:date="2020-02-10T07:41:00Z">
              <w:tcPr>
                <w:tcW w:w="1783" w:type="dxa"/>
                <w:vAlign w:val="center"/>
              </w:tcPr>
            </w:tcPrChange>
          </w:tcPr>
          <w:p w14:paraId="7573FE8E" w14:textId="77777777" w:rsidR="002078B6" w:rsidRPr="003F430D" w:rsidDel="00120A6B" w:rsidRDefault="002078B6" w:rsidP="00BC0474">
            <w:pPr>
              <w:rPr>
                <w:ins w:id="5313" w:author="user" w:date="2020-02-10T06:26:00Z"/>
                <w:del w:id="5314" w:author="Lievia" w:date="2020-02-11T01:36:00Z"/>
                <w:rFonts w:ascii="Bookman Old Style" w:eastAsia="MS Mincho" w:hAnsi="Bookman Old Style"/>
                <w:i/>
                <w:iCs/>
              </w:rPr>
            </w:pPr>
            <w:ins w:id="5315" w:author="user" w:date="2020-02-10T06:26:00Z">
              <w:del w:id="5316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Klik icon hapus</w:delText>
                </w:r>
              </w:del>
            </w:ins>
          </w:p>
        </w:tc>
        <w:tc>
          <w:tcPr>
            <w:tcW w:w="1358" w:type="dxa"/>
            <w:vAlign w:val="center"/>
            <w:tcPrChange w:id="5317" w:author="user" w:date="2020-02-10T07:41:00Z">
              <w:tcPr>
                <w:tcW w:w="1358" w:type="dxa"/>
                <w:vAlign w:val="center"/>
              </w:tcPr>
            </w:tcPrChange>
          </w:tcPr>
          <w:p w14:paraId="7DF98E62" w14:textId="77777777" w:rsidR="002078B6" w:rsidRPr="003F430D" w:rsidDel="00120A6B" w:rsidRDefault="002078B6" w:rsidP="00BC0474">
            <w:pPr>
              <w:rPr>
                <w:ins w:id="5318" w:author="user" w:date="2020-02-10T06:26:00Z"/>
                <w:del w:id="5319" w:author="Lievia" w:date="2020-02-11T01:36:00Z"/>
                <w:rFonts w:ascii="Bookman Old Style" w:eastAsia="MS Mincho" w:hAnsi="Bookman Old Style"/>
              </w:rPr>
            </w:pPr>
            <w:ins w:id="5320" w:author="user" w:date="2020-02-10T06:26:00Z">
              <w:del w:id="532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5322" w:author="user" w:date="2020-02-10T07:41:00Z">
              <w:tcPr>
                <w:tcW w:w="3108" w:type="dxa"/>
                <w:vAlign w:val="center"/>
              </w:tcPr>
            </w:tcPrChange>
          </w:tcPr>
          <w:p w14:paraId="69D84F18" w14:textId="77777777" w:rsidR="002078B6" w:rsidRPr="003F430D" w:rsidDel="00120A6B" w:rsidRDefault="002078B6">
            <w:pPr>
              <w:rPr>
                <w:ins w:id="5323" w:author="user" w:date="2020-02-10T06:26:00Z"/>
                <w:del w:id="5324" w:author="Lievia" w:date="2020-02-11T01:36:00Z"/>
                <w:rFonts w:ascii="Bookman Old Style" w:eastAsia="MS Mincho" w:hAnsi="Bookman Old Style"/>
              </w:rPr>
              <w:pPrChange w:id="5325" w:author="user" w:date="2020-02-10T06:39:00Z">
                <w:pPr>
                  <w:framePr w:hSpace="180" w:wrap="around" w:vAnchor="text" w:hAnchor="page" w:x="3391" w:y="103"/>
                </w:pPr>
              </w:pPrChange>
            </w:pPr>
            <w:ins w:id="5326" w:author="user" w:date="2020-02-10T06:26:00Z">
              <w:del w:id="5327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Dapat menampilkan pesan menghapus data sukses dan data telah terhapus dari tampilan tabel</w:delText>
                </w:r>
              </w:del>
            </w:ins>
            <w:ins w:id="5328" w:author="user" w:date="2020-02-10T06:39:00Z">
              <w:del w:id="5329" w:author="Lievia" w:date="2020-02-11T01:36:00Z">
                <w:r w:rsidR="00D857A6" w:rsidDel="00120A6B">
                  <w:rPr>
                    <w:rFonts w:ascii="Bookman Old Style" w:eastAsia="MS Mincho" w:hAnsi="Bookman Old Style"/>
                  </w:rPr>
                  <w:delText xml:space="preserve"> produk lvl 2</w:delText>
                </w:r>
                <w:r w:rsidR="00D857A6" w:rsidDel="00120A6B">
                  <w:rPr>
                    <w:rFonts w:ascii="Bookman Old Style" w:hAnsi="Bookman Old Style"/>
                    <w:bCs/>
                    <w:sz w:val="24"/>
                    <w:szCs w:val="24"/>
                  </w:rPr>
                  <w:delText>.</w:delText>
                </w:r>
              </w:del>
            </w:ins>
          </w:p>
        </w:tc>
        <w:tc>
          <w:tcPr>
            <w:tcW w:w="1212" w:type="dxa"/>
            <w:vAlign w:val="center"/>
            <w:tcPrChange w:id="5330" w:author="user" w:date="2020-02-10T07:41:00Z">
              <w:tcPr>
                <w:tcW w:w="1212" w:type="dxa"/>
                <w:vAlign w:val="center"/>
              </w:tcPr>
            </w:tcPrChange>
          </w:tcPr>
          <w:p w14:paraId="2A5F318C" w14:textId="77777777" w:rsidR="002078B6" w:rsidRPr="003F430D" w:rsidDel="00120A6B" w:rsidRDefault="002078B6">
            <w:pPr>
              <w:jc w:val="center"/>
              <w:rPr>
                <w:ins w:id="5331" w:author="user" w:date="2020-02-10T06:26:00Z"/>
                <w:del w:id="5332" w:author="Lievia" w:date="2020-02-11T01:36:00Z"/>
                <w:rFonts w:ascii="Bookman Old Style" w:eastAsia="MS Mincho" w:hAnsi="Bookman Old Style"/>
              </w:rPr>
              <w:pPrChange w:id="5333" w:author="user" w:date="2020-02-10T07:41:00Z">
                <w:pPr>
                  <w:framePr w:hSpace="180" w:wrap="around" w:vAnchor="text" w:hAnchor="page" w:x="3391" w:y="103"/>
                </w:pPr>
              </w:pPrChange>
            </w:pPr>
            <w:ins w:id="5334" w:author="user" w:date="2020-02-10T06:26:00Z">
              <w:del w:id="533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5336" w:author="user" w:date="2020-02-10T07:41:00Z">
              <w:tcPr>
                <w:tcW w:w="1401" w:type="dxa"/>
                <w:vAlign w:val="center"/>
              </w:tcPr>
            </w:tcPrChange>
          </w:tcPr>
          <w:p w14:paraId="20FC9BEE" w14:textId="77777777" w:rsidR="002078B6" w:rsidRPr="003F430D" w:rsidDel="00120A6B" w:rsidRDefault="002078B6" w:rsidP="00BC0474">
            <w:pPr>
              <w:rPr>
                <w:ins w:id="5337" w:author="user" w:date="2020-02-10T06:26:00Z"/>
                <w:del w:id="5338" w:author="Lievia" w:date="2020-02-11T01:36:00Z"/>
                <w:rFonts w:ascii="Bookman Old Style" w:eastAsia="MS Mincho" w:hAnsi="Bookman Old Style"/>
              </w:rPr>
            </w:pPr>
          </w:p>
        </w:tc>
      </w:tr>
    </w:tbl>
    <w:p w14:paraId="37EFCFD6" w14:textId="77777777" w:rsidR="002078B6" w:rsidDel="00120A6B" w:rsidRDefault="002078B6" w:rsidP="002078B6">
      <w:pPr>
        <w:rPr>
          <w:ins w:id="5339" w:author="user" w:date="2020-02-10T06:26:00Z"/>
          <w:del w:id="5340" w:author="Lievia" w:date="2020-02-11T01:36:00Z"/>
          <w:rFonts w:ascii="Bookman Old Style" w:hAnsi="Bookman Old Style"/>
          <w:bCs/>
          <w:sz w:val="24"/>
          <w:szCs w:val="24"/>
        </w:rPr>
      </w:pPr>
    </w:p>
    <w:p w14:paraId="06051C7D" w14:textId="77777777" w:rsidR="002078B6" w:rsidDel="00120A6B" w:rsidRDefault="002078B6" w:rsidP="002078B6">
      <w:pPr>
        <w:rPr>
          <w:ins w:id="5341" w:author="user" w:date="2020-02-10T06:26:00Z"/>
          <w:del w:id="5342" w:author="Lievia" w:date="2020-02-11T01:36:00Z"/>
          <w:rFonts w:ascii="Bookman Old Style" w:hAnsi="Bookman Old Style"/>
          <w:bCs/>
          <w:sz w:val="24"/>
          <w:szCs w:val="24"/>
        </w:rPr>
      </w:pPr>
    </w:p>
    <w:p w14:paraId="0D228F6D" w14:textId="77777777" w:rsidR="002078B6" w:rsidDel="00120A6B" w:rsidRDefault="002078B6" w:rsidP="002078B6">
      <w:pPr>
        <w:rPr>
          <w:ins w:id="5343" w:author="user" w:date="2020-02-10T06:26:00Z"/>
          <w:del w:id="5344" w:author="Lievia" w:date="2020-02-11T01:36:00Z"/>
          <w:rFonts w:ascii="Bookman Old Style" w:hAnsi="Bookman Old Style"/>
          <w:bCs/>
          <w:sz w:val="24"/>
          <w:szCs w:val="24"/>
        </w:rPr>
      </w:pPr>
    </w:p>
    <w:p w14:paraId="01E4FBED" w14:textId="77777777" w:rsidR="002078B6" w:rsidDel="00120A6B" w:rsidRDefault="002078B6" w:rsidP="002078B6">
      <w:pPr>
        <w:rPr>
          <w:ins w:id="5345" w:author="user" w:date="2020-02-10T06:26:00Z"/>
          <w:del w:id="5346" w:author="Lievia" w:date="2020-02-11T01:36:00Z"/>
          <w:rFonts w:ascii="Bookman Old Style" w:hAnsi="Bookman Old Style"/>
          <w:bCs/>
          <w:sz w:val="24"/>
          <w:szCs w:val="24"/>
        </w:rPr>
      </w:pPr>
    </w:p>
    <w:p w14:paraId="48A176D5" w14:textId="77777777" w:rsidR="002078B6" w:rsidRPr="003F430D" w:rsidDel="00120A6B" w:rsidRDefault="002078B6" w:rsidP="002078B6">
      <w:pPr>
        <w:rPr>
          <w:ins w:id="5347" w:author="user" w:date="2020-02-10T06:26:00Z"/>
          <w:del w:id="5348" w:author="Lievia" w:date="2020-02-11T01:36:00Z"/>
          <w:rFonts w:ascii="Bookman Old Style" w:hAnsi="Bookman Old Style"/>
          <w:bCs/>
          <w:sz w:val="24"/>
          <w:szCs w:val="24"/>
        </w:rPr>
      </w:pPr>
    </w:p>
    <w:p w14:paraId="7558AB03" w14:textId="77777777" w:rsidR="002078B6" w:rsidDel="00120A6B" w:rsidRDefault="002078B6">
      <w:pPr>
        <w:pStyle w:val="ListParagraph"/>
        <w:ind w:left="1620"/>
        <w:rPr>
          <w:ins w:id="5349" w:author="user" w:date="2020-02-10T06:26:00Z"/>
          <w:del w:id="5350" w:author="Lievia" w:date="2020-02-11T01:36:00Z"/>
          <w:rFonts w:ascii="Bookman Old Style" w:hAnsi="Bookman Old Style"/>
          <w:bCs/>
          <w:sz w:val="24"/>
          <w:szCs w:val="24"/>
        </w:rPr>
        <w:pPrChange w:id="5351" w:author="user" w:date="2020-02-10T06:26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65A57691" w14:textId="77777777" w:rsidR="002078B6" w:rsidDel="00120A6B" w:rsidRDefault="002078B6">
      <w:pPr>
        <w:pStyle w:val="ListParagraph"/>
        <w:ind w:left="1620"/>
        <w:rPr>
          <w:ins w:id="5352" w:author="user" w:date="2020-02-10T06:26:00Z"/>
          <w:del w:id="5353" w:author="Lievia" w:date="2020-02-11T01:36:00Z"/>
          <w:rFonts w:ascii="Bookman Old Style" w:hAnsi="Bookman Old Style"/>
          <w:bCs/>
          <w:sz w:val="24"/>
          <w:szCs w:val="24"/>
        </w:rPr>
        <w:pPrChange w:id="5354" w:author="user" w:date="2020-02-10T06:26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17C288D9" w14:textId="77777777" w:rsidR="002078B6" w:rsidRPr="00713130" w:rsidDel="00120A6B" w:rsidRDefault="002078B6">
      <w:pPr>
        <w:rPr>
          <w:ins w:id="5355" w:author="user" w:date="2020-02-10T06:26:00Z"/>
          <w:del w:id="5356" w:author="Lievia" w:date="2020-02-11T01:36:00Z"/>
          <w:rFonts w:ascii="Bookman Old Style" w:hAnsi="Bookman Old Style"/>
          <w:bCs/>
          <w:sz w:val="24"/>
          <w:szCs w:val="24"/>
          <w:rPrChange w:id="5357" w:author="user" w:date="2020-02-10T06:54:00Z">
            <w:rPr>
              <w:ins w:id="5358" w:author="user" w:date="2020-02-10T06:26:00Z"/>
              <w:del w:id="5359" w:author="Lievia" w:date="2020-02-11T01:36:00Z"/>
            </w:rPr>
          </w:rPrChange>
        </w:rPr>
        <w:pPrChange w:id="5360" w:author="user" w:date="2020-02-10T06:54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1D089D17" w14:textId="77777777" w:rsidR="00713130" w:rsidDel="00120A6B" w:rsidRDefault="002078B6">
      <w:pPr>
        <w:pStyle w:val="ListParagraph"/>
        <w:numPr>
          <w:ilvl w:val="1"/>
          <w:numId w:val="5"/>
        </w:numPr>
        <w:ind w:left="1620" w:hanging="450"/>
        <w:rPr>
          <w:ins w:id="5361" w:author="user" w:date="2020-02-10T06:54:00Z"/>
          <w:del w:id="5362" w:author="Lievia" w:date="2020-02-11T01:36:00Z"/>
          <w:rFonts w:ascii="Bookman Old Style" w:hAnsi="Bookman Old Style"/>
          <w:bCs/>
          <w:sz w:val="24"/>
          <w:szCs w:val="24"/>
        </w:rPr>
        <w:pPrChange w:id="5363" w:author="user" w:date="2020-02-10T06:54:00Z">
          <w:pPr>
            <w:pStyle w:val="ListParagraph"/>
            <w:numPr>
              <w:numId w:val="5"/>
            </w:numPr>
            <w:ind w:left="1080" w:hanging="360"/>
          </w:pPr>
        </w:pPrChange>
      </w:pPr>
      <w:ins w:id="5364" w:author="user" w:date="2020-02-10T06:26:00Z">
        <w:del w:id="5365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Modul</w:delText>
          </w:r>
        </w:del>
      </w:ins>
      <w:ins w:id="5366" w:author="user" w:date="2020-02-10T06:54:00Z">
        <w:del w:id="5367" w:author="Lievia" w:date="2020-02-11T01:36:00Z">
          <w:r w:rsidR="00713130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</w:del>
      </w:ins>
      <w:ins w:id="5368" w:author="user" w:date="2020-02-10T06:55:00Z">
        <w:del w:id="5369" w:author="Lievia" w:date="2020-02-11T01:36:00Z">
          <w:r w:rsidR="00713130" w:rsidDel="00120A6B">
            <w:rPr>
              <w:rFonts w:ascii="Bookman Old Style" w:hAnsi="Bookman Old Style"/>
              <w:bCs/>
              <w:sz w:val="24"/>
              <w:szCs w:val="24"/>
            </w:rPr>
            <w:delText>PUJK Hit</w:delText>
          </w:r>
        </w:del>
      </w:ins>
    </w:p>
    <w:p w14:paraId="6E7F2DEE" w14:textId="77777777" w:rsidR="00713130" w:rsidRPr="00713130" w:rsidDel="00120A6B" w:rsidRDefault="00713130">
      <w:pPr>
        <w:pStyle w:val="ListParagraph"/>
        <w:ind w:left="1620"/>
        <w:rPr>
          <w:ins w:id="5370" w:author="user" w:date="2020-02-10T06:54:00Z"/>
          <w:del w:id="5371" w:author="Lievia" w:date="2020-02-11T01:36:00Z"/>
          <w:rFonts w:ascii="Bookman Old Style" w:hAnsi="Bookman Old Style"/>
          <w:bCs/>
          <w:sz w:val="24"/>
          <w:szCs w:val="24"/>
          <w:rPrChange w:id="5372" w:author="user" w:date="2020-02-10T06:54:00Z">
            <w:rPr>
              <w:ins w:id="5373" w:author="user" w:date="2020-02-10T06:54:00Z"/>
              <w:del w:id="5374" w:author="Lievia" w:date="2020-02-11T01:36:00Z"/>
            </w:rPr>
          </w:rPrChange>
        </w:rPr>
        <w:pPrChange w:id="5375" w:author="user" w:date="2020-02-10T06:55:00Z">
          <w:pPr>
            <w:pStyle w:val="ListParagraph"/>
            <w:numPr>
              <w:numId w:val="5"/>
            </w:numPr>
            <w:ind w:left="1080" w:hanging="360"/>
          </w:pPr>
        </w:pPrChange>
      </w:pPr>
      <w:ins w:id="5376" w:author="user" w:date="2020-02-10T06:54:00Z">
        <w:del w:id="5377" w:author="Lievia" w:date="2020-02-11T01:36:00Z">
          <w:r w:rsidRPr="00713130" w:rsidDel="00120A6B">
            <w:rPr>
              <w:rFonts w:ascii="Bookman Old Style" w:hAnsi="Bookman Old Style"/>
              <w:bCs/>
              <w:sz w:val="24"/>
              <w:szCs w:val="24"/>
              <w:rPrChange w:id="5378" w:author="user" w:date="2020-02-10T06:54:00Z">
                <w:rPr/>
              </w:rPrChange>
            </w:rPr>
            <w:delText xml:space="preserve">Admin dapat melihat tampilan </w:delText>
          </w:r>
        </w:del>
      </w:ins>
      <w:ins w:id="5379" w:author="user" w:date="2020-02-10T06:55:00Z">
        <w:del w:id="5380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chart PUJK berdasarkan Hit Counter system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5381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713130" w:rsidRPr="00E83B33" w:rsidDel="00120A6B" w14:paraId="2E8C0BA3" w14:textId="77777777" w:rsidTr="00BC0474">
        <w:trPr>
          <w:trHeight w:val="633"/>
          <w:ins w:id="5382" w:author="user" w:date="2020-02-10T06:54:00Z"/>
          <w:del w:id="5383" w:author="Lievia" w:date="2020-02-11T01:36:00Z"/>
        </w:trPr>
        <w:tc>
          <w:tcPr>
            <w:tcW w:w="807" w:type="dxa"/>
            <w:vAlign w:val="center"/>
          </w:tcPr>
          <w:p w14:paraId="2011F49B" w14:textId="77777777" w:rsidR="00713130" w:rsidRPr="00D12A08" w:rsidDel="00120A6B" w:rsidRDefault="00713130" w:rsidP="00BC0474">
            <w:pPr>
              <w:jc w:val="center"/>
              <w:rPr>
                <w:ins w:id="5384" w:author="user" w:date="2020-02-10T06:54:00Z"/>
                <w:del w:id="5385" w:author="Lievia" w:date="2020-02-11T01:36:00Z"/>
                <w:rFonts w:ascii="Bookman Old Style" w:eastAsia="MS Mincho" w:hAnsi="Bookman Old Style"/>
                <w:lang w:val="id-ID"/>
              </w:rPr>
            </w:pPr>
            <w:ins w:id="5386" w:author="user" w:date="2020-02-10T06:54:00Z">
              <w:del w:id="538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6BE19C92" w14:textId="77777777" w:rsidR="00713130" w:rsidRPr="00D12A08" w:rsidDel="00120A6B" w:rsidRDefault="00713130" w:rsidP="00BC0474">
            <w:pPr>
              <w:jc w:val="center"/>
              <w:rPr>
                <w:ins w:id="5388" w:author="user" w:date="2020-02-10T06:54:00Z"/>
                <w:del w:id="5389" w:author="Lievia" w:date="2020-02-11T01:36:00Z"/>
                <w:rFonts w:ascii="Bookman Old Style" w:eastAsia="MS Mincho" w:hAnsi="Bookman Old Style"/>
                <w:lang w:val="id-ID"/>
              </w:rPr>
            </w:pPr>
            <w:ins w:id="5390" w:author="user" w:date="2020-02-10T06:54:00Z">
              <w:del w:id="539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49408B11" w14:textId="77777777" w:rsidR="00713130" w:rsidRPr="00D12A08" w:rsidDel="00120A6B" w:rsidRDefault="00713130" w:rsidP="00BC0474">
            <w:pPr>
              <w:jc w:val="center"/>
              <w:rPr>
                <w:ins w:id="5392" w:author="user" w:date="2020-02-10T06:54:00Z"/>
                <w:del w:id="5393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5394" w:author="user" w:date="2020-02-10T06:54:00Z">
              <w:del w:id="5395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4C23F918" w14:textId="77777777" w:rsidR="00713130" w:rsidRPr="00D12A08" w:rsidDel="00120A6B" w:rsidRDefault="00713130" w:rsidP="00BC0474">
            <w:pPr>
              <w:jc w:val="center"/>
              <w:rPr>
                <w:ins w:id="5396" w:author="user" w:date="2020-02-10T06:54:00Z"/>
                <w:del w:id="5397" w:author="Lievia" w:date="2020-02-11T01:36:00Z"/>
                <w:rFonts w:ascii="Bookman Old Style" w:eastAsia="MS Mincho" w:hAnsi="Bookman Old Style"/>
                <w:lang w:val="id-ID"/>
              </w:rPr>
            </w:pPr>
            <w:ins w:id="5398" w:author="user" w:date="2020-02-10T06:54:00Z">
              <w:del w:id="5399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1B17F978" w14:textId="77777777" w:rsidR="00713130" w:rsidRPr="00D12A08" w:rsidDel="00120A6B" w:rsidRDefault="00713130" w:rsidP="00BC0474">
            <w:pPr>
              <w:jc w:val="center"/>
              <w:rPr>
                <w:ins w:id="5400" w:author="user" w:date="2020-02-10T06:54:00Z"/>
                <w:del w:id="5401" w:author="Lievia" w:date="2020-02-11T01:36:00Z"/>
                <w:rFonts w:ascii="Bookman Old Style" w:eastAsia="MS Mincho" w:hAnsi="Bookman Old Style"/>
                <w:lang w:val="id-ID"/>
              </w:rPr>
            </w:pPr>
            <w:ins w:id="5402" w:author="user" w:date="2020-02-10T06:54:00Z">
              <w:del w:id="5403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01CA2BB7" w14:textId="77777777" w:rsidR="00713130" w:rsidRPr="00D12A08" w:rsidDel="00120A6B" w:rsidRDefault="00713130" w:rsidP="00BC0474">
            <w:pPr>
              <w:jc w:val="center"/>
              <w:rPr>
                <w:ins w:id="5404" w:author="user" w:date="2020-02-10T06:54:00Z"/>
                <w:del w:id="5405" w:author="Lievia" w:date="2020-02-11T01:36:00Z"/>
                <w:rFonts w:ascii="Bookman Old Style" w:eastAsia="MS Mincho" w:hAnsi="Bookman Old Style"/>
                <w:lang w:val="id-ID"/>
              </w:rPr>
            </w:pPr>
            <w:ins w:id="5406" w:author="user" w:date="2020-02-10T06:54:00Z">
              <w:del w:id="5407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43FBCB05" w14:textId="77777777" w:rsidR="00713130" w:rsidRPr="00D12A08" w:rsidDel="00120A6B" w:rsidRDefault="00713130" w:rsidP="00BC0474">
            <w:pPr>
              <w:jc w:val="center"/>
              <w:rPr>
                <w:ins w:id="5408" w:author="user" w:date="2020-02-10T06:54:00Z"/>
                <w:del w:id="5409" w:author="Lievia" w:date="2020-02-11T01:36:00Z"/>
                <w:rFonts w:ascii="Bookman Old Style" w:eastAsia="MS Mincho" w:hAnsi="Bookman Old Style"/>
                <w:lang w:val="id-ID"/>
              </w:rPr>
            </w:pPr>
            <w:ins w:id="5410" w:author="user" w:date="2020-02-10T06:54:00Z">
              <w:del w:id="5411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2DA859DC" w14:textId="77777777" w:rsidR="00713130" w:rsidRPr="00D12A08" w:rsidDel="00120A6B" w:rsidRDefault="00713130" w:rsidP="00BC0474">
            <w:pPr>
              <w:jc w:val="center"/>
              <w:rPr>
                <w:ins w:id="5412" w:author="user" w:date="2020-02-10T06:54:00Z"/>
                <w:del w:id="5413" w:author="Lievia" w:date="2020-02-11T01:36:00Z"/>
                <w:rFonts w:ascii="Bookman Old Style" w:eastAsia="MS Mincho" w:hAnsi="Bookman Old Style"/>
                <w:lang w:val="id-ID"/>
              </w:rPr>
            </w:pPr>
            <w:ins w:id="5414" w:author="user" w:date="2020-02-10T06:54:00Z">
              <w:del w:id="5415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713130" w:rsidRPr="00E83B33" w:rsidDel="00120A6B" w14:paraId="1262E5CC" w14:textId="77777777" w:rsidTr="00A56C9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5416" w:author="user" w:date="2020-02-10T07:44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5417" w:author="user" w:date="2020-02-10T06:54:00Z"/>
          <w:del w:id="5418" w:author="Lievia" w:date="2020-02-11T01:36:00Z"/>
          <w:trPrChange w:id="5419" w:author="user" w:date="2020-02-10T07:44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5420" w:author="user" w:date="2020-02-10T07:44:00Z">
              <w:tcPr>
                <w:tcW w:w="807" w:type="dxa"/>
              </w:tcPr>
            </w:tcPrChange>
          </w:tcPr>
          <w:p w14:paraId="4DA74754" w14:textId="77777777" w:rsidR="00713130" w:rsidRPr="003F430D" w:rsidDel="00120A6B" w:rsidRDefault="00713130">
            <w:pPr>
              <w:jc w:val="center"/>
              <w:rPr>
                <w:ins w:id="5421" w:author="user" w:date="2020-02-10T06:54:00Z"/>
                <w:del w:id="5422" w:author="Lievia" w:date="2020-02-11T01:36:00Z"/>
                <w:rFonts w:ascii="Bookman Old Style" w:eastAsia="MS Mincho" w:hAnsi="Bookman Old Style"/>
              </w:rPr>
              <w:pPrChange w:id="5423" w:author="user" w:date="2020-02-10T07:44:00Z">
                <w:pPr>
                  <w:framePr w:hSpace="180" w:wrap="around" w:vAnchor="text" w:hAnchor="page" w:x="3391" w:y="103"/>
                </w:pPr>
              </w:pPrChange>
            </w:pPr>
            <w:ins w:id="5424" w:author="user" w:date="2020-02-10T06:54:00Z">
              <w:del w:id="542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5426" w:author="user" w:date="2020-02-10T07:44:00Z">
              <w:tcPr>
                <w:tcW w:w="2865" w:type="dxa"/>
                <w:vAlign w:val="center"/>
              </w:tcPr>
            </w:tcPrChange>
          </w:tcPr>
          <w:p w14:paraId="25683690" w14:textId="77777777" w:rsidR="00713130" w:rsidRPr="003F430D" w:rsidDel="00120A6B" w:rsidRDefault="00713130">
            <w:pPr>
              <w:rPr>
                <w:ins w:id="5427" w:author="user" w:date="2020-02-10T06:54:00Z"/>
                <w:del w:id="5428" w:author="Lievia" w:date="2020-02-11T01:36:00Z"/>
                <w:rFonts w:ascii="Bookman Old Style" w:eastAsia="MS Mincho" w:hAnsi="Bookman Old Style"/>
              </w:rPr>
              <w:pPrChange w:id="5429" w:author="user" w:date="2020-02-10T06:55:00Z">
                <w:pPr>
                  <w:framePr w:hSpace="180" w:wrap="around" w:vAnchor="text" w:hAnchor="page" w:x="3391" w:y="103"/>
                </w:pPr>
              </w:pPrChange>
            </w:pPr>
            <w:ins w:id="5430" w:author="user" w:date="2020-02-10T06:54:00Z">
              <w:del w:id="543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menu </w:delText>
                </w:r>
              </w:del>
            </w:ins>
            <w:ins w:id="5432" w:author="user" w:date="2020-02-10T06:55:00Z">
              <w:del w:id="543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PUJK Hit</w:delText>
                </w:r>
              </w:del>
            </w:ins>
          </w:p>
        </w:tc>
        <w:tc>
          <w:tcPr>
            <w:tcW w:w="1783" w:type="dxa"/>
            <w:vAlign w:val="center"/>
            <w:tcPrChange w:id="5434" w:author="user" w:date="2020-02-10T07:44:00Z">
              <w:tcPr>
                <w:tcW w:w="1783" w:type="dxa"/>
                <w:vAlign w:val="center"/>
              </w:tcPr>
            </w:tcPrChange>
          </w:tcPr>
          <w:p w14:paraId="2A01EC02" w14:textId="77777777" w:rsidR="00713130" w:rsidDel="00120A6B" w:rsidRDefault="00713130">
            <w:pPr>
              <w:rPr>
                <w:ins w:id="5435" w:author="user" w:date="2020-02-10T06:56:00Z"/>
                <w:del w:id="5436" w:author="Lievia" w:date="2020-02-11T01:36:00Z"/>
                <w:rFonts w:ascii="Bookman Old Style" w:eastAsia="MS Mincho" w:hAnsi="Bookman Old Style"/>
                <w:i/>
                <w:iCs/>
              </w:rPr>
              <w:pPrChange w:id="5437" w:author="user" w:date="2020-02-10T06:56:00Z">
                <w:pPr>
                  <w:framePr w:hSpace="180" w:wrap="around" w:vAnchor="text" w:hAnchor="page" w:x="3391" w:y="103"/>
                </w:pPr>
              </w:pPrChange>
            </w:pPr>
            <w:ins w:id="5438" w:author="user" w:date="2020-02-10T06:54:00Z">
              <w:del w:id="543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Klik menu </w:delText>
                </w:r>
              </w:del>
            </w:ins>
          </w:p>
          <w:p w14:paraId="26C7DD53" w14:textId="77777777" w:rsidR="00713130" w:rsidRPr="003F430D" w:rsidDel="00120A6B" w:rsidRDefault="00713130">
            <w:pPr>
              <w:rPr>
                <w:ins w:id="5440" w:author="user" w:date="2020-02-10T06:54:00Z"/>
                <w:del w:id="5441" w:author="Lievia" w:date="2020-02-11T01:36:00Z"/>
                <w:rFonts w:ascii="Bookman Old Style" w:eastAsia="MS Mincho" w:hAnsi="Bookman Old Style"/>
                <w:i/>
                <w:iCs/>
              </w:rPr>
              <w:pPrChange w:id="5442" w:author="user" w:date="2020-02-10T06:56:00Z">
                <w:pPr>
                  <w:framePr w:hSpace="180" w:wrap="around" w:vAnchor="text" w:hAnchor="page" w:x="3391" w:y="103"/>
                </w:pPr>
              </w:pPrChange>
            </w:pPr>
            <w:ins w:id="5443" w:author="user" w:date="2020-02-10T06:56:00Z">
              <w:del w:id="5444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PUJK Hit</w:delText>
                </w:r>
              </w:del>
            </w:ins>
          </w:p>
        </w:tc>
        <w:tc>
          <w:tcPr>
            <w:tcW w:w="1325" w:type="dxa"/>
            <w:vAlign w:val="center"/>
            <w:tcPrChange w:id="5445" w:author="user" w:date="2020-02-10T07:44:00Z">
              <w:tcPr>
                <w:tcW w:w="1325" w:type="dxa"/>
                <w:vAlign w:val="center"/>
              </w:tcPr>
            </w:tcPrChange>
          </w:tcPr>
          <w:p w14:paraId="5C826F66" w14:textId="77777777" w:rsidR="00713130" w:rsidRPr="003F430D" w:rsidDel="00120A6B" w:rsidRDefault="00713130" w:rsidP="00BC0474">
            <w:pPr>
              <w:rPr>
                <w:ins w:id="5446" w:author="user" w:date="2020-02-10T06:54:00Z"/>
                <w:del w:id="5447" w:author="Lievia" w:date="2020-02-11T01:36:00Z"/>
                <w:rFonts w:ascii="Bookman Old Style" w:eastAsia="MS Mincho" w:hAnsi="Bookman Old Style"/>
              </w:rPr>
            </w:pPr>
            <w:ins w:id="5448" w:author="user" w:date="2020-02-10T06:54:00Z">
              <w:del w:id="544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5450" w:author="user" w:date="2020-02-10T07:44:00Z">
              <w:tcPr>
                <w:tcW w:w="3108" w:type="dxa"/>
                <w:vAlign w:val="center"/>
              </w:tcPr>
            </w:tcPrChange>
          </w:tcPr>
          <w:p w14:paraId="12F88961" w14:textId="77777777" w:rsidR="00713130" w:rsidRPr="003F430D" w:rsidDel="00120A6B" w:rsidRDefault="00713130">
            <w:pPr>
              <w:rPr>
                <w:ins w:id="5451" w:author="user" w:date="2020-02-10T06:54:00Z"/>
                <w:del w:id="5452" w:author="Lievia" w:date="2020-02-11T01:36:00Z"/>
                <w:rFonts w:ascii="Bookman Old Style" w:eastAsia="MS Mincho" w:hAnsi="Bookman Old Style"/>
              </w:rPr>
              <w:pPrChange w:id="5453" w:author="user" w:date="2020-02-10T07:23:00Z">
                <w:pPr>
                  <w:framePr w:hSpace="180" w:wrap="around" w:vAnchor="text" w:hAnchor="page" w:x="3391" w:y="103"/>
                </w:pPr>
              </w:pPrChange>
            </w:pPr>
            <w:ins w:id="5454" w:author="user" w:date="2020-02-10T06:54:00Z">
              <w:del w:id="5455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halaman </w:delText>
                </w:r>
              </w:del>
            </w:ins>
            <w:ins w:id="5456" w:author="user" w:date="2020-02-10T07:23:00Z">
              <w:del w:id="5457" w:author="Lievia" w:date="2020-02-11T01:36:00Z">
                <w:r w:rsidR="00CF297D" w:rsidDel="00120A6B">
                  <w:rPr>
                    <w:rFonts w:ascii="Bookman Old Style" w:eastAsia="MS Mincho" w:hAnsi="Bookman Old Style"/>
                  </w:rPr>
                  <w:delText>chart User Hi</w:delText>
                </w:r>
              </w:del>
            </w:ins>
            <w:ins w:id="5458" w:author="user" w:date="2020-02-10T07:24:00Z">
              <w:del w:id="5459" w:author="Lievia" w:date="2020-02-11T01:36:00Z">
                <w:r w:rsidR="00CF297D" w:rsidDel="00120A6B">
                  <w:rPr>
                    <w:rFonts w:ascii="Bookman Old Style" w:eastAsia="MS Mincho" w:hAnsi="Bookman Old Style"/>
                  </w:rPr>
                  <w:delText xml:space="preserve">t counter berdasarkan </w:delText>
                </w:r>
              </w:del>
            </w:ins>
            <w:ins w:id="5460" w:author="user" w:date="2020-02-10T07:23:00Z">
              <w:del w:id="5461" w:author="Lievia" w:date="2020-02-11T01:36:00Z">
                <w:r w:rsidR="00CF297D" w:rsidDel="00120A6B">
                  <w:rPr>
                    <w:rFonts w:ascii="Bookman Old Style" w:eastAsia="MS Mincho" w:hAnsi="Bookman Old Style"/>
                  </w:rPr>
                  <w:delText xml:space="preserve"> PUJK</w:delText>
                </w:r>
              </w:del>
            </w:ins>
            <w:ins w:id="5462" w:author="user" w:date="2020-02-10T06:54:00Z">
              <w:del w:id="546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yang bisa diakses oleh admin</w:delText>
                </w:r>
              </w:del>
            </w:ins>
          </w:p>
        </w:tc>
        <w:tc>
          <w:tcPr>
            <w:tcW w:w="1212" w:type="dxa"/>
            <w:vAlign w:val="center"/>
            <w:tcPrChange w:id="5464" w:author="user" w:date="2020-02-10T07:44:00Z">
              <w:tcPr>
                <w:tcW w:w="1212" w:type="dxa"/>
                <w:vAlign w:val="center"/>
              </w:tcPr>
            </w:tcPrChange>
          </w:tcPr>
          <w:p w14:paraId="63BB023D" w14:textId="77777777" w:rsidR="00713130" w:rsidRPr="003F430D" w:rsidDel="00120A6B" w:rsidRDefault="00713130">
            <w:pPr>
              <w:jc w:val="center"/>
              <w:rPr>
                <w:ins w:id="5465" w:author="user" w:date="2020-02-10T06:54:00Z"/>
                <w:del w:id="5466" w:author="Lievia" w:date="2020-02-11T01:36:00Z"/>
                <w:rFonts w:ascii="Bookman Old Style" w:eastAsia="MS Mincho" w:hAnsi="Bookman Old Style"/>
              </w:rPr>
              <w:pPrChange w:id="5467" w:author="user" w:date="2020-02-10T07:44:00Z">
                <w:pPr>
                  <w:framePr w:hSpace="180" w:wrap="around" w:vAnchor="text" w:hAnchor="page" w:x="3391" w:y="103"/>
                </w:pPr>
              </w:pPrChange>
            </w:pPr>
            <w:ins w:id="5468" w:author="user" w:date="2020-02-10T06:54:00Z">
              <w:del w:id="546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5470" w:author="user" w:date="2020-02-10T07:44:00Z">
              <w:tcPr>
                <w:tcW w:w="1401" w:type="dxa"/>
                <w:vAlign w:val="center"/>
              </w:tcPr>
            </w:tcPrChange>
          </w:tcPr>
          <w:p w14:paraId="1851BA40" w14:textId="77777777" w:rsidR="00713130" w:rsidRPr="00D12A08" w:rsidDel="00120A6B" w:rsidRDefault="00713130" w:rsidP="00BC0474">
            <w:pPr>
              <w:rPr>
                <w:ins w:id="5471" w:author="user" w:date="2020-02-10T06:54:00Z"/>
                <w:del w:id="5472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77166D97" w14:textId="77777777" w:rsidR="00713130" w:rsidDel="00120A6B" w:rsidRDefault="00713130">
      <w:pPr>
        <w:pStyle w:val="ListParagraph"/>
        <w:ind w:left="1080"/>
        <w:rPr>
          <w:ins w:id="5473" w:author="user" w:date="2020-02-10T06:54:00Z"/>
          <w:del w:id="5474" w:author="Lievia" w:date="2020-02-11T01:36:00Z"/>
          <w:rFonts w:ascii="Bookman Old Style" w:hAnsi="Bookman Old Style"/>
          <w:b/>
          <w:sz w:val="24"/>
          <w:szCs w:val="24"/>
          <w:lang w:val="id-ID"/>
        </w:rPr>
        <w:pPrChange w:id="5475" w:author="user" w:date="2020-02-10T06:54:00Z">
          <w:pPr>
            <w:pStyle w:val="ListParagraph"/>
            <w:numPr>
              <w:numId w:val="5"/>
            </w:numPr>
            <w:ind w:left="1080" w:hanging="360"/>
          </w:pPr>
        </w:pPrChange>
      </w:pPr>
    </w:p>
    <w:p w14:paraId="327739AF" w14:textId="77777777" w:rsidR="00713130" w:rsidDel="00120A6B" w:rsidRDefault="00713130">
      <w:pPr>
        <w:pStyle w:val="ListParagraph"/>
        <w:ind w:left="1080"/>
        <w:rPr>
          <w:ins w:id="5476" w:author="user" w:date="2020-02-10T06:54:00Z"/>
          <w:del w:id="5477" w:author="Lievia" w:date="2020-02-11T01:36:00Z"/>
          <w:rFonts w:ascii="Bookman Old Style" w:hAnsi="Bookman Old Style"/>
          <w:b/>
          <w:sz w:val="24"/>
          <w:szCs w:val="24"/>
          <w:lang w:val="id-ID"/>
        </w:rPr>
        <w:pPrChange w:id="5478" w:author="user" w:date="2020-02-10T06:54:00Z">
          <w:pPr>
            <w:pStyle w:val="ListParagraph"/>
            <w:numPr>
              <w:numId w:val="5"/>
            </w:numPr>
            <w:ind w:left="1080" w:hanging="360"/>
          </w:pPr>
        </w:pPrChange>
      </w:pPr>
    </w:p>
    <w:p w14:paraId="22ECC3EB" w14:textId="77777777" w:rsidR="00713130" w:rsidDel="00120A6B" w:rsidRDefault="00713130">
      <w:pPr>
        <w:pStyle w:val="ListParagraph"/>
        <w:ind w:left="1080"/>
        <w:rPr>
          <w:ins w:id="5479" w:author="user" w:date="2020-02-10T06:54:00Z"/>
          <w:del w:id="5480" w:author="Lievia" w:date="2020-02-11T01:36:00Z"/>
          <w:rFonts w:ascii="Bookman Old Style" w:hAnsi="Bookman Old Style"/>
          <w:b/>
          <w:sz w:val="24"/>
          <w:szCs w:val="24"/>
          <w:lang w:val="id-ID"/>
        </w:rPr>
        <w:pPrChange w:id="5481" w:author="user" w:date="2020-02-10T06:54:00Z">
          <w:pPr>
            <w:pStyle w:val="ListParagraph"/>
            <w:numPr>
              <w:numId w:val="5"/>
            </w:numPr>
            <w:ind w:left="1080" w:hanging="360"/>
          </w:pPr>
        </w:pPrChange>
      </w:pPr>
    </w:p>
    <w:p w14:paraId="7024E3F0" w14:textId="77777777" w:rsidR="00713130" w:rsidRPr="003F430D" w:rsidDel="00120A6B" w:rsidRDefault="00713130">
      <w:pPr>
        <w:pStyle w:val="ListParagraph"/>
        <w:ind w:left="1080"/>
        <w:rPr>
          <w:ins w:id="5482" w:author="user" w:date="2020-02-10T06:54:00Z"/>
          <w:del w:id="5483" w:author="Lievia" w:date="2020-02-11T01:36:00Z"/>
          <w:rFonts w:ascii="Bookman Old Style" w:hAnsi="Bookman Old Style"/>
          <w:b/>
          <w:sz w:val="24"/>
          <w:szCs w:val="24"/>
          <w:lang w:val="id-ID"/>
        </w:rPr>
        <w:pPrChange w:id="5484" w:author="user" w:date="2020-02-10T06:54:00Z">
          <w:pPr>
            <w:pStyle w:val="ListParagraph"/>
            <w:numPr>
              <w:numId w:val="5"/>
            </w:numPr>
            <w:ind w:left="1080" w:hanging="360"/>
          </w:pPr>
        </w:pPrChange>
      </w:pPr>
    </w:p>
    <w:p w14:paraId="524958A9" w14:textId="77777777" w:rsidR="00713130" w:rsidRPr="00CF297D" w:rsidDel="00120A6B" w:rsidRDefault="00713130">
      <w:pPr>
        <w:rPr>
          <w:ins w:id="5485" w:author="user" w:date="2020-02-10T06:54:00Z"/>
          <w:del w:id="5486" w:author="Lievia" w:date="2020-02-11T01:36:00Z"/>
          <w:rFonts w:ascii="Bookman Old Style" w:hAnsi="Bookman Old Style"/>
          <w:bCs/>
          <w:sz w:val="24"/>
          <w:szCs w:val="24"/>
          <w:rPrChange w:id="5487" w:author="user" w:date="2020-02-10T07:24:00Z">
            <w:rPr>
              <w:ins w:id="5488" w:author="user" w:date="2020-02-10T06:54:00Z"/>
              <w:del w:id="5489" w:author="Lievia" w:date="2020-02-11T01:36:00Z"/>
            </w:rPr>
          </w:rPrChange>
        </w:rPr>
        <w:pPrChange w:id="5490" w:author="user" w:date="2020-02-10T07:24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62DB2994" w14:textId="77777777" w:rsidR="00CF297D" w:rsidDel="00120A6B" w:rsidRDefault="00713130">
      <w:pPr>
        <w:pStyle w:val="ListParagraph"/>
        <w:numPr>
          <w:ilvl w:val="1"/>
          <w:numId w:val="5"/>
        </w:numPr>
        <w:ind w:left="1620" w:hanging="450"/>
        <w:rPr>
          <w:ins w:id="5491" w:author="user" w:date="2020-02-10T07:27:00Z"/>
          <w:del w:id="5492" w:author="Lievia" w:date="2020-02-11T01:36:00Z"/>
          <w:rFonts w:ascii="Bookman Old Style" w:hAnsi="Bookman Old Style"/>
          <w:bCs/>
          <w:sz w:val="24"/>
          <w:szCs w:val="24"/>
        </w:rPr>
        <w:pPrChange w:id="5493" w:author="user" w:date="2020-02-10T07:27:00Z">
          <w:pPr>
            <w:pStyle w:val="ListParagraph"/>
            <w:numPr>
              <w:numId w:val="5"/>
            </w:numPr>
            <w:ind w:left="1080" w:hanging="360"/>
          </w:pPr>
        </w:pPrChange>
      </w:pPr>
      <w:ins w:id="5494" w:author="user" w:date="2020-02-10T06:54:00Z">
        <w:del w:id="5495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Modul</w:delText>
          </w:r>
        </w:del>
      </w:ins>
      <w:ins w:id="5496" w:author="user" w:date="2020-02-10T07:24:00Z">
        <w:del w:id="5497" w:author="Lievia" w:date="2020-02-11T01:36:00Z">
          <w:r w:rsidR="00CF297D"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</w:delText>
          </w:r>
        </w:del>
      </w:ins>
      <w:ins w:id="5498" w:author="user" w:date="2020-02-10T07:25:00Z">
        <w:del w:id="5499" w:author="Lievia" w:date="2020-02-11T01:36:00Z">
          <w:r w:rsidR="00CF297D" w:rsidDel="00120A6B">
            <w:rPr>
              <w:rFonts w:ascii="Bookman Old Style" w:hAnsi="Bookman Old Style"/>
              <w:bCs/>
              <w:sz w:val="24"/>
              <w:szCs w:val="24"/>
            </w:rPr>
            <w:delText>Fasilitas Keuangan Hit</w:delText>
          </w:r>
        </w:del>
      </w:ins>
    </w:p>
    <w:p w14:paraId="0CD6F8F9" w14:textId="77777777" w:rsidR="00CF297D" w:rsidRPr="00CF297D" w:rsidDel="00120A6B" w:rsidRDefault="00CF297D">
      <w:pPr>
        <w:pStyle w:val="ListParagraph"/>
        <w:ind w:left="1620"/>
        <w:rPr>
          <w:ins w:id="5500" w:author="user" w:date="2020-02-10T07:26:00Z"/>
          <w:del w:id="5501" w:author="Lievia" w:date="2020-02-11T01:36:00Z"/>
          <w:rFonts w:ascii="Bookman Old Style" w:hAnsi="Bookman Old Style"/>
          <w:bCs/>
          <w:sz w:val="24"/>
          <w:szCs w:val="24"/>
          <w:rPrChange w:id="5502" w:author="user" w:date="2020-02-10T07:27:00Z">
            <w:rPr>
              <w:ins w:id="5503" w:author="user" w:date="2020-02-10T07:26:00Z"/>
              <w:del w:id="5504" w:author="Lievia" w:date="2020-02-11T01:36:00Z"/>
            </w:rPr>
          </w:rPrChange>
        </w:rPr>
        <w:pPrChange w:id="5505" w:author="user" w:date="2020-02-10T07:27:00Z">
          <w:pPr>
            <w:pStyle w:val="ListParagraph"/>
            <w:numPr>
              <w:numId w:val="5"/>
            </w:numPr>
            <w:ind w:left="1080" w:hanging="360"/>
          </w:pPr>
        </w:pPrChange>
      </w:pPr>
      <w:ins w:id="5506" w:author="user" w:date="2020-02-10T07:26:00Z">
        <w:del w:id="5507" w:author="Lievia" w:date="2020-02-11T01:36:00Z">
          <w:r w:rsidRPr="00CF297D" w:rsidDel="00120A6B">
            <w:rPr>
              <w:rFonts w:ascii="Bookman Old Style" w:hAnsi="Bookman Old Style"/>
              <w:bCs/>
              <w:sz w:val="24"/>
              <w:szCs w:val="24"/>
              <w:rPrChange w:id="5508" w:author="user" w:date="2020-02-10T07:27:00Z">
                <w:rPr/>
              </w:rPrChange>
            </w:rPr>
            <w:delText xml:space="preserve">Admin dapat melihat tampilan 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chart</w:delText>
          </w:r>
        </w:del>
      </w:ins>
      <w:ins w:id="5509" w:author="user" w:date="2020-02-10T07:27:00Z">
        <w:del w:id="5510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 xml:space="preserve"> Fasilitas Keuangan</w:delText>
          </w:r>
        </w:del>
      </w:ins>
      <w:ins w:id="5511" w:author="user" w:date="2020-02-10T07:26:00Z">
        <w:del w:id="5512" w:author="Lievia" w:date="2020-02-11T01:36:00Z">
          <w:r w:rsidRPr="00CF297D" w:rsidDel="00120A6B">
            <w:rPr>
              <w:rFonts w:ascii="Bookman Old Style" w:hAnsi="Bookman Old Style"/>
              <w:bCs/>
              <w:sz w:val="24"/>
              <w:szCs w:val="24"/>
              <w:rPrChange w:id="5513" w:author="user" w:date="2020-02-10T07:27:00Z">
                <w:rPr/>
              </w:rPrChange>
            </w:rPr>
            <w:delText xml:space="preserve"> berdasarkan Hit Counter system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5514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CF297D" w:rsidRPr="00E83B33" w:rsidDel="00120A6B" w14:paraId="2AAC8296" w14:textId="77777777" w:rsidTr="00BC0474">
        <w:trPr>
          <w:trHeight w:val="633"/>
          <w:ins w:id="5515" w:author="user" w:date="2020-02-10T07:26:00Z"/>
          <w:del w:id="5516" w:author="Lievia" w:date="2020-02-11T01:36:00Z"/>
        </w:trPr>
        <w:tc>
          <w:tcPr>
            <w:tcW w:w="807" w:type="dxa"/>
            <w:vAlign w:val="center"/>
          </w:tcPr>
          <w:p w14:paraId="2E1A12A5" w14:textId="77777777" w:rsidR="00CF297D" w:rsidRPr="00D12A08" w:rsidDel="00120A6B" w:rsidRDefault="00CF297D" w:rsidP="00BC0474">
            <w:pPr>
              <w:jc w:val="center"/>
              <w:rPr>
                <w:ins w:id="5517" w:author="user" w:date="2020-02-10T07:26:00Z"/>
                <w:del w:id="5518" w:author="Lievia" w:date="2020-02-11T01:36:00Z"/>
                <w:rFonts w:ascii="Bookman Old Style" w:eastAsia="MS Mincho" w:hAnsi="Bookman Old Style"/>
                <w:lang w:val="id-ID"/>
              </w:rPr>
            </w:pPr>
            <w:ins w:id="5519" w:author="user" w:date="2020-02-10T07:26:00Z">
              <w:del w:id="552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394A0188" w14:textId="77777777" w:rsidR="00CF297D" w:rsidRPr="00D12A08" w:rsidDel="00120A6B" w:rsidRDefault="00CF297D" w:rsidP="00BC0474">
            <w:pPr>
              <w:jc w:val="center"/>
              <w:rPr>
                <w:ins w:id="5521" w:author="user" w:date="2020-02-10T07:26:00Z"/>
                <w:del w:id="5522" w:author="Lievia" w:date="2020-02-11T01:36:00Z"/>
                <w:rFonts w:ascii="Bookman Old Style" w:eastAsia="MS Mincho" w:hAnsi="Bookman Old Style"/>
                <w:lang w:val="id-ID"/>
              </w:rPr>
            </w:pPr>
            <w:ins w:id="5523" w:author="user" w:date="2020-02-10T07:26:00Z">
              <w:del w:id="552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6729A415" w14:textId="77777777" w:rsidR="00CF297D" w:rsidRPr="00D12A08" w:rsidDel="00120A6B" w:rsidRDefault="00CF297D" w:rsidP="00BC0474">
            <w:pPr>
              <w:jc w:val="center"/>
              <w:rPr>
                <w:ins w:id="5525" w:author="user" w:date="2020-02-10T07:26:00Z"/>
                <w:del w:id="5526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5527" w:author="user" w:date="2020-02-10T07:26:00Z">
              <w:del w:id="5528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4388A620" w14:textId="77777777" w:rsidR="00CF297D" w:rsidRPr="00D12A08" w:rsidDel="00120A6B" w:rsidRDefault="00CF297D" w:rsidP="00BC0474">
            <w:pPr>
              <w:jc w:val="center"/>
              <w:rPr>
                <w:ins w:id="5529" w:author="user" w:date="2020-02-10T07:26:00Z"/>
                <w:del w:id="5530" w:author="Lievia" w:date="2020-02-11T01:36:00Z"/>
                <w:rFonts w:ascii="Bookman Old Style" w:eastAsia="MS Mincho" w:hAnsi="Bookman Old Style"/>
                <w:lang w:val="id-ID"/>
              </w:rPr>
            </w:pPr>
            <w:ins w:id="5531" w:author="user" w:date="2020-02-10T07:26:00Z">
              <w:del w:id="553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6C59F410" w14:textId="77777777" w:rsidR="00CF297D" w:rsidRPr="00D12A08" w:rsidDel="00120A6B" w:rsidRDefault="00CF297D" w:rsidP="00BC0474">
            <w:pPr>
              <w:jc w:val="center"/>
              <w:rPr>
                <w:ins w:id="5533" w:author="user" w:date="2020-02-10T07:26:00Z"/>
                <w:del w:id="5534" w:author="Lievia" w:date="2020-02-11T01:36:00Z"/>
                <w:rFonts w:ascii="Bookman Old Style" w:eastAsia="MS Mincho" w:hAnsi="Bookman Old Style"/>
                <w:lang w:val="id-ID"/>
              </w:rPr>
            </w:pPr>
            <w:ins w:id="5535" w:author="user" w:date="2020-02-10T07:26:00Z">
              <w:del w:id="553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51F4ECDE" w14:textId="77777777" w:rsidR="00CF297D" w:rsidRPr="00D12A08" w:rsidDel="00120A6B" w:rsidRDefault="00CF297D" w:rsidP="00BC0474">
            <w:pPr>
              <w:jc w:val="center"/>
              <w:rPr>
                <w:ins w:id="5537" w:author="user" w:date="2020-02-10T07:26:00Z"/>
                <w:del w:id="5538" w:author="Lievia" w:date="2020-02-11T01:36:00Z"/>
                <w:rFonts w:ascii="Bookman Old Style" w:eastAsia="MS Mincho" w:hAnsi="Bookman Old Style"/>
                <w:lang w:val="id-ID"/>
              </w:rPr>
            </w:pPr>
            <w:ins w:id="5539" w:author="user" w:date="2020-02-10T07:26:00Z">
              <w:del w:id="554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3C2FDF95" w14:textId="77777777" w:rsidR="00CF297D" w:rsidRPr="00D12A08" w:rsidDel="00120A6B" w:rsidRDefault="00CF297D" w:rsidP="00BC0474">
            <w:pPr>
              <w:jc w:val="center"/>
              <w:rPr>
                <w:ins w:id="5541" w:author="user" w:date="2020-02-10T07:26:00Z"/>
                <w:del w:id="5542" w:author="Lievia" w:date="2020-02-11T01:36:00Z"/>
                <w:rFonts w:ascii="Bookman Old Style" w:eastAsia="MS Mincho" w:hAnsi="Bookman Old Style"/>
                <w:lang w:val="id-ID"/>
              </w:rPr>
            </w:pPr>
            <w:ins w:id="5543" w:author="user" w:date="2020-02-10T07:26:00Z">
              <w:del w:id="554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13A1364A" w14:textId="77777777" w:rsidR="00CF297D" w:rsidRPr="00D12A08" w:rsidDel="00120A6B" w:rsidRDefault="00CF297D" w:rsidP="00BC0474">
            <w:pPr>
              <w:jc w:val="center"/>
              <w:rPr>
                <w:ins w:id="5545" w:author="user" w:date="2020-02-10T07:26:00Z"/>
                <w:del w:id="5546" w:author="Lievia" w:date="2020-02-11T01:36:00Z"/>
                <w:rFonts w:ascii="Bookman Old Style" w:eastAsia="MS Mincho" w:hAnsi="Bookman Old Style"/>
                <w:lang w:val="id-ID"/>
              </w:rPr>
            </w:pPr>
            <w:ins w:id="5547" w:author="user" w:date="2020-02-10T07:26:00Z">
              <w:del w:id="554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CF297D" w:rsidRPr="00E83B33" w:rsidDel="00120A6B" w14:paraId="25B977FE" w14:textId="77777777" w:rsidTr="00A56C9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5549" w:author="user" w:date="2020-02-10T07:4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5550" w:author="user" w:date="2020-02-10T07:26:00Z"/>
          <w:del w:id="5551" w:author="Lievia" w:date="2020-02-11T01:36:00Z"/>
          <w:trPrChange w:id="5552" w:author="user" w:date="2020-02-10T07:45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5553" w:author="user" w:date="2020-02-10T07:45:00Z">
              <w:tcPr>
                <w:tcW w:w="807" w:type="dxa"/>
              </w:tcPr>
            </w:tcPrChange>
          </w:tcPr>
          <w:p w14:paraId="371A75D5" w14:textId="77777777" w:rsidR="00CF297D" w:rsidRPr="003F430D" w:rsidDel="00120A6B" w:rsidRDefault="00CF297D">
            <w:pPr>
              <w:jc w:val="center"/>
              <w:rPr>
                <w:ins w:id="5554" w:author="user" w:date="2020-02-10T07:26:00Z"/>
                <w:del w:id="5555" w:author="Lievia" w:date="2020-02-11T01:36:00Z"/>
                <w:rFonts w:ascii="Bookman Old Style" w:eastAsia="MS Mincho" w:hAnsi="Bookman Old Style"/>
              </w:rPr>
              <w:pPrChange w:id="5556" w:author="user" w:date="2020-02-10T07:45:00Z">
                <w:pPr>
                  <w:framePr w:hSpace="180" w:wrap="around" w:vAnchor="text" w:hAnchor="page" w:x="3391" w:y="103"/>
                </w:pPr>
              </w:pPrChange>
            </w:pPr>
            <w:ins w:id="5557" w:author="user" w:date="2020-02-10T07:26:00Z">
              <w:del w:id="555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5559" w:author="user" w:date="2020-02-10T07:45:00Z">
              <w:tcPr>
                <w:tcW w:w="2865" w:type="dxa"/>
                <w:vAlign w:val="center"/>
              </w:tcPr>
            </w:tcPrChange>
          </w:tcPr>
          <w:p w14:paraId="0D272ED8" w14:textId="77777777" w:rsidR="00CF297D" w:rsidRPr="003F430D" w:rsidDel="00120A6B" w:rsidRDefault="00CF297D">
            <w:pPr>
              <w:rPr>
                <w:ins w:id="5560" w:author="user" w:date="2020-02-10T07:26:00Z"/>
                <w:del w:id="5561" w:author="Lievia" w:date="2020-02-11T01:36:00Z"/>
                <w:rFonts w:ascii="Bookman Old Style" w:eastAsia="MS Mincho" w:hAnsi="Bookman Old Style"/>
              </w:rPr>
              <w:pPrChange w:id="5562" w:author="user" w:date="2020-02-10T07:27:00Z">
                <w:pPr>
                  <w:framePr w:hSpace="180" w:wrap="around" w:vAnchor="text" w:hAnchor="page" w:x="3391" w:y="103"/>
                </w:pPr>
              </w:pPrChange>
            </w:pPr>
            <w:ins w:id="5563" w:author="user" w:date="2020-02-10T07:26:00Z">
              <w:del w:id="556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menu </w:delText>
                </w:r>
              </w:del>
            </w:ins>
            <w:ins w:id="5565" w:author="user" w:date="2020-02-10T07:27:00Z">
              <w:del w:id="556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fasilitas keuangan</w:delText>
                </w:r>
              </w:del>
            </w:ins>
            <w:ins w:id="5567" w:author="user" w:date="2020-02-10T07:26:00Z">
              <w:del w:id="556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Hit</w:delText>
                </w:r>
              </w:del>
            </w:ins>
          </w:p>
        </w:tc>
        <w:tc>
          <w:tcPr>
            <w:tcW w:w="1783" w:type="dxa"/>
            <w:vAlign w:val="center"/>
            <w:tcPrChange w:id="5569" w:author="user" w:date="2020-02-10T07:45:00Z">
              <w:tcPr>
                <w:tcW w:w="1783" w:type="dxa"/>
                <w:vAlign w:val="center"/>
              </w:tcPr>
            </w:tcPrChange>
          </w:tcPr>
          <w:p w14:paraId="333CCC5E" w14:textId="77777777" w:rsidR="00CF297D" w:rsidDel="00120A6B" w:rsidRDefault="00CF297D" w:rsidP="00BC0474">
            <w:pPr>
              <w:rPr>
                <w:ins w:id="5570" w:author="user" w:date="2020-02-10T07:26:00Z"/>
                <w:del w:id="5571" w:author="Lievia" w:date="2020-02-11T01:36:00Z"/>
                <w:rFonts w:ascii="Bookman Old Style" w:eastAsia="MS Mincho" w:hAnsi="Bookman Old Style"/>
                <w:i/>
                <w:iCs/>
              </w:rPr>
            </w:pPr>
            <w:ins w:id="5572" w:author="user" w:date="2020-02-10T07:26:00Z">
              <w:del w:id="5573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Klik menu </w:delText>
                </w:r>
              </w:del>
            </w:ins>
          </w:p>
          <w:p w14:paraId="3E78F8F5" w14:textId="77777777" w:rsidR="00CF297D" w:rsidRPr="003F430D" w:rsidDel="00120A6B" w:rsidRDefault="00CF297D" w:rsidP="00BC0474">
            <w:pPr>
              <w:rPr>
                <w:ins w:id="5574" w:author="user" w:date="2020-02-10T07:26:00Z"/>
                <w:del w:id="5575" w:author="Lievia" w:date="2020-02-11T01:36:00Z"/>
                <w:rFonts w:ascii="Bookman Old Style" w:eastAsia="MS Mincho" w:hAnsi="Bookman Old Style"/>
                <w:i/>
                <w:iCs/>
              </w:rPr>
            </w:pPr>
            <w:ins w:id="5576" w:author="user" w:date="2020-02-10T07:27:00Z">
              <w:del w:id="5577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Fasilitas keuangan</w:delText>
                </w:r>
              </w:del>
            </w:ins>
            <w:ins w:id="5578" w:author="user" w:date="2020-02-10T07:26:00Z">
              <w:del w:id="557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Hit</w:delText>
                </w:r>
              </w:del>
            </w:ins>
          </w:p>
        </w:tc>
        <w:tc>
          <w:tcPr>
            <w:tcW w:w="1325" w:type="dxa"/>
            <w:vAlign w:val="center"/>
            <w:tcPrChange w:id="5580" w:author="user" w:date="2020-02-10T07:45:00Z">
              <w:tcPr>
                <w:tcW w:w="1325" w:type="dxa"/>
                <w:vAlign w:val="center"/>
              </w:tcPr>
            </w:tcPrChange>
          </w:tcPr>
          <w:p w14:paraId="41F39B6E" w14:textId="77777777" w:rsidR="00CF297D" w:rsidRPr="003F430D" w:rsidDel="00120A6B" w:rsidRDefault="00CF297D" w:rsidP="00BC0474">
            <w:pPr>
              <w:rPr>
                <w:ins w:id="5581" w:author="user" w:date="2020-02-10T07:26:00Z"/>
                <w:del w:id="5582" w:author="Lievia" w:date="2020-02-11T01:36:00Z"/>
                <w:rFonts w:ascii="Bookman Old Style" w:eastAsia="MS Mincho" w:hAnsi="Bookman Old Style"/>
              </w:rPr>
            </w:pPr>
            <w:ins w:id="5583" w:author="user" w:date="2020-02-10T07:26:00Z">
              <w:del w:id="558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5585" w:author="user" w:date="2020-02-10T07:45:00Z">
              <w:tcPr>
                <w:tcW w:w="3108" w:type="dxa"/>
                <w:vAlign w:val="center"/>
              </w:tcPr>
            </w:tcPrChange>
          </w:tcPr>
          <w:p w14:paraId="399EAF4A" w14:textId="77777777" w:rsidR="00CF297D" w:rsidRPr="003F430D" w:rsidDel="00120A6B" w:rsidRDefault="00CF297D" w:rsidP="00BC0474">
            <w:pPr>
              <w:rPr>
                <w:ins w:id="5586" w:author="user" w:date="2020-02-10T07:26:00Z"/>
                <w:del w:id="5587" w:author="Lievia" w:date="2020-02-11T01:36:00Z"/>
                <w:rFonts w:ascii="Bookman Old Style" w:eastAsia="MS Mincho" w:hAnsi="Bookman Old Style"/>
              </w:rPr>
            </w:pPr>
            <w:ins w:id="5588" w:author="user" w:date="2020-02-10T07:26:00Z">
              <w:del w:id="558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halaman chart User Hit counter berdasarkan  </w:delText>
                </w:r>
              </w:del>
            </w:ins>
            <w:ins w:id="5590" w:author="user" w:date="2020-02-10T07:27:00Z">
              <w:del w:id="5591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fasilitas keuangan</w:delText>
                </w:r>
              </w:del>
            </w:ins>
            <w:ins w:id="5592" w:author="user" w:date="2020-02-10T07:26:00Z">
              <w:del w:id="5593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yang bisa diakses oleh admin</w:delText>
                </w:r>
              </w:del>
            </w:ins>
          </w:p>
        </w:tc>
        <w:tc>
          <w:tcPr>
            <w:tcW w:w="1212" w:type="dxa"/>
            <w:vAlign w:val="center"/>
            <w:tcPrChange w:id="5594" w:author="user" w:date="2020-02-10T07:45:00Z">
              <w:tcPr>
                <w:tcW w:w="1212" w:type="dxa"/>
                <w:vAlign w:val="center"/>
              </w:tcPr>
            </w:tcPrChange>
          </w:tcPr>
          <w:p w14:paraId="17B78C0B" w14:textId="77777777" w:rsidR="00CF297D" w:rsidRPr="003F430D" w:rsidDel="00120A6B" w:rsidRDefault="00CF297D">
            <w:pPr>
              <w:jc w:val="center"/>
              <w:rPr>
                <w:ins w:id="5595" w:author="user" w:date="2020-02-10T07:26:00Z"/>
                <w:del w:id="5596" w:author="Lievia" w:date="2020-02-11T01:36:00Z"/>
                <w:rFonts w:ascii="Bookman Old Style" w:eastAsia="MS Mincho" w:hAnsi="Bookman Old Style"/>
              </w:rPr>
              <w:pPrChange w:id="5597" w:author="user" w:date="2020-02-10T07:45:00Z">
                <w:pPr>
                  <w:framePr w:hSpace="180" w:wrap="around" w:vAnchor="text" w:hAnchor="page" w:x="3391" w:y="103"/>
                </w:pPr>
              </w:pPrChange>
            </w:pPr>
            <w:ins w:id="5598" w:author="user" w:date="2020-02-10T07:26:00Z">
              <w:del w:id="5599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5600" w:author="user" w:date="2020-02-10T07:45:00Z">
              <w:tcPr>
                <w:tcW w:w="1401" w:type="dxa"/>
                <w:vAlign w:val="center"/>
              </w:tcPr>
            </w:tcPrChange>
          </w:tcPr>
          <w:p w14:paraId="77843385" w14:textId="77777777" w:rsidR="00CF297D" w:rsidRPr="00D12A08" w:rsidDel="00120A6B" w:rsidRDefault="00CF297D" w:rsidP="00BC0474">
            <w:pPr>
              <w:rPr>
                <w:ins w:id="5601" w:author="user" w:date="2020-02-10T07:26:00Z"/>
                <w:del w:id="5602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573D1CB8" w14:textId="77777777" w:rsidR="00CF297D" w:rsidDel="00120A6B" w:rsidRDefault="00CF297D">
      <w:pPr>
        <w:pStyle w:val="ListParagraph"/>
        <w:ind w:left="1080"/>
        <w:rPr>
          <w:ins w:id="5603" w:author="user" w:date="2020-02-10T07:26:00Z"/>
          <w:del w:id="5604" w:author="Lievia" w:date="2020-02-11T01:36:00Z"/>
          <w:rFonts w:ascii="Bookman Old Style" w:hAnsi="Bookman Old Style"/>
          <w:b/>
          <w:sz w:val="24"/>
          <w:szCs w:val="24"/>
          <w:lang w:val="id-ID"/>
        </w:rPr>
        <w:pPrChange w:id="5605" w:author="user" w:date="2020-02-10T07:27:00Z">
          <w:pPr>
            <w:pStyle w:val="ListParagraph"/>
            <w:numPr>
              <w:numId w:val="5"/>
            </w:numPr>
            <w:ind w:left="1080" w:hanging="360"/>
          </w:pPr>
        </w:pPrChange>
      </w:pPr>
    </w:p>
    <w:p w14:paraId="5E83A9B1" w14:textId="77777777" w:rsidR="00CF297D" w:rsidDel="00120A6B" w:rsidRDefault="00CF297D">
      <w:pPr>
        <w:pStyle w:val="ListParagraph"/>
        <w:ind w:left="1080"/>
        <w:rPr>
          <w:ins w:id="5606" w:author="user" w:date="2020-02-10T07:26:00Z"/>
          <w:del w:id="5607" w:author="Lievia" w:date="2020-02-11T01:36:00Z"/>
          <w:rFonts w:ascii="Bookman Old Style" w:hAnsi="Bookman Old Style"/>
          <w:b/>
          <w:sz w:val="24"/>
          <w:szCs w:val="24"/>
          <w:lang w:val="id-ID"/>
        </w:rPr>
        <w:pPrChange w:id="5608" w:author="user" w:date="2020-02-10T07:27:00Z">
          <w:pPr>
            <w:pStyle w:val="ListParagraph"/>
            <w:numPr>
              <w:numId w:val="5"/>
            </w:numPr>
            <w:ind w:left="1080" w:hanging="360"/>
          </w:pPr>
        </w:pPrChange>
      </w:pPr>
    </w:p>
    <w:p w14:paraId="7C11C5E3" w14:textId="77777777" w:rsidR="00CF297D" w:rsidDel="00120A6B" w:rsidRDefault="00CF297D">
      <w:pPr>
        <w:pStyle w:val="ListParagraph"/>
        <w:ind w:left="1080"/>
        <w:rPr>
          <w:ins w:id="5609" w:author="user" w:date="2020-02-10T07:26:00Z"/>
          <w:del w:id="5610" w:author="Lievia" w:date="2020-02-11T01:36:00Z"/>
          <w:rFonts w:ascii="Bookman Old Style" w:hAnsi="Bookman Old Style"/>
          <w:b/>
          <w:sz w:val="24"/>
          <w:szCs w:val="24"/>
          <w:lang w:val="id-ID"/>
        </w:rPr>
        <w:pPrChange w:id="5611" w:author="user" w:date="2020-02-10T07:27:00Z">
          <w:pPr>
            <w:pStyle w:val="ListParagraph"/>
            <w:numPr>
              <w:numId w:val="5"/>
            </w:numPr>
            <w:ind w:left="1080" w:hanging="360"/>
          </w:pPr>
        </w:pPrChange>
      </w:pPr>
    </w:p>
    <w:p w14:paraId="50E18675" w14:textId="77777777" w:rsidR="00CF297D" w:rsidRPr="003F430D" w:rsidDel="00120A6B" w:rsidRDefault="00CF297D">
      <w:pPr>
        <w:pStyle w:val="ListParagraph"/>
        <w:ind w:left="1080"/>
        <w:rPr>
          <w:ins w:id="5612" w:author="user" w:date="2020-02-10T07:26:00Z"/>
          <w:del w:id="5613" w:author="Lievia" w:date="2020-02-11T01:36:00Z"/>
          <w:rFonts w:ascii="Bookman Old Style" w:hAnsi="Bookman Old Style"/>
          <w:b/>
          <w:sz w:val="24"/>
          <w:szCs w:val="24"/>
          <w:lang w:val="id-ID"/>
        </w:rPr>
        <w:pPrChange w:id="5614" w:author="user" w:date="2020-02-10T07:27:00Z">
          <w:pPr>
            <w:pStyle w:val="ListParagraph"/>
            <w:numPr>
              <w:numId w:val="5"/>
            </w:numPr>
            <w:ind w:left="1080" w:hanging="360"/>
          </w:pPr>
        </w:pPrChange>
      </w:pPr>
    </w:p>
    <w:p w14:paraId="76F00D0B" w14:textId="77777777" w:rsidR="00CF297D" w:rsidDel="00120A6B" w:rsidRDefault="00CF297D">
      <w:pPr>
        <w:pStyle w:val="ListParagraph"/>
        <w:ind w:left="1620"/>
        <w:rPr>
          <w:ins w:id="5615" w:author="user" w:date="2020-02-10T07:26:00Z"/>
          <w:del w:id="5616" w:author="Lievia" w:date="2020-02-11T01:36:00Z"/>
          <w:rFonts w:ascii="Bookman Old Style" w:hAnsi="Bookman Old Style"/>
          <w:bCs/>
          <w:sz w:val="24"/>
          <w:szCs w:val="24"/>
        </w:rPr>
        <w:pPrChange w:id="5617" w:author="user" w:date="2020-02-10T07:26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72315754" w14:textId="77777777" w:rsidR="00CF297D" w:rsidDel="00120A6B" w:rsidRDefault="00CF297D">
      <w:pPr>
        <w:pStyle w:val="ListParagraph"/>
        <w:ind w:left="1620"/>
        <w:rPr>
          <w:ins w:id="5618" w:author="user" w:date="2020-02-10T07:26:00Z"/>
          <w:del w:id="5619" w:author="Lievia" w:date="2020-02-11T01:36:00Z"/>
          <w:rFonts w:ascii="Bookman Old Style" w:hAnsi="Bookman Old Style"/>
          <w:bCs/>
          <w:sz w:val="24"/>
          <w:szCs w:val="24"/>
        </w:rPr>
        <w:pPrChange w:id="5620" w:author="user" w:date="2020-02-10T07:26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69F026ED" w14:textId="77777777" w:rsidR="00CF297D" w:rsidDel="00120A6B" w:rsidRDefault="00CF297D">
      <w:pPr>
        <w:pStyle w:val="ListParagraph"/>
        <w:ind w:left="1620"/>
        <w:rPr>
          <w:ins w:id="5621" w:author="user" w:date="2020-02-10T07:26:00Z"/>
          <w:del w:id="5622" w:author="Lievia" w:date="2020-02-11T01:36:00Z"/>
          <w:rFonts w:ascii="Bookman Old Style" w:hAnsi="Bookman Old Style"/>
          <w:bCs/>
          <w:sz w:val="24"/>
          <w:szCs w:val="24"/>
        </w:rPr>
        <w:pPrChange w:id="5623" w:author="user" w:date="2020-02-10T07:26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3D124437" w14:textId="77777777" w:rsidR="00CF297D" w:rsidDel="00120A6B" w:rsidRDefault="00CF297D">
      <w:pPr>
        <w:pStyle w:val="ListParagraph"/>
        <w:ind w:left="1620"/>
        <w:rPr>
          <w:ins w:id="5624" w:author="user" w:date="2020-02-10T07:25:00Z"/>
          <w:del w:id="5625" w:author="Lievia" w:date="2020-02-11T01:36:00Z"/>
          <w:rFonts w:ascii="Bookman Old Style" w:hAnsi="Bookman Old Style"/>
          <w:bCs/>
          <w:sz w:val="24"/>
          <w:szCs w:val="24"/>
        </w:rPr>
        <w:pPrChange w:id="5626" w:author="user" w:date="2020-02-10T07:26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00CFBDF6" w14:textId="77777777" w:rsidR="00CF297D" w:rsidDel="00120A6B" w:rsidRDefault="00CF297D">
      <w:pPr>
        <w:pStyle w:val="ListParagraph"/>
        <w:numPr>
          <w:ilvl w:val="1"/>
          <w:numId w:val="5"/>
        </w:numPr>
        <w:ind w:left="1620" w:hanging="450"/>
        <w:rPr>
          <w:ins w:id="5627" w:author="user" w:date="2020-02-10T07:29:00Z"/>
          <w:del w:id="5628" w:author="Lievia" w:date="2020-02-11T01:36:00Z"/>
          <w:rFonts w:ascii="Bookman Old Style" w:hAnsi="Bookman Old Style"/>
          <w:bCs/>
          <w:sz w:val="24"/>
          <w:szCs w:val="24"/>
        </w:rPr>
        <w:pPrChange w:id="5629" w:author="user" w:date="2020-02-10T07:29:00Z">
          <w:pPr>
            <w:pStyle w:val="ListParagraph"/>
            <w:numPr>
              <w:numId w:val="5"/>
            </w:numPr>
            <w:ind w:left="1080" w:hanging="360"/>
          </w:pPr>
        </w:pPrChange>
      </w:pPr>
      <w:ins w:id="5630" w:author="user" w:date="2020-02-10T07:25:00Z">
        <w:del w:id="5631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Modul Kategori Fasilitas Hit</w:delText>
          </w:r>
        </w:del>
      </w:ins>
    </w:p>
    <w:p w14:paraId="3CB740E3" w14:textId="77777777" w:rsidR="00CF297D" w:rsidRPr="00CF297D" w:rsidDel="00120A6B" w:rsidRDefault="00CF297D">
      <w:pPr>
        <w:pStyle w:val="ListParagraph"/>
        <w:ind w:left="1620"/>
        <w:rPr>
          <w:ins w:id="5632" w:author="user" w:date="2020-02-10T07:28:00Z"/>
          <w:del w:id="5633" w:author="Lievia" w:date="2020-02-11T01:36:00Z"/>
          <w:rFonts w:ascii="Bookman Old Style" w:hAnsi="Bookman Old Style"/>
          <w:bCs/>
          <w:sz w:val="24"/>
          <w:szCs w:val="24"/>
          <w:rPrChange w:id="5634" w:author="user" w:date="2020-02-10T07:29:00Z">
            <w:rPr>
              <w:ins w:id="5635" w:author="user" w:date="2020-02-10T07:28:00Z"/>
              <w:del w:id="5636" w:author="Lievia" w:date="2020-02-11T01:36:00Z"/>
            </w:rPr>
          </w:rPrChange>
        </w:rPr>
        <w:pPrChange w:id="5637" w:author="user" w:date="2020-02-10T07:29:00Z">
          <w:pPr>
            <w:pStyle w:val="ListParagraph"/>
            <w:numPr>
              <w:numId w:val="5"/>
            </w:numPr>
            <w:ind w:left="1080" w:hanging="360"/>
          </w:pPr>
        </w:pPrChange>
      </w:pPr>
      <w:ins w:id="5638" w:author="user" w:date="2020-02-10T07:28:00Z">
        <w:del w:id="5639" w:author="Lievia" w:date="2020-02-11T01:36:00Z">
          <w:r w:rsidRPr="00CF297D" w:rsidDel="00120A6B">
            <w:rPr>
              <w:rFonts w:ascii="Bookman Old Style" w:hAnsi="Bookman Old Style"/>
              <w:bCs/>
              <w:sz w:val="24"/>
              <w:szCs w:val="24"/>
              <w:rPrChange w:id="5640" w:author="user" w:date="2020-02-10T07:29:00Z">
                <w:rPr/>
              </w:rPrChange>
            </w:rPr>
            <w:delText xml:space="preserve">Admin dapat melihat tampilan </w:delText>
          </w:r>
          <w:r w:rsidDel="00120A6B">
            <w:rPr>
              <w:rFonts w:ascii="Bookman Old Style" w:hAnsi="Bookman Old Style"/>
              <w:bCs/>
              <w:sz w:val="24"/>
              <w:szCs w:val="24"/>
            </w:rPr>
            <w:delText>char</w:delText>
          </w:r>
        </w:del>
      </w:ins>
      <w:ins w:id="5641" w:author="user" w:date="2020-02-10T07:29:00Z">
        <w:del w:id="5642" w:author="Lievia" w:date="2020-02-11T01:36:00Z">
          <w:r w:rsidDel="00120A6B">
            <w:rPr>
              <w:rFonts w:ascii="Bookman Old Style" w:hAnsi="Bookman Old Style"/>
              <w:bCs/>
              <w:sz w:val="24"/>
              <w:szCs w:val="24"/>
            </w:rPr>
            <w:delText>t kategori fasilitas</w:delText>
          </w:r>
        </w:del>
      </w:ins>
      <w:ins w:id="5643" w:author="user" w:date="2020-02-10T07:28:00Z">
        <w:del w:id="5644" w:author="Lievia" w:date="2020-02-11T01:36:00Z">
          <w:r w:rsidRPr="00CF297D" w:rsidDel="00120A6B">
            <w:rPr>
              <w:rFonts w:ascii="Bookman Old Style" w:hAnsi="Bookman Old Style"/>
              <w:bCs/>
              <w:sz w:val="24"/>
              <w:szCs w:val="24"/>
              <w:rPrChange w:id="5645" w:author="user" w:date="2020-02-10T07:29:00Z">
                <w:rPr/>
              </w:rPrChange>
            </w:rPr>
            <w:delText xml:space="preserve"> berdasarkan Hit Counter system</w:delText>
          </w:r>
        </w:del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5646">
          <w:tblGrid>
            <w:gridCol w:w="807"/>
            <w:gridCol w:w="2865"/>
            <w:gridCol w:w="1783"/>
            <w:gridCol w:w="1325"/>
            <w:gridCol w:w="3108"/>
            <w:gridCol w:w="1212"/>
            <w:gridCol w:w="1401"/>
          </w:tblGrid>
        </w:tblGridChange>
      </w:tblGrid>
      <w:tr w:rsidR="00CF297D" w:rsidRPr="00E83B33" w:rsidDel="00120A6B" w14:paraId="1B494112" w14:textId="77777777" w:rsidTr="00BC0474">
        <w:trPr>
          <w:trHeight w:val="633"/>
          <w:ins w:id="5647" w:author="user" w:date="2020-02-10T07:28:00Z"/>
          <w:del w:id="5648" w:author="Lievia" w:date="2020-02-11T01:36:00Z"/>
        </w:trPr>
        <w:tc>
          <w:tcPr>
            <w:tcW w:w="807" w:type="dxa"/>
            <w:vAlign w:val="center"/>
          </w:tcPr>
          <w:p w14:paraId="5D4118FC" w14:textId="77777777" w:rsidR="00CF297D" w:rsidRPr="00D12A08" w:rsidDel="00120A6B" w:rsidRDefault="00CF297D" w:rsidP="00BC0474">
            <w:pPr>
              <w:jc w:val="center"/>
              <w:rPr>
                <w:ins w:id="5649" w:author="user" w:date="2020-02-10T07:28:00Z"/>
                <w:del w:id="5650" w:author="Lievia" w:date="2020-02-11T01:36:00Z"/>
                <w:rFonts w:ascii="Bookman Old Style" w:eastAsia="MS Mincho" w:hAnsi="Bookman Old Style"/>
                <w:lang w:val="id-ID"/>
              </w:rPr>
            </w:pPr>
            <w:ins w:id="5651" w:author="user" w:date="2020-02-10T07:28:00Z">
              <w:del w:id="565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No.</w:delText>
                </w:r>
              </w:del>
            </w:ins>
          </w:p>
        </w:tc>
        <w:tc>
          <w:tcPr>
            <w:tcW w:w="2865" w:type="dxa"/>
            <w:vAlign w:val="center"/>
          </w:tcPr>
          <w:p w14:paraId="25685CA8" w14:textId="77777777" w:rsidR="00CF297D" w:rsidRPr="00D12A08" w:rsidDel="00120A6B" w:rsidRDefault="00CF297D" w:rsidP="00BC0474">
            <w:pPr>
              <w:jc w:val="center"/>
              <w:rPr>
                <w:ins w:id="5653" w:author="user" w:date="2020-02-10T07:28:00Z"/>
                <w:del w:id="5654" w:author="Lievia" w:date="2020-02-11T01:36:00Z"/>
                <w:rFonts w:ascii="Bookman Old Style" w:eastAsia="MS Mincho" w:hAnsi="Bookman Old Style"/>
                <w:lang w:val="id-ID"/>
              </w:rPr>
            </w:pPr>
            <w:ins w:id="5655" w:author="user" w:date="2020-02-10T07:28:00Z">
              <w:del w:id="565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Skenario</w:delText>
                </w:r>
              </w:del>
            </w:ins>
          </w:p>
        </w:tc>
        <w:tc>
          <w:tcPr>
            <w:tcW w:w="1783" w:type="dxa"/>
            <w:vAlign w:val="center"/>
          </w:tcPr>
          <w:p w14:paraId="2FB75C18" w14:textId="77777777" w:rsidR="00CF297D" w:rsidRPr="00D12A08" w:rsidDel="00120A6B" w:rsidRDefault="00CF297D" w:rsidP="00BC0474">
            <w:pPr>
              <w:jc w:val="center"/>
              <w:rPr>
                <w:ins w:id="5657" w:author="user" w:date="2020-02-10T07:28:00Z"/>
                <w:del w:id="5658" w:author="Lievia" w:date="2020-02-11T01:36:00Z"/>
                <w:rFonts w:ascii="Bookman Old Style" w:eastAsia="MS Mincho" w:hAnsi="Bookman Old Style"/>
                <w:i/>
                <w:lang w:val="id-ID"/>
              </w:rPr>
            </w:pPr>
            <w:ins w:id="5659" w:author="user" w:date="2020-02-10T07:28:00Z">
              <w:del w:id="5660" w:author="Lievia" w:date="2020-02-11T01:36:00Z"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</w:tcPr>
          <w:p w14:paraId="2854CE00" w14:textId="77777777" w:rsidR="00CF297D" w:rsidRPr="00D12A08" w:rsidDel="00120A6B" w:rsidRDefault="00CF297D" w:rsidP="00BC0474">
            <w:pPr>
              <w:jc w:val="center"/>
              <w:rPr>
                <w:ins w:id="5661" w:author="user" w:date="2020-02-10T07:28:00Z"/>
                <w:del w:id="5662" w:author="Lievia" w:date="2020-02-11T01:36:00Z"/>
                <w:rFonts w:ascii="Bookman Old Style" w:eastAsia="MS Mincho" w:hAnsi="Bookman Old Style"/>
                <w:lang w:val="id-ID"/>
              </w:rPr>
            </w:pPr>
            <w:ins w:id="5663" w:author="user" w:date="2020-02-10T07:28:00Z">
              <w:del w:id="5664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Data</w:delText>
                </w:r>
              </w:del>
            </w:ins>
          </w:p>
        </w:tc>
        <w:tc>
          <w:tcPr>
            <w:tcW w:w="3108" w:type="dxa"/>
            <w:vAlign w:val="center"/>
          </w:tcPr>
          <w:p w14:paraId="586FA233" w14:textId="77777777" w:rsidR="00CF297D" w:rsidRPr="00D12A08" w:rsidDel="00120A6B" w:rsidRDefault="00CF297D" w:rsidP="00BC0474">
            <w:pPr>
              <w:jc w:val="center"/>
              <w:rPr>
                <w:ins w:id="5665" w:author="user" w:date="2020-02-10T07:28:00Z"/>
                <w:del w:id="5666" w:author="Lievia" w:date="2020-02-11T01:36:00Z"/>
                <w:rFonts w:ascii="Bookman Old Style" w:eastAsia="MS Mincho" w:hAnsi="Bookman Old Style"/>
                <w:lang w:val="id-ID"/>
              </w:rPr>
            </w:pPr>
            <w:ins w:id="5667" w:author="user" w:date="2020-02-10T07:28:00Z">
              <w:del w:id="5668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Yang Diharapkan</w:delText>
                </w:r>
              </w:del>
            </w:ins>
          </w:p>
        </w:tc>
        <w:tc>
          <w:tcPr>
            <w:tcW w:w="1212" w:type="dxa"/>
            <w:vAlign w:val="center"/>
          </w:tcPr>
          <w:p w14:paraId="4DAE7450" w14:textId="77777777" w:rsidR="00CF297D" w:rsidRPr="00D12A08" w:rsidDel="00120A6B" w:rsidRDefault="00CF297D" w:rsidP="00BC0474">
            <w:pPr>
              <w:jc w:val="center"/>
              <w:rPr>
                <w:ins w:id="5669" w:author="user" w:date="2020-02-10T07:28:00Z"/>
                <w:del w:id="5670" w:author="Lievia" w:date="2020-02-11T01:36:00Z"/>
                <w:rFonts w:ascii="Bookman Old Style" w:eastAsia="MS Mincho" w:hAnsi="Bookman Old Style"/>
                <w:lang w:val="id-ID"/>
              </w:rPr>
            </w:pPr>
            <w:ins w:id="5671" w:author="user" w:date="2020-02-10T07:28:00Z">
              <w:del w:id="5672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Hasil Pengujian</w:delText>
                </w:r>
              </w:del>
            </w:ins>
          </w:p>
          <w:p w14:paraId="38B10F95" w14:textId="77777777" w:rsidR="00CF297D" w:rsidRPr="00D12A08" w:rsidDel="00120A6B" w:rsidRDefault="00CF297D" w:rsidP="00BC0474">
            <w:pPr>
              <w:jc w:val="center"/>
              <w:rPr>
                <w:ins w:id="5673" w:author="user" w:date="2020-02-10T07:28:00Z"/>
                <w:del w:id="5674" w:author="Lievia" w:date="2020-02-11T01:36:00Z"/>
                <w:rFonts w:ascii="Bookman Old Style" w:eastAsia="MS Mincho" w:hAnsi="Bookman Old Style"/>
                <w:lang w:val="id-ID"/>
              </w:rPr>
            </w:pPr>
            <w:ins w:id="5675" w:author="user" w:date="2020-02-10T07:28:00Z">
              <w:del w:id="5676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>(OK/NOK)</w:delText>
                </w:r>
              </w:del>
            </w:ins>
          </w:p>
        </w:tc>
        <w:tc>
          <w:tcPr>
            <w:tcW w:w="1401" w:type="dxa"/>
            <w:vAlign w:val="center"/>
          </w:tcPr>
          <w:p w14:paraId="7BAF9DE4" w14:textId="77777777" w:rsidR="00CF297D" w:rsidRPr="00D12A08" w:rsidDel="00120A6B" w:rsidRDefault="00CF297D" w:rsidP="00BC0474">
            <w:pPr>
              <w:jc w:val="center"/>
              <w:rPr>
                <w:ins w:id="5677" w:author="user" w:date="2020-02-10T07:28:00Z"/>
                <w:del w:id="5678" w:author="Lievia" w:date="2020-02-11T01:36:00Z"/>
                <w:rFonts w:ascii="Bookman Old Style" w:eastAsia="MS Mincho" w:hAnsi="Bookman Old Style"/>
                <w:lang w:val="id-ID"/>
              </w:rPr>
            </w:pPr>
            <w:ins w:id="5679" w:author="user" w:date="2020-02-10T07:28:00Z">
              <w:del w:id="5680" w:author="Lievia" w:date="2020-02-11T01:36:00Z">
                <w:r w:rsidRPr="00D12A08" w:rsidDel="00120A6B">
                  <w:rPr>
                    <w:rFonts w:ascii="Bookman Old Style" w:eastAsia="MS Mincho" w:hAnsi="Bookman Old Style"/>
                    <w:lang w:val="id-ID"/>
                  </w:rPr>
                  <w:delText xml:space="preserve">No. Ref Log </w:delText>
                </w:r>
                <w:r w:rsidRPr="00D12A08" w:rsidDel="00120A6B">
                  <w:rPr>
                    <w:rFonts w:ascii="Bookman Old Style" w:eastAsia="MS Mincho" w:hAnsi="Bookman Old Style"/>
                    <w:i/>
                    <w:lang w:val="id-ID"/>
                  </w:rPr>
                  <w:delText>Error</w:delText>
                </w:r>
              </w:del>
            </w:ins>
          </w:p>
        </w:tc>
      </w:tr>
      <w:tr w:rsidR="00CF297D" w:rsidRPr="00E83B33" w:rsidDel="00120A6B" w14:paraId="071D0BD8" w14:textId="77777777" w:rsidTr="00A56C9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5681" w:author="user" w:date="2020-02-10T07:4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89"/>
          <w:ins w:id="5682" w:author="user" w:date="2020-02-10T07:28:00Z"/>
          <w:del w:id="5683" w:author="Lievia" w:date="2020-02-11T01:36:00Z"/>
          <w:trPrChange w:id="5684" w:author="user" w:date="2020-02-10T07:45:00Z">
            <w:trPr>
              <w:trHeight w:val="389"/>
            </w:trPr>
          </w:trPrChange>
        </w:trPr>
        <w:tc>
          <w:tcPr>
            <w:tcW w:w="807" w:type="dxa"/>
            <w:vAlign w:val="center"/>
            <w:tcPrChange w:id="5685" w:author="user" w:date="2020-02-10T07:45:00Z">
              <w:tcPr>
                <w:tcW w:w="807" w:type="dxa"/>
              </w:tcPr>
            </w:tcPrChange>
          </w:tcPr>
          <w:p w14:paraId="64521226" w14:textId="77777777" w:rsidR="00CF297D" w:rsidRPr="003F430D" w:rsidDel="00120A6B" w:rsidRDefault="00CF297D">
            <w:pPr>
              <w:jc w:val="center"/>
              <w:rPr>
                <w:ins w:id="5686" w:author="user" w:date="2020-02-10T07:28:00Z"/>
                <w:del w:id="5687" w:author="Lievia" w:date="2020-02-11T01:36:00Z"/>
                <w:rFonts w:ascii="Bookman Old Style" w:eastAsia="MS Mincho" w:hAnsi="Bookman Old Style"/>
              </w:rPr>
              <w:pPrChange w:id="5688" w:author="user" w:date="2020-02-10T07:45:00Z">
                <w:pPr>
                  <w:framePr w:hSpace="180" w:wrap="around" w:vAnchor="text" w:hAnchor="page" w:x="3391" w:y="103"/>
                </w:pPr>
              </w:pPrChange>
            </w:pPr>
            <w:ins w:id="5689" w:author="user" w:date="2020-02-10T07:28:00Z">
              <w:del w:id="569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2865" w:type="dxa"/>
            <w:vAlign w:val="center"/>
            <w:tcPrChange w:id="5691" w:author="user" w:date="2020-02-10T07:45:00Z">
              <w:tcPr>
                <w:tcW w:w="2865" w:type="dxa"/>
                <w:vAlign w:val="center"/>
              </w:tcPr>
            </w:tcPrChange>
          </w:tcPr>
          <w:p w14:paraId="3B8F2800" w14:textId="77777777" w:rsidR="00CF297D" w:rsidRPr="003F430D" w:rsidDel="00120A6B" w:rsidRDefault="00CF297D">
            <w:pPr>
              <w:rPr>
                <w:ins w:id="5692" w:author="user" w:date="2020-02-10T07:28:00Z"/>
                <w:del w:id="5693" w:author="Lievia" w:date="2020-02-11T01:36:00Z"/>
                <w:rFonts w:ascii="Bookman Old Style" w:eastAsia="MS Mincho" w:hAnsi="Bookman Old Style"/>
              </w:rPr>
              <w:pPrChange w:id="5694" w:author="user" w:date="2020-02-10T07:29:00Z">
                <w:pPr>
                  <w:framePr w:hSpace="180" w:wrap="around" w:vAnchor="text" w:hAnchor="page" w:x="3391" w:y="103"/>
                </w:pPr>
              </w:pPrChange>
            </w:pPr>
            <w:ins w:id="5695" w:author="user" w:date="2020-02-10T07:28:00Z">
              <w:del w:id="569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Mengklik menu </w:delText>
                </w:r>
              </w:del>
            </w:ins>
            <w:ins w:id="5697" w:author="user" w:date="2020-02-10T07:29:00Z">
              <w:del w:id="5698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kategori fasilitas</w:delText>
                </w:r>
              </w:del>
            </w:ins>
            <w:ins w:id="5699" w:author="user" w:date="2020-02-10T07:28:00Z">
              <w:del w:id="5700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Hit</w:delText>
                </w:r>
              </w:del>
            </w:ins>
          </w:p>
        </w:tc>
        <w:tc>
          <w:tcPr>
            <w:tcW w:w="1783" w:type="dxa"/>
            <w:vAlign w:val="center"/>
            <w:tcPrChange w:id="5701" w:author="user" w:date="2020-02-10T07:45:00Z">
              <w:tcPr>
                <w:tcW w:w="1783" w:type="dxa"/>
                <w:vAlign w:val="center"/>
              </w:tcPr>
            </w:tcPrChange>
          </w:tcPr>
          <w:p w14:paraId="7DFE6CED" w14:textId="77777777" w:rsidR="00CF297D" w:rsidDel="00120A6B" w:rsidRDefault="00CF297D" w:rsidP="00BC0474">
            <w:pPr>
              <w:rPr>
                <w:ins w:id="5702" w:author="user" w:date="2020-02-10T07:28:00Z"/>
                <w:del w:id="5703" w:author="Lievia" w:date="2020-02-11T01:36:00Z"/>
                <w:rFonts w:ascii="Bookman Old Style" w:eastAsia="MS Mincho" w:hAnsi="Bookman Old Style"/>
                <w:i/>
                <w:iCs/>
              </w:rPr>
            </w:pPr>
            <w:ins w:id="5704" w:author="user" w:date="2020-02-10T07:28:00Z">
              <w:del w:id="5705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Klik menu </w:delText>
                </w:r>
              </w:del>
            </w:ins>
          </w:p>
          <w:p w14:paraId="24A5B3A4" w14:textId="77777777" w:rsidR="00CF297D" w:rsidRPr="003F430D" w:rsidDel="00120A6B" w:rsidRDefault="00CF297D" w:rsidP="00BC0474">
            <w:pPr>
              <w:rPr>
                <w:ins w:id="5706" w:author="user" w:date="2020-02-10T07:28:00Z"/>
                <w:del w:id="5707" w:author="Lievia" w:date="2020-02-11T01:36:00Z"/>
                <w:rFonts w:ascii="Bookman Old Style" w:eastAsia="MS Mincho" w:hAnsi="Bookman Old Style"/>
                <w:i/>
                <w:iCs/>
              </w:rPr>
            </w:pPr>
            <w:ins w:id="5708" w:author="user" w:date="2020-02-10T07:29:00Z">
              <w:del w:id="5709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>Kategori fasilitas</w:delText>
                </w:r>
              </w:del>
            </w:ins>
            <w:ins w:id="5710" w:author="user" w:date="2020-02-10T07:28:00Z">
              <w:del w:id="5711" w:author="Lievia" w:date="2020-02-11T01:36:00Z">
                <w:r w:rsidDel="00120A6B">
                  <w:rPr>
                    <w:rFonts w:ascii="Bookman Old Style" w:eastAsia="MS Mincho" w:hAnsi="Bookman Old Style"/>
                    <w:i/>
                    <w:iCs/>
                  </w:rPr>
                  <w:delText xml:space="preserve"> Hit</w:delText>
                </w:r>
              </w:del>
            </w:ins>
          </w:p>
        </w:tc>
        <w:tc>
          <w:tcPr>
            <w:tcW w:w="1325" w:type="dxa"/>
            <w:vAlign w:val="center"/>
            <w:tcPrChange w:id="5712" w:author="user" w:date="2020-02-10T07:45:00Z">
              <w:tcPr>
                <w:tcW w:w="1325" w:type="dxa"/>
                <w:vAlign w:val="center"/>
              </w:tcPr>
            </w:tcPrChange>
          </w:tcPr>
          <w:p w14:paraId="03E951A8" w14:textId="77777777" w:rsidR="00CF297D" w:rsidRPr="003F430D" w:rsidDel="00120A6B" w:rsidRDefault="00CF297D" w:rsidP="00BC0474">
            <w:pPr>
              <w:rPr>
                <w:ins w:id="5713" w:author="user" w:date="2020-02-10T07:28:00Z"/>
                <w:del w:id="5714" w:author="Lievia" w:date="2020-02-11T01:36:00Z"/>
                <w:rFonts w:ascii="Bookman Old Style" w:eastAsia="MS Mincho" w:hAnsi="Bookman Old Style"/>
              </w:rPr>
            </w:pPr>
            <w:ins w:id="5715" w:author="user" w:date="2020-02-10T07:28:00Z">
              <w:del w:id="571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-</w:delText>
                </w:r>
              </w:del>
            </w:ins>
          </w:p>
        </w:tc>
        <w:tc>
          <w:tcPr>
            <w:tcW w:w="3108" w:type="dxa"/>
            <w:vAlign w:val="center"/>
            <w:tcPrChange w:id="5717" w:author="user" w:date="2020-02-10T07:45:00Z">
              <w:tcPr>
                <w:tcW w:w="3108" w:type="dxa"/>
                <w:vAlign w:val="center"/>
              </w:tcPr>
            </w:tcPrChange>
          </w:tcPr>
          <w:p w14:paraId="28EE3A8D" w14:textId="77777777" w:rsidR="00CF297D" w:rsidRPr="003F430D" w:rsidDel="00120A6B" w:rsidRDefault="00CF297D">
            <w:pPr>
              <w:rPr>
                <w:ins w:id="5718" w:author="user" w:date="2020-02-10T07:28:00Z"/>
                <w:del w:id="5719" w:author="Lievia" w:date="2020-02-11T01:36:00Z"/>
                <w:rFonts w:ascii="Bookman Old Style" w:eastAsia="MS Mincho" w:hAnsi="Bookman Old Style"/>
              </w:rPr>
              <w:pPrChange w:id="5720" w:author="user" w:date="2020-02-10T07:29:00Z">
                <w:pPr>
                  <w:framePr w:hSpace="180" w:wrap="around" w:vAnchor="text" w:hAnchor="page" w:x="3391" w:y="103"/>
                </w:pPr>
              </w:pPrChange>
            </w:pPr>
            <w:ins w:id="5721" w:author="user" w:date="2020-02-10T07:28:00Z">
              <w:del w:id="572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dapat menampilkan halaman chart User Hit counter berdasarkan  </w:delText>
                </w:r>
              </w:del>
            </w:ins>
            <w:ins w:id="5723" w:author="user" w:date="2020-02-10T07:29:00Z">
              <w:del w:id="5724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kategori fasilitas </w:delText>
                </w:r>
              </w:del>
            </w:ins>
            <w:ins w:id="5725" w:author="user" w:date="2020-02-10T07:28:00Z">
              <w:del w:id="5726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 xml:space="preserve"> yang bisa diakses oleh admin</w:delText>
                </w:r>
              </w:del>
            </w:ins>
          </w:p>
        </w:tc>
        <w:tc>
          <w:tcPr>
            <w:tcW w:w="1212" w:type="dxa"/>
            <w:vAlign w:val="center"/>
            <w:tcPrChange w:id="5727" w:author="user" w:date="2020-02-10T07:45:00Z">
              <w:tcPr>
                <w:tcW w:w="1212" w:type="dxa"/>
                <w:vAlign w:val="center"/>
              </w:tcPr>
            </w:tcPrChange>
          </w:tcPr>
          <w:p w14:paraId="5649069E" w14:textId="77777777" w:rsidR="00CF297D" w:rsidRPr="003F430D" w:rsidDel="00120A6B" w:rsidRDefault="00CF297D">
            <w:pPr>
              <w:jc w:val="center"/>
              <w:rPr>
                <w:ins w:id="5728" w:author="user" w:date="2020-02-10T07:28:00Z"/>
                <w:del w:id="5729" w:author="Lievia" w:date="2020-02-11T01:36:00Z"/>
                <w:rFonts w:ascii="Bookman Old Style" w:eastAsia="MS Mincho" w:hAnsi="Bookman Old Style"/>
              </w:rPr>
              <w:pPrChange w:id="5730" w:author="user" w:date="2020-02-10T07:45:00Z">
                <w:pPr>
                  <w:framePr w:hSpace="180" w:wrap="around" w:vAnchor="text" w:hAnchor="page" w:x="3391" w:y="103"/>
                </w:pPr>
              </w:pPrChange>
            </w:pPr>
            <w:ins w:id="5731" w:author="user" w:date="2020-02-10T07:28:00Z">
              <w:del w:id="5732" w:author="Lievia" w:date="2020-02-11T01:36:00Z">
                <w:r w:rsidDel="00120A6B">
                  <w:rPr>
                    <w:rFonts w:ascii="Bookman Old Style" w:eastAsia="MS Mincho" w:hAnsi="Bookman Old Style"/>
                  </w:rPr>
                  <w:delText>OK</w:delText>
                </w:r>
              </w:del>
            </w:ins>
          </w:p>
        </w:tc>
        <w:tc>
          <w:tcPr>
            <w:tcW w:w="1401" w:type="dxa"/>
            <w:vAlign w:val="center"/>
            <w:tcPrChange w:id="5733" w:author="user" w:date="2020-02-10T07:45:00Z">
              <w:tcPr>
                <w:tcW w:w="1401" w:type="dxa"/>
                <w:vAlign w:val="center"/>
              </w:tcPr>
            </w:tcPrChange>
          </w:tcPr>
          <w:p w14:paraId="4A8FBB9B" w14:textId="77777777" w:rsidR="00CF297D" w:rsidRPr="00D12A08" w:rsidDel="00120A6B" w:rsidRDefault="00CF297D" w:rsidP="00BC0474">
            <w:pPr>
              <w:rPr>
                <w:ins w:id="5734" w:author="user" w:date="2020-02-10T07:28:00Z"/>
                <w:del w:id="5735" w:author="Lievia" w:date="2020-02-11T01:36:00Z"/>
                <w:rFonts w:ascii="Bookman Old Style" w:eastAsia="MS Mincho" w:hAnsi="Bookman Old Style"/>
                <w:lang w:val="id-ID"/>
              </w:rPr>
            </w:pPr>
          </w:p>
        </w:tc>
      </w:tr>
    </w:tbl>
    <w:p w14:paraId="005C0B7B" w14:textId="77777777" w:rsidR="00CF297D" w:rsidRPr="00CF297D" w:rsidDel="00120A6B" w:rsidRDefault="00CF297D">
      <w:pPr>
        <w:rPr>
          <w:ins w:id="5736" w:author="user" w:date="2020-02-10T03:16:00Z"/>
          <w:del w:id="5737" w:author="Lievia" w:date="2020-02-11T01:36:00Z"/>
          <w:rFonts w:ascii="Bookman Old Style" w:hAnsi="Bookman Old Style"/>
          <w:bCs/>
          <w:sz w:val="24"/>
          <w:szCs w:val="24"/>
          <w:rPrChange w:id="5738" w:author="user" w:date="2020-02-10T07:26:00Z">
            <w:rPr>
              <w:ins w:id="5739" w:author="user" w:date="2020-02-10T03:16:00Z"/>
              <w:del w:id="5740" w:author="Lievia" w:date="2020-02-11T01:36:00Z"/>
            </w:rPr>
          </w:rPrChange>
        </w:rPr>
        <w:pPrChange w:id="5741" w:author="user" w:date="2020-02-10T07:26:00Z">
          <w:pPr>
            <w:pStyle w:val="ListParagraph"/>
            <w:numPr>
              <w:numId w:val="14"/>
            </w:numPr>
            <w:ind w:left="1800" w:hanging="360"/>
          </w:pPr>
        </w:pPrChange>
      </w:pPr>
    </w:p>
    <w:p w14:paraId="66310F06" w14:textId="77777777" w:rsidR="0067577E" w:rsidRPr="0067577E" w:rsidDel="00120A6B" w:rsidRDefault="0067577E">
      <w:pPr>
        <w:rPr>
          <w:del w:id="5742" w:author="Lievia" w:date="2020-02-11T01:36:00Z"/>
          <w:rFonts w:ascii="Bookman Old Style" w:hAnsi="Bookman Old Style"/>
          <w:bCs/>
          <w:sz w:val="24"/>
          <w:szCs w:val="24"/>
          <w:rPrChange w:id="5743" w:author="user" w:date="2020-02-10T03:16:00Z">
            <w:rPr>
              <w:del w:id="5744" w:author="Lievia" w:date="2020-02-11T01:36:00Z"/>
              <w:rFonts w:ascii="Optima" w:hAnsi="Optima"/>
              <w:b/>
              <w:sz w:val="24"/>
              <w:szCs w:val="24"/>
              <w:lang w:val="sv-SE"/>
            </w:rPr>
          </w:rPrChange>
        </w:rPr>
        <w:pPrChange w:id="5745" w:author="user" w:date="2020-02-10T03:15:00Z">
          <w:pPr>
            <w:jc w:val="center"/>
          </w:pPr>
        </w:pPrChange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5746" w:author="user" w:date="2020-02-09T23:55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807"/>
        <w:gridCol w:w="2865"/>
        <w:gridCol w:w="1783"/>
        <w:gridCol w:w="1325"/>
        <w:gridCol w:w="3108"/>
        <w:gridCol w:w="1212"/>
        <w:gridCol w:w="1401"/>
        <w:tblGridChange w:id="5747">
          <w:tblGrid>
            <w:gridCol w:w="540"/>
            <w:gridCol w:w="2880"/>
            <w:gridCol w:w="2016"/>
            <w:gridCol w:w="1325"/>
            <w:gridCol w:w="3749"/>
            <w:gridCol w:w="1212"/>
            <w:gridCol w:w="1401"/>
          </w:tblGrid>
        </w:tblGridChange>
      </w:tblGrid>
      <w:tr w:rsidR="00156E68" w:rsidRPr="00E83B33" w:rsidDel="00120A6B" w14:paraId="64EB8028" w14:textId="77777777" w:rsidTr="007C5EF2">
        <w:trPr>
          <w:trHeight w:val="633"/>
          <w:del w:id="5748" w:author="Lievia" w:date="2020-02-11T01:36:00Z"/>
        </w:trPr>
        <w:tc>
          <w:tcPr>
            <w:tcW w:w="807" w:type="dxa"/>
            <w:vAlign w:val="center"/>
            <w:tcPrChange w:id="5749" w:author="user" w:date="2020-02-09T23:55:00Z">
              <w:tcPr>
                <w:tcW w:w="519" w:type="dxa"/>
                <w:vAlign w:val="center"/>
              </w:tcPr>
            </w:tcPrChange>
          </w:tcPr>
          <w:p w14:paraId="031A52DE" w14:textId="77777777" w:rsidR="00156E68" w:rsidRPr="00E83B33" w:rsidDel="00120A6B" w:rsidRDefault="00156E68" w:rsidP="00477980">
            <w:pPr>
              <w:jc w:val="center"/>
              <w:rPr>
                <w:del w:id="5750" w:author="Lievia" w:date="2020-02-11T01:36:00Z"/>
                <w:rFonts w:ascii="Bookman Old Style" w:eastAsia="MS Mincho" w:hAnsi="Bookman Old Style"/>
                <w:lang w:val="id-ID"/>
                <w:rPrChange w:id="5751" w:author="Johnson H Marpaung" w:date="2015-11-11T15:54:00Z">
                  <w:rPr>
                    <w:del w:id="5752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753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754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No.</w:delText>
              </w:r>
            </w:del>
          </w:p>
        </w:tc>
        <w:tc>
          <w:tcPr>
            <w:tcW w:w="2865" w:type="dxa"/>
            <w:vAlign w:val="center"/>
            <w:tcPrChange w:id="5755" w:author="user" w:date="2020-02-09T23:55:00Z">
              <w:tcPr>
                <w:tcW w:w="2880" w:type="dxa"/>
                <w:vAlign w:val="center"/>
              </w:tcPr>
            </w:tcPrChange>
          </w:tcPr>
          <w:p w14:paraId="23E9CFEA" w14:textId="77777777" w:rsidR="00156E68" w:rsidRPr="00E83B33" w:rsidDel="00120A6B" w:rsidRDefault="00156E68" w:rsidP="00477980">
            <w:pPr>
              <w:jc w:val="center"/>
              <w:rPr>
                <w:del w:id="5756" w:author="Lievia" w:date="2020-02-11T01:36:00Z"/>
                <w:rFonts w:ascii="Bookman Old Style" w:eastAsia="MS Mincho" w:hAnsi="Bookman Old Style"/>
                <w:lang w:val="id-ID"/>
                <w:rPrChange w:id="5757" w:author="Johnson H Marpaung" w:date="2015-11-11T15:54:00Z">
                  <w:rPr>
                    <w:del w:id="5758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759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760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Skenario</w:delText>
              </w:r>
            </w:del>
          </w:p>
        </w:tc>
        <w:tc>
          <w:tcPr>
            <w:tcW w:w="1783" w:type="dxa"/>
            <w:vAlign w:val="center"/>
            <w:tcPrChange w:id="5761" w:author="user" w:date="2020-02-09T23:55:00Z">
              <w:tcPr>
                <w:tcW w:w="2016" w:type="dxa"/>
                <w:vAlign w:val="center"/>
              </w:tcPr>
            </w:tcPrChange>
          </w:tcPr>
          <w:p w14:paraId="5BD9FF80" w14:textId="77777777" w:rsidR="00156E68" w:rsidRPr="00E83B33" w:rsidDel="00120A6B" w:rsidRDefault="00156E68" w:rsidP="00477980">
            <w:pPr>
              <w:jc w:val="center"/>
              <w:rPr>
                <w:del w:id="5762" w:author="Lievia" w:date="2020-02-11T01:36:00Z"/>
                <w:rFonts w:ascii="Bookman Old Style" w:eastAsia="MS Mincho" w:hAnsi="Bookman Old Style"/>
                <w:i/>
                <w:lang w:val="id-ID"/>
                <w:rPrChange w:id="5763" w:author="Johnson H Marpaung" w:date="2015-11-11T15:54:00Z">
                  <w:rPr>
                    <w:del w:id="5764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765" w:author="Lievia" w:date="2020-02-11T01:36:00Z">
              <w:r w:rsidRPr="00E83B33" w:rsidDel="00120A6B">
                <w:rPr>
                  <w:rFonts w:ascii="Bookman Old Style" w:eastAsia="MS Mincho" w:hAnsi="Bookman Old Style"/>
                  <w:i/>
                  <w:lang w:val="id-ID"/>
                  <w:rPrChange w:id="5766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Case Test</w:delText>
              </w:r>
            </w:del>
            <w:ins w:id="5767" w:author="Meidy Triana Pakpahan" w:date="2015-09-09T19:43:00Z">
              <w:del w:id="5768" w:author="Lievia" w:date="2020-02-11T01:36:00Z">
                <w:r w:rsidR="00DF5588" w:rsidRPr="00E83B33" w:rsidDel="00120A6B">
                  <w:rPr>
                    <w:rFonts w:ascii="Bookman Old Style" w:eastAsia="MS Mincho" w:hAnsi="Bookman Old Style"/>
                    <w:i/>
                    <w:lang w:val="id-ID"/>
                    <w:rPrChange w:id="5769" w:author="Johnson H Marpaung" w:date="2015-11-11T15:54:00Z">
                      <w:rPr>
                        <w:rFonts w:ascii="Optima" w:eastAsia="MS Mincho" w:hAnsi="Optima"/>
                        <w:lang w:val="id-ID"/>
                      </w:rPr>
                    </w:rPrChange>
                  </w:rPr>
                  <w:delText>Test Cases</w:delText>
                </w:r>
              </w:del>
            </w:ins>
          </w:p>
        </w:tc>
        <w:tc>
          <w:tcPr>
            <w:tcW w:w="1325" w:type="dxa"/>
            <w:vAlign w:val="center"/>
            <w:tcPrChange w:id="5770" w:author="user" w:date="2020-02-09T23:55:00Z">
              <w:tcPr>
                <w:tcW w:w="1204" w:type="dxa"/>
                <w:vAlign w:val="center"/>
              </w:tcPr>
            </w:tcPrChange>
          </w:tcPr>
          <w:p w14:paraId="552BCAE2" w14:textId="77777777" w:rsidR="00156E68" w:rsidRPr="00E83B33" w:rsidDel="00120A6B" w:rsidRDefault="00156E68" w:rsidP="00477980">
            <w:pPr>
              <w:jc w:val="center"/>
              <w:rPr>
                <w:del w:id="5771" w:author="Lievia" w:date="2020-02-11T01:36:00Z"/>
                <w:rFonts w:ascii="Bookman Old Style" w:eastAsia="MS Mincho" w:hAnsi="Bookman Old Style"/>
                <w:lang w:val="id-ID"/>
                <w:rPrChange w:id="5772" w:author="Johnson H Marpaung" w:date="2015-11-11T15:54:00Z">
                  <w:rPr>
                    <w:del w:id="5773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774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775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Data</w:delText>
              </w:r>
            </w:del>
          </w:p>
        </w:tc>
        <w:tc>
          <w:tcPr>
            <w:tcW w:w="3108" w:type="dxa"/>
            <w:vAlign w:val="center"/>
            <w:tcPrChange w:id="5776" w:author="user" w:date="2020-02-09T23:55:00Z">
              <w:tcPr>
                <w:tcW w:w="3749" w:type="dxa"/>
                <w:vAlign w:val="center"/>
              </w:tcPr>
            </w:tcPrChange>
          </w:tcPr>
          <w:p w14:paraId="0C1323D6" w14:textId="77777777" w:rsidR="00156E68" w:rsidRPr="00E83B33" w:rsidDel="00120A6B" w:rsidRDefault="00156E68" w:rsidP="00477980">
            <w:pPr>
              <w:jc w:val="center"/>
              <w:rPr>
                <w:del w:id="5777" w:author="Lievia" w:date="2020-02-11T01:36:00Z"/>
                <w:rFonts w:ascii="Bookman Old Style" w:eastAsia="MS Mincho" w:hAnsi="Bookman Old Style"/>
                <w:lang w:val="id-ID"/>
                <w:rPrChange w:id="5778" w:author="Johnson H Marpaung" w:date="2015-11-11T15:54:00Z">
                  <w:rPr>
                    <w:del w:id="5779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780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781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Hasil Yang Diharapkan</w:delText>
              </w:r>
            </w:del>
          </w:p>
        </w:tc>
        <w:tc>
          <w:tcPr>
            <w:tcW w:w="1212" w:type="dxa"/>
            <w:vAlign w:val="center"/>
            <w:tcPrChange w:id="5782" w:author="user" w:date="2020-02-09T23:55:00Z">
              <w:tcPr>
                <w:tcW w:w="1098" w:type="dxa"/>
                <w:vAlign w:val="center"/>
              </w:tcPr>
            </w:tcPrChange>
          </w:tcPr>
          <w:p w14:paraId="55527327" w14:textId="77777777" w:rsidR="00EF67DC" w:rsidRPr="00E83B33" w:rsidDel="00120A6B" w:rsidRDefault="00156E68" w:rsidP="00477980">
            <w:pPr>
              <w:jc w:val="center"/>
              <w:rPr>
                <w:del w:id="5783" w:author="Lievia" w:date="2020-02-11T01:36:00Z"/>
                <w:rFonts w:ascii="Bookman Old Style" w:eastAsia="MS Mincho" w:hAnsi="Bookman Old Style"/>
                <w:lang w:val="id-ID"/>
                <w:rPrChange w:id="5784" w:author="Johnson H Marpaung" w:date="2015-11-11T15:54:00Z">
                  <w:rPr>
                    <w:del w:id="5785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786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787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Hasil Pengujian</w:delText>
              </w:r>
            </w:del>
          </w:p>
          <w:p w14:paraId="571871AA" w14:textId="77777777" w:rsidR="00156E68" w:rsidRPr="00E83B33" w:rsidDel="00120A6B" w:rsidRDefault="00156E68" w:rsidP="00477980">
            <w:pPr>
              <w:jc w:val="center"/>
              <w:rPr>
                <w:del w:id="5788" w:author="Lievia" w:date="2020-02-11T01:36:00Z"/>
                <w:rFonts w:ascii="Bookman Old Style" w:eastAsia="MS Mincho" w:hAnsi="Bookman Old Style"/>
                <w:lang w:val="id-ID"/>
                <w:rPrChange w:id="5789" w:author="Johnson H Marpaung" w:date="2015-11-11T15:54:00Z">
                  <w:rPr>
                    <w:del w:id="5790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791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792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(</w:delText>
              </w:r>
              <w:r w:rsidR="00EF67DC" w:rsidRPr="00E83B33" w:rsidDel="00120A6B">
                <w:rPr>
                  <w:rFonts w:ascii="Bookman Old Style" w:eastAsia="MS Mincho" w:hAnsi="Bookman Old Style"/>
                  <w:lang w:val="id-ID"/>
                  <w:rPrChange w:id="5793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OK</w:delText>
              </w:r>
              <w:r w:rsidRPr="00E83B33" w:rsidDel="00120A6B">
                <w:rPr>
                  <w:rFonts w:ascii="Bookman Old Style" w:eastAsia="MS Mincho" w:hAnsi="Bookman Old Style"/>
                  <w:lang w:val="id-ID"/>
                  <w:rPrChange w:id="5794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/NOK)</w:delText>
              </w:r>
            </w:del>
          </w:p>
        </w:tc>
        <w:tc>
          <w:tcPr>
            <w:tcW w:w="1401" w:type="dxa"/>
            <w:vAlign w:val="center"/>
            <w:tcPrChange w:id="5795" w:author="user" w:date="2020-02-09T23:55:00Z">
              <w:tcPr>
                <w:tcW w:w="1264" w:type="dxa"/>
                <w:vAlign w:val="center"/>
              </w:tcPr>
            </w:tcPrChange>
          </w:tcPr>
          <w:p w14:paraId="5FCD6012" w14:textId="77777777" w:rsidR="00156E68" w:rsidRPr="00E83B33" w:rsidDel="00120A6B" w:rsidRDefault="00156E68" w:rsidP="00477980">
            <w:pPr>
              <w:jc w:val="center"/>
              <w:rPr>
                <w:del w:id="5796" w:author="Lievia" w:date="2020-02-11T01:36:00Z"/>
                <w:rFonts w:ascii="Bookman Old Style" w:eastAsia="MS Mincho" w:hAnsi="Bookman Old Style"/>
                <w:lang w:val="id-ID"/>
                <w:rPrChange w:id="5797" w:author="Johnson H Marpaung" w:date="2015-11-11T15:54:00Z">
                  <w:rPr>
                    <w:del w:id="5798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799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800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No. Ref</w:delText>
              </w:r>
            </w:del>
            <w:ins w:id="5801" w:author="Meidy Triana Pakpahan" w:date="2015-09-09T19:44:00Z">
              <w:del w:id="5802" w:author="Lievia" w:date="2020-02-11T01:36:00Z">
                <w:r w:rsidR="00DF5588" w:rsidRPr="00E83B33" w:rsidDel="00120A6B">
                  <w:rPr>
                    <w:rFonts w:ascii="Bookman Old Style" w:eastAsia="MS Mincho" w:hAnsi="Bookman Old Style"/>
                    <w:lang w:val="id-ID"/>
                    <w:rPrChange w:id="5803" w:author="Johnson H Marpaung" w:date="2015-11-11T15:54:00Z">
                      <w:rPr>
                        <w:rFonts w:ascii="Optima" w:eastAsia="MS Mincho" w:hAnsi="Optima"/>
                        <w:lang w:val="id-ID"/>
                      </w:rPr>
                    </w:rPrChange>
                  </w:rPr>
                  <w:delText xml:space="preserve"> </w:delText>
                </w:r>
              </w:del>
            </w:ins>
            <w:del w:id="5804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805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 xml:space="preserve">f Log </w:delText>
              </w:r>
              <w:r w:rsidRPr="00E83B33" w:rsidDel="00120A6B">
                <w:rPr>
                  <w:rFonts w:ascii="Bookman Old Style" w:eastAsia="MS Mincho" w:hAnsi="Bookman Old Style"/>
                  <w:i/>
                  <w:lang w:val="id-ID"/>
                  <w:rPrChange w:id="5806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Error</w:delText>
              </w:r>
            </w:del>
          </w:p>
        </w:tc>
      </w:tr>
      <w:tr w:rsidR="00156E68" w:rsidRPr="00E83B33" w:rsidDel="00120A6B" w14:paraId="5482BC7D" w14:textId="77777777" w:rsidTr="007C5EF2">
        <w:trPr>
          <w:trHeight w:val="389"/>
          <w:del w:id="5807" w:author="Lievia" w:date="2020-02-11T01:36:00Z"/>
          <w:trPrChange w:id="5808" w:author="user" w:date="2020-02-09T23:55:00Z">
            <w:trPr>
              <w:trHeight w:val="432"/>
            </w:trPr>
          </w:trPrChange>
        </w:trPr>
        <w:tc>
          <w:tcPr>
            <w:tcW w:w="807" w:type="dxa"/>
            <w:tcPrChange w:id="5809" w:author="user" w:date="2020-02-09T23:55:00Z">
              <w:tcPr>
                <w:tcW w:w="519" w:type="dxa"/>
              </w:tcPr>
            </w:tcPrChange>
          </w:tcPr>
          <w:p w14:paraId="39A074C5" w14:textId="77777777" w:rsidR="00156E68" w:rsidRPr="00E83B33" w:rsidDel="00120A6B" w:rsidRDefault="00156E68" w:rsidP="00103B7C">
            <w:pPr>
              <w:rPr>
                <w:del w:id="5810" w:author="Lievia" w:date="2020-02-11T01:36:00Z"/>
                <w:rFonts w:ascii="Bookman Old Style" w:eastAsia="MS Mincho" w:hAnsi="Bookman Old Style"/>
                <w:lang w:val="id-ID"/>
                <w:rPrChange w:id="5811" w:author="Johnson H Marpaung" w:date="2015-11-11T15:54:00Z">
                  <w:rPr>
                    <w:del w:id="5812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2865" w:type="dxa"/>
            <w:vAlign w:val="center"/>
            <w:tcPrChange w:id="5813" w:author="user" w:date="2020-02-09T23:55:00Z">
              <w:tcPr>
                <w:tcW w:w="2880" w:type="dxa"/>
              </w:tcPr>
            </w:tcPrChange>
          </w:tcPr>
          <w:p w14:paraId="5BAC752B" w14:textId="77777777" w:rsidR="00156E68" w:rsidRPr="00E83B33" w:rsidDel="00120A6B" w:rsidRDefault="00156E68">
            <w:pPr>
              <w:rPr>
                <w:del w:id="5814" w:author="Lievia" w:date="2020-02-11T01:36:00Z"/>
                <w:rFonts w:ascii="Bookman Old Style" w:eastAsia="MS Mincho" w:hAnsi="Bookman Old Style"/>
                <w:lang w:val="id-ID"/>
                <w:rPrChange w:id="5815" w:author="Johnson H Marpaung" w:date="2015-11-11T15:54:00Z">
                  <w:rPr>
                    <w:del w:id="5816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817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818" w:author="Johnson H Marpaung" w:date="2015-11-11T15:54:00Z">
                    <w:rPr>
                      <w:rFonts w:ascii="Optima" w:eastAsia="MS Mincho" w:hAnsi="Optima"/>
                    </w:rPr>
                  </w:rPrChange>
                </w:rPr>
                <w:delText xml:space="preserve">[Menetapkan skenario bagi </w:delText>
              </w:r>
              <w:r w:rsidR="00103B7C" w:rsidRPr="00E83B33" w:rsidDel="00120A6B">
                <w:rPr>
                  <w:rFonts w:ascii="Bookman Old Style" w:eastAsia="MS Mincho" w:hAnsi="Bookman Old Style"/>
                  <w:lang w:val="id-ID"/>
                  <w:rPrChange w:id="5819" w:author="Johnson H Marpaung" w:date="2015-11-11T15:54:00Z">
                    <w:rPr>
                      <w:rFonts w:ascii="Optima" w:eastAsia="MS Mincho" w:hAnsi="Optima"/>
                      <w:lang w:val="id-ID"/>
                    </w:rPr>
                  </w:rPrChange>
                </w:rPr>
                <w:delText>objek pengujian</w:delText>
              </w:r>
              <w:r w:rsidRPr="00E83B33" w:rsidDel="00120A6B">
                <w:rPr>
                  <w:rFonts w:ascii="Bookman Old Style" w:eastAsia="MS Mincho" w:hAnsi="Bookman Old Style"/>
                  <w:lang w:val="id-ID"/>
                  <w:rPrChange w:id="5820" w:author="Johnson H Marpaung" w:date="2015-11-11T15:54:00Z">
                    <w:rPr>
                      <w:rFonts w:ascii="Optima" w:eastAsia="MS Mincho" w:hAnsi="Optima"/>
                    </w:rPr>
                  </w:rPrChange>
                </w:rPr>
                <w:delText>. Satu obje</w:delText>
              </w:r>
              <w:r w:rsidR="00103B7C" w:rsidRPr="00E83B33" w:rsidDel="00120A6B">
                <w:rPr>
                  <w:rFonts w:ascii="Bookman Old Style" w:eastAsia="MS Mincho" w:hAnsi="Bookman Old Style"/>
                  <w:lang w:val="id-ID"/>
                  <w:rPrChange w:id="5821" w:author="Johnson H Marpaung" w:date="2015-11-11T15:54:00Z">
                    <w:rPr>
                      <w:rFonts w:ascii="Optima" w:eastAsia="MS Mincho" w:hAnsi="Optima"/>
                      <w:lang w:val="id-ID"/>
                    </w:rPr>
                  </w:rPrChange>
                </w:rPr>
                <w:delText>k</w:delText>
              </w:r>
              <w:r w:rsidRPr="00E83B33" w:rsidDel="00120A6B">
                <w:rPr>
                  <w:rFonts w:ascii="Bookman Old Style" w:eastAsia="MS Mincho" w:hAnsi="Bookman Old Style"/>
                  <w:lang w:val="id-ID"/>
                  <w:rPrChange w:id="5822" w:author="Johnson H Marpaung" w:date="2015-11-11T15:54:00Z">
                    <w:rPr>
                      <w:rFonts w:ascii="Optima" w:eastAsia="MS Mincho" w:hAnsi="Optima"/>
                      <w:lang w:val="fi-FI"/>
                    </w:rPr>
                  </w:rPrChange>
                </w:rPr>
                <w:delText xml:space="preserve"> </w:delText>
              </w:r>
              <w:r w:rsidR="00103B7C" w:rsidRPr="00E83B33" w:rsidDel="00120A6B">
                <w:rPr>
                  <w:rFonts w:ascii="Bookman Old Style" w:eastAsia="MS Mincho" w:hAnsi="Bookman Old Style"/>
                  <w:lang w:val="id-ID"/>
                  <w:rPrChange w:id="5823" w:author="Johnson H Marpaung" w:date="2015-11-11T15:54:00Z">
                    <w:rPr>
                      <w:rFonts w:ascii="Optima" w:eastAsia="MS Mincho" w:hAnsi="Optima"/>
                      <w:lang w:val="id-ID"/>
                    </w:rPr>
                  </w:rPrChange>
                </w:rPr>
                <w:delText>pengujian</w:delText>
              </w:r>
              <w:r w:rsidRPr="00E83B33" w:rsidDel="00120A6B">
                <w:rPr>
                  <w:rFonts w:ascii="Bookman Old Style" w:eastAsia="MS Mincho" w:hAnsi="Bookman Old Style"/>
                  <w:lang w:val="id-ID"/>
                  <w:rPrChange w:id="5824" w:author="Johnson H Marpaung" w:date="2015-11-11T15:54:00Z">
                    <w:rPr>
                      <w:rFonts w:ascii="Optima" w:eastAsia="MS Mincho" w:hAnsi="Optima"/>
                      <w:lang w:val="fi-FI"/>
                    </w:rPr>
                  </w:rPrChange>
                </w:rPr>
                <w:delText xml:space="preserve"> bisa memiliki lebih dari satu skenario. Beberapa instruksi khusus yang berkenaan dengan skenario </w:delText>
              </w:r>
              <w:r w:rsidR="00103B7C" w:rsidRPr="00E83B33" w:rsidDel="00120A6B">
                <w:rPr>
                  <w:rFonts w:ascii="Bookman Old Style" w:eastAsia="MS Mincho" w:hAnsi="Bookman Old Style"/>
                  <w:lang w:val="id-ID"/>
                  <w:rPrChange w:id="5825" w:author="Johnson H Marpaung" w:date="2015-11-11T15:54:00Z">
                    <w:rPr>
                      <w:rFonts w:ascii="Optima" w:eastAsia="MS Mincho" w:hAnsi="Optima"/>
                      <w:lang w:val="id-ID"/>
                    </w:rPr>
                  </w:rPrChange>
                </w:rPr>
                <w:delText>pengujian</w:delText>
              </w:r>
              <w:r w:rsidRPr="00E83B33" w:rsidDel="00120A6B">
                <w:rPr>
                  <w:rFonts w:ascii="Bookman Old Style" w:eastAsia="MS Mincho" w:hAnsi="Bookman Old Style"/>
                  <w:lang w:val="id-ID"/>
                  <w:rPrChange w:id="5826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 xml:space="preserve"> juga harus didokumentasikan]</w:delText>
              </w:r>
            </w:del>
          </w:p>
        </w:tc>
        <w:tc>
          <w:tcPr>
            <w:tcW w:w="1783" w:type="dxa"/>
            <w:vAlign w:val="center"/>
            <w:tcPrChange w:id="5827" w:author="user" w:date="2020-02-09T23:55:00Z">
              <w:tcPr>
                <w:tcW w:w="2016" w:type="dxa"/>
              </w:tcPr>
            </w:tcPrChange>
          </w:tcPr>
          <w:p w14:paraId="0217D707" w14:textId="77777777" w:rsidR="00156E68" w:rsidRPr="00E83B33" w:rsidDel="00120A6B" w:rsidRDefault="00156E68">
            <w:pPr>
              <w:rPr>
                <w:del w:id="5828" w:author="Lievia" w:date="2020-02-11T01:36:00Z"/>
                <w:rFonts w:ascii="Bookman Old Style" w:eastAsia="MS Mincho" w:hAnsi="Bookman Old Style"/>
                <w:lang w:val="id-ID"/>
                <w:rPrChange w:id="5829" w:author="Johnson H Marpaung" w:date="2015-11-11T15:54:00Z">
                  <w:rPr>
                    <w:del w:id="5830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831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832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 xml:space="preserve">[Menetapkan beberapa </w:delText>
              </w:r>
              <w:r w:rsidR="00103B7C" w:rsidRPr="00E83B33" w:rsidDel="00120A6B">
                <w:rPr>
                  <w:rFonts w:ascii="Bookman Old Style" w:eastAsia="MS Mincho" w:hAnsi="Bookman Old Style"/>
                  <w:lang w:val="id-ID"/>
                  <w:rPrChange w:id="5833" w:author="Johnson H Marpaung" w:date="2015-11-11T15:54:00Z">
                    <w:rPr>
                      <w:rFonts w:ascii="Optima" w:eastAsia="MS Mincho" w:hAnsi="Optima"/>
                      <w:lang w:val="id-ID"/>
                    </w:rPr>
                  </w:rPrChange>
                </w:rPr>
                <w:delText>kasus pengujian (</w:delText>
              </w:r>
              <w:r w:rsidRPr="00E83B33" w:rsidDel="00120A6B">
                <w:rPr>
                  <w:rFonts w:ascii="Bookman Old Style" w:eastAsia="MS Mincho" w:hAnsi="Bookman Old Style"/>
                  <w:i/>
                  <w:lang w:val="id-ID"/>
                  <w:rPrChange w:id="5834" w:author="Johnson H Marpaung" w:date="2015-11-11T15:54:00Z">
                    <w:rPr>
                      <w:rFonts w:ascii="Optima" w:eastAsia="MS Mincho" w:hAnsi="Optima"/>
                      <w:i/>
                      <w:lang w:val="sv-SE"/>
                    </w:rPr>
                  </w:rPrChange>
                </w:rPr>
                <w:delText>case test</w:delText>
              </w:r>
            </w:del>
            <w:ins w:id="5835" w:author="Meidy Triana Pakpahan" w:date="2015-09-09T19:44:00Z">
              <w:del w:id="5836" w:author="Lievia" w:date="2020-02-11T01:36:00Z">
                <w:r w:rsidR="00B2294B" w:rsidRPr="00E83B33" w:rsidDel="00120A6B">
                  <w:rPr>
                    <w:rFonts w:ascii="Bookman Old Style" w:eastAsia="MS Mincho" w:hAnsi="Bookman Old Style"/>
                    <w:i/>
                    <w:lang w:val="id-ID"/>
                    <w:rPrChange w:id="5837" w:author="Johnson H Marpaung" w:date="2015-11-11T15:54:00Z">
                      <w:rPr>
                        <w:rFonts w:ascii="Optima" w:eastAsia="MS Mincho" w:hAnsi="Optima"/>
                        <w:i/>
                        <w:lang w:val="id-ID"/>
                      </w:rPr>
                    </w:rPrChange>
                  </w:rPr>
                  <w:delText xml:space="preserve"> cases</w:delText>
                </w:r>
              </w:del>
            </w:ins>
            <w:del w:id="5838" w:author="Lievia" w:date="2020-02-11T01:36:00Z">
              <w:r w:rsidR="00103B7C" w:rsidRPr="00E83B33" w:rsidDel="00120A6B">
                <w:rPr>
                  <w:rFonts w:ascii="Bookman Old Style" w:eastAsia="MS Mincho" w:hAnsi="Bookman Old Style"/>
                  <w:lang w:val="id-ID"/>
                  <w:rPrChange w:id="5839" w:author="Johnson H Marpaung" w:date="2015-11-11T15:54:00Z">
                    <w:rPr>
                      <w:rFonts w:ascii="Optima" w:eastAsia="MS Mincho" w:hAnsi="Optima"/>
                      <w:lang w:val="id-ID"/>
                    </w:rPr>
                  </w:rPrChange>
                </w:rPr>
                <w:delText>)</w:delText>
              </w:r>
              <w:r w:rsidRPr="00E83B33" w:rsidDel="00120A6B">
                <w:rPr>
                  <w:rFonts w:ascii="Bookman Old Style" w:eastAsia="MS Mincho" w:hAnsi="Bookman Old Style"/>
                  <w:lang w:val="id-ID"/>
                  <w:rPrChange w:id="5840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 xml:space="preserve"> yang mendukung </w:delText>
              </w:r>
              <w:r w:rsidR="00103B7C" w:rsidRPr="00E83B33" w:rsidDel="00120A6B">
                <w:rPr>
                  <w:rFonts w:ascii="Bookman Old Style" w:eastAsia="MS Mincho" w:hAnsi="Bookman Old Style"/>
                  <w:lang w:val="id-ID"/>
                  <w:rPrChange w:id="5841" w:author="Johnson H Marpaung" w:date="2015-11-11T15:54:00Z">
                    <w:rPr>
                      <w:rFonts w:ascii="Optima" w:eastAsia="MS Mincho" w:hAnsi="Optima"/>
                      <w:lang w:val="id-ID"/>
                    </w:rPr>
                  </w:rPrChange>
                </w:rPr>
                <w:delText>sk</w:delText>
              </w:r>
              <w:r w:rsidRPr="00E83B33" w:rsidDel="00120A6B">
                <w:rPr>
                  <w:rFonts w:ascii="Bookman Old Style" w:eastAsia="MS Mincho" w:hAnsi="Bookman Old Style"/>
                  <w:lang w:val="id-ID"/>
                  <w:rPrChange w:id="5842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 xml:space="preserve">enario. Satu skenario dapat memiliki lebih dari satu </w:delText>
              </w:r>
              <w:r w:rsidRPr="00E83B33" w:rsidDel="00120A6B">
                <w:rPr>
                  <w:rFonts w:ascii="Bookman Old Style" w:eastAsia="MS Mincho" w:hAnsi="Bookman Old Style"/>
                  <w:i/>
                  <w:lang w:val="id-ID"/>
                  <w:rPrChange w:id="5843" w:author="Johnson H Marpaung" w:date="2015-11-11T15:54:00Z">
                    <w:rPr>
                      <w:rFonts w:ascii="Optima" w:eastAsia="MS Mincho" w:hAnsi="Optima"/>
                      <w:i/>
                      <w:lang w:val="fi-FI"/>
                    </w:rPr>
                  </w:rPrChange>
                </w:rPr>
                <w:delText>case test</w:delText>
              </w:r>
            </w:del>
            <w:ins w:id="5844" w:author="Meidy Triana Pakpahan" w:date="2015-09-09T19:44:00Z">
              <w:del w:id="5845" w:author="Lievia" w:date="2020-02-11T01:36:00Z">
                <w:r w:rsidR="00B2294B" w:rsidRPr="00E83B33" w:rsidDel="00120A6B">
                  <w:rPr>
                    <w:rFonts w:ascii="Bookman Old Style" w:eastAsia="MS Mincho" w:hAnsi="Bookman Old Style"/>
                    <w:i/>
                    <w:lang w:val="id-ID"/>
                    <w:rPrChange w:id="5846" w:author="Johnson H Marpaung" w:date="2015-11-11T15:54:00Z">
                      <w:rPr>
                        <w:rFonts w:ascii="Optima" w:eastAsia="MS Mincho" w:hAnsi="Optima"/>
                        <w:i/>
                        <w:lang w:val="id-ID"/>
                      </w:rPr>
                    </w:rPrChange>
                  </w:rPr>
                  <w:delText>test cases</w:delText>
                </w:r>
              </w:del>
            </w:ins>
            <w:del w:id="5847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848" w:author="Johnson H Marpaung" w:date="2015-11-11T15:54:00Z">
                    <w:rPr>
                      <w:rFonts w:ascii="Optima" w:eastAsia="MS Mincho" w:hAnsi="Optima"/>
                      <w:lang w:val="fi-FI"/>
                    </w:rPr>
                  </w:rPrChange>
                </w:rPr>
                <w:delText>]</w:delText>
              </w:r>
            </w:del>
          </w:p>
        </w:tc>
        <w:tc>
          <w:tcPr>
            <w:tcW w:w="1325" w:type="dxa"/>
            <w:vAlign w:val="center"/>
            <w:tcPrChange w:id="5849" w:author="user" w:date="2020-02-09T23:55:00Z">
              <w:tcPr>
                <w:tcW w:w="1204" w:type="dxa"/>
              </w:tcPr>
            </w:tcPrChange>
          </w:tcPr>
          <w:p w14:paraId="67A0EA4D" w14:textId="77777777" w:rsidR="00156E68" w:rsidRPr="00E83B33" w:rsidDel="00120A6B" w:rsidRDefault="00156E68">
            <w:pPr>
              <w:rPr>
                <w:del w:id="5850" w:author="Lievia" w:date="2020-02-11T01:36:00Z"/>
                <w:rFonts w:ascii="Bookman Old Style" w:eastAsia="MS Mincho" w:hAnsi="Bookman Old Style"/>
                <w:lang w:val="id-ID"/>
                <w:rPrChange w:id="5851" w:author="Johnson H Marpaung" w:date="2015-11-11T15:54:00Z">
                  <w:rPr>
                    <w:del w:id="5852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853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854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 xml:space="preserve">[Adalah data </w:delText>
              </w:r>
              <w:r w:rsidR="00103B7C" w:rsidRPr="00E83B33" w:rsidDel="00120A6B">
                <w:rPr>
                  <w:rFonts w:ascii="Bookman Old Style" w:eastAsia="MS Mincho" w:hAnsi="Bookman Old Style"/>
                  <w:lang w:val="id-ID"/>
                  <w:rPrChange w:id="5855" w:author="Johnson H Marpaung" w:date="2015-11-11T15:54:00Z">
                    <w:rPr>
                      <w:rFonts w:ascii="Optima" w:eastAsia="MS Mincho" w:hAnsi="Optima"/>
                      <w:lang w:val="id-ID"/>
                    </w:rPr>
                  </w:rPrChange>
                </w:rPr>
                <w:delText>pengujian</w:delText>
              </w:r>
              <w:r w:rsidRPr="00E83B33" w:rsidDel="00120A6B">
                <w:rPr>
                  <w:rFonts w:ascii="Bookman Old Style" w:eastAsia="MS Mincho" w:hAnsi="Bookman Old Style"/>
                  <w:lang w:val="id-ID"/>
                  <w:rPrChange w:id="5856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 xml:space="preserve"> yang digunakan]</w:delText>
              </w:r>
            </w:del>
          </w:p>
        </w:tc>
        <w:tc>
          <w:tcPr>
            <w:tcW w:w="3108" w:type="dxa"/>
            <w:vAlign w:val="center"/>
            <w:tcPrChange w:id="5857" w:author="user" w:date="2020-02-09T23:55:00Z">
              <w:tcPr>
                <w:tcW w:w="3749" w:type="dxa"/>
              </w:tcPr>
            </w:tcPrChange>
          </w:tcPr>
          <w:p w14:paraId="2349861C" w14:textId="77777777" w:rsidR="00156E68" w:rsidRPr="00E83B33" w:rsidDel="00120A6B" w:rsidRDefault="00156E68">
            <w:pPr>
              <w:rPr>
                <w:del w:id="5858" w:author="Lievia" w:date="2020-02-11T01:36:00Z"/>
                <w:rFonts w:ascii="Bookman Old Style" w:eastAsia="MS Mincho" w:hAnsi="Bookman Old Style"/>
                <w:lang w:val="id-ID"/>
                <w:rPrChange w:id="5859" w:author="Johnson H Marpaung" w:date="2015-11-11T15:54:00Z">
                  <w:rPr>
                    <w:del w:id="5860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861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862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 xml:space="preserve">[Menetapkan hasil yang diharapkan dalam bentuk output. Hasil tersebut dapat berupa laporan dalam format </w:delText>
              </w:r>
              <w:r w:rsidRPr="00E83B33" w:rsidDel="00120A6B">
                <w:rPr>
                  <w:rFonts w:ascii="Bookman Old Style" w:eastAsia="MS Mincho" w:hAnsi="Bookman Old Style"/>
                  <w:i/>
                  <w:lang w:val="id-ID"/>
                  <w:rPrChange w:id="5863" w:author="Johnson H Marpaung" w:date="2015-11-11T15:54:00Z">
                    <w:rPr>
                      <w:rFonts w:ascii="Optima" w:eastAsia="MS Mincho" w:hAnsi="Optima"/>
                    </w:rPr>
                  </w:rPrChange>
                </w:rPr>
                <w:delText>screen</w:delText>
              </w:r>
              <w:r w:rsidRPr="00E83B33" w:rsidDel="00120A6B">
                <w:rPr>
                  <w:rFonts w:ascii="Bookman Old Style" w:eastAsia="MS Mincho" w:hAnsi="Bookman Old Style"/>
                  <w:lang w:val="id-ID"/>
                  <w:rPrChange w:id="5864" w:author="Johnson H Marpaung" w:date="2015-11-11T15:54:00Z">
                    <w:rPr>
                      <w:rFonts w:ascii="Optima" w:eastAsia="MS Mincho" w:hAnsi="Optima"/>
                    </w:rPr>
                  </w:rPrChange>
                </w:rPr>
                <w:delText xml:space="preserve">, </w:delText>
              </w:r>
              <w:r w:rsidRPr="00E83B33" w:rsidDel="00120A6B">
                <w:rPr>
                  <w:rFonts w:ascii="Bookman Old Style" w:eastAsia="MS Mincho" w:hAnsi="Bookman Old Style"/>
                  <w:i/>
                  <w:lang w:val="id-ID"/>
                  <w:rPrChange w:id="5865" w:author="Johnson H Marpaung" w:date="2015-11-11T15:54:00Z">
                    <w:rPr>
                      <w:rFonts w:ascii="Optima" w:eastAsia="MS Mincho" w:hAnsi="Optima"/>
                    </w:rPr>
                  </w:rPrChange>
                </w:rPr>
                <w:delText>database dump</w:delText>
              </w:r>
              <w:r w:rsidRPr="00E83B33" w:rsidDel="00120A6B">
                <w:rPr>
                  <w:rFonts w:ascii="Bookman Old Style" w:eastAsia="MS Mincho" w:hAnsi="Bookman Old Style"/>
                  <w:lang w:val="id-ID"/>
                  <w:rPrChange w:id="5866" w:author="Johnson H Marpaung" w:date="2015-11-11T15:54:00Z">
                    <w:rPr>
                      <w:rFonts w:ascii="Optima" w:eastAsia="MS Mincho" w:hAnsi="Optima"/>
                    </w:rPr>
                  </w:rPrChange>
                </w:rPr>
                <w:delText xml:space="preserve"> dsb]</w:delText>
              </w:r>
            </w:del>
          </w:p>
        </w:tc>
        <w:tc>
          <w:tcPr>
            <w:tcW w:w="1212" w:type="dxa"/>
            <w:vAlign w:val="center"/>
            <w:tcPrChange w:id="5867" w:author="user" w:date="2020-02-09T23:55:00Z">
              <w:tcPr>
                <w:tcW w:w="1098" w:type="dxa"/>
              </w:tcPr>
            </w:tcPrChange>
          </w:tcPr>
          <w:p w14:paraId="56AAAD7F" w14:textId="77777777" w:rsidR="00156E68" w:rsidRPr="00E83B33" w:rsidDel="00120A6B" w:rsidRDefault="00156E68">
            <w:pPr>
              <w:rPr>
                <w:del w:id="5868" w:author="Lievia" w:date="2020-02-11T01:36:00Z"/>
                <w:rFonts w:ascii="Bookman Old Style" w:eastAsia="MS Mincho" w:hAnsi="Bookman Old Style"/>
                <w:lang w:val="id-ID"/>
                <w:rPrChange w:id="5869" w:author="Johnson H Marpaung" w:date="2015-11-11T15:54:00Z">
                  <w:rPr>
                    <w:del w:id="5870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401" w:type="dxa"/>
            <w:vAlign w:val="center"/>
            <w:tcPrChange w:id="5871" w:author="user" w:date="2020-02-09T23:55:00Z">
              <w:tcPr>
                <w:tcW w:w="1264" w:type="dxa"/>
              </w:tcPr>
            </w:tcPrChange>
          </w:tcPr>
          <w:p w14:paraId="6CCECC5B" w14:textId="77777777" w:rsidR="00156E68" w:rsidRPr="00E83B33" w:rsidDel="00120A6B" w:rsidRDefault="00156E68">
            <w:pPr>
              <w:rPr>
                <w:del w:id="5872" w:author="Lievia" w:date="2020-02-11T01:36:00Z"/>
                <w:rFonts w:ascii="Bookman Old Style" w:eastAsia="MS Mincho" w:hAnsi="Bookman Old Style"/>
                <w:lang w:val="id-ID"/>
                <w:rPrChange w:id="5873" w:author="Johnson H Marpaung" w:date="2015-11-11T15:54:00Z">
                  <w:rPr>
                    <w:del w:id="5874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  <w:del w:id="5875" w:author="Lievia" w:date="2020-02-11T01:36:00Z">
              <w:r w:rsidRPr="00E83B33" w:rsidDel="00120A6B">
                <w:rPr>
                  <w:rFonts w:ascii="Bookman Old Style" w:eastAsia="MS Mincho" w:hAnsi="Bookman Old Style"/>
                  <w:lang w:val="id-ID"/>
                  <w:rPrChange w:id="5876" w:author="Johnson H Marpaung" w:date="2015-11-11T15:54:00Z">
                    <w:rPr>
                      <w:rFonts w:ascii="Optima" w:eastAsia="MS Mincho" w:hAnsi="Optima"/>
                      <w:lang w:val="sv-SE"/>
                    </w:rPr>
                  </w:rPrChange>
                </w:rPr>
                <w:delText>[cantumkan no.reff log error bila hasil pengujian NOK]</w:delText>
              </w:r>
            </w:del>
          </w:p>
        </w:tc>
      </w:tr>
      <w:tr w:rsidR="00156E68" w:rsidRPr="00E83B33" w:rsidDel="00120A6B" w14:paraId="11A2B8E4" w14:textId="77777777" w:rsidTr="007C5EF2">
        <w:trPr>
          <w:trHeight w:val="389"/>
          <w:del w:id="5877" w:author="Lievia" w:date="2020-02-11T01:36:00Z"/>
          <w:trPrChange w:id="5878" w:author="user" w:date="2020-02-09T23:55:00Z">
            <w:trPr>
              <w:trHeight w:val="432"/>
            </w:trPr>
          </w:trPrChange>
        </w:trPr>
        <w:tc>
          <w:tcPr>
            <w:tcW w:w="807" w:type="dxa"/>
            <w:tcPrChange w:id="5879" w:author="user" w:date="2020-02-09T23:55:00Z">
              <w:tcPr>
                <w:tcW w:w="519" w:type="dxa"/>
              </w:tcPr>
            </w:tcPrChange>
          </w:tcPr>
          <w:p w14:paraId="3685E3F3" w14:textId="77777777" w:rsidR="00156E68" w:rsidRPr="002E6477" w:rsidDel="00120A6B" w:rsidRDefault="00156E68">
            <w:pPr>
              <w:pStyle w:val="ListParagraph"/>
              <w:numPr>
                <w:ilvl w:val="0"/>
                <w:numId w:val="2"/>
              </w:numPr>
              <w:ind w:left="450"/>
              <w:jc w:val="both"/>
              <w:rPr>
                <w:del w:id="5880" w:author="Lievia" w:date="2020-02-11T01:36:00Z"/>
                <w:rFonts w:ascii="Bookman Old Style" w:eastAsia="MS Mincho" w:hAnsi="Bookman Old Style"/>
                <w:rPrChange w:id="5881" w:author="user" w:date="2020-02-07T09:02:00Z">
                  <w:rPr>
                    <w:del w:id="5882" w:author="Lievia" w:date="2020-02-11T01:36:00Z"/>
                    <w:rFonts w:ascii="Optima" w:eastAsia="MS Mincho" w:hAnsi="Optima"/>
                    <w:lang w:val="sv-SE"/>
                  </w:rPr>
                </w:rPrChange>
              </w:rPr>
              <w:pPrChange w:id="5883" w:author="user" w:date="2020-02-07T09:02:00Z">
                <w:pPr>
                  <w:jc w:val="both"/>
                </w:pPr>
              </w:pPrChange>
            </w:pPr>
          </w:p>
        </w:tc>
        <w:tc>
          <w:tcPr>
            <w:tcW w:w="2865" w:type="dxa"/>
            <w:tcPrChange w:id="5884" w:author="user" w:date="2020-02-09T23:55:00Z">
              <w:tcPr>
                <w:tcW w:w="2880" w:type="dxa"/>
              </w:tcPr>
            </w:tcPrChange>
          </w:tcPr>
          <w:p w14:paraId="4986A144" w14:textId="77777777" w:rsidR="00156E68" w:rsidRPr="002F0D0C" w:rsidDel="00120A6B" w:rsidRDefault="00156E68" w:rsidP="00477980">
            <w:pPr>
              <w:jc w:val="both"/>
              <w:rPr>
                <w:del w:id="5885" w:author="Lievia" w:date="2020-02-11T01:36:00Z"/>
                <w:rFonts w:ascii="Bookman Old Style" w:eastAsia="MS Mincho" w:hAnsi="Bookman Old Style"/>
                <w:rPrChange w:id="5886" w:author="user" w:date="2020-02-09T23:22:00Z">
                  <w:rPr>
                    <w:del w:id="5887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783" w:type="dxa"/>
            <w:tcPrChange w:id="5888" w:author="user" w:date="2020-02-09T23:55:00Z">
              <w:tcPr>
                <w:tcW w:w="2016" w:type="dxa"/>
              </w:tcPr>
            </w:tcPrChange>
          </w:tcPr>
          <w:p w14:paraId="4CE58C30" w14:textId="77777777" w:rsidR="00156E68" w:rsidRPr="00E83B33" w:rsidDel="00120A6B" w:rsidRDefault="00156E68" w:rsidP="00477980">
            <w:pPr>
              <w:jc w:val="both"/>
              <w:rPr>
                <w:del w:id="5889" w:author="Lievia" w:date="2020-02-11T01:36:00Z"/>
                <w:rFonts w:ascii="Bookman Old Style" w:eastAsia="MS Mincho" w:hAnsi="Bookman Old Style"/>
                <w:lang w:val="id-ID"/>
                <w:rPrChange w:id="5890" w:author="Johnson H Marpaung" w:date="2015-11-11T15:54:00Z">
                  <w:rPr>
                    <w:del w:id="5891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325" w:type="dxa"/>
            <w:tcPrChange w:id="5892" w:author="user" w:date="2020-02-09T23:55:00Z">
              <w:tcPr>
                <w:tcW w:w="1204" w:type="dxa"/>
              </w:tcPr>
            </w:tcPrChange>
          </w:tcPr>
          <w:p w14:paraId="1D3FE927" w14:textId="77777777" w:rsidR="00156E68" w:rsidRPr="00E83B33" w:rsidDel="00120A6B" w:rsidRDefault="00156E68" w:rsidP="00477980">
            <w:pPr>
              <w:jc w:val="both"/>
              <w:rPr>
                <w:del w:id="5893" w:author="Lievia" w:date="2020-02-11T01:36:00Z"/>
                <w:rFonts w:ascii="Bookman Old Style" w:eastAsia="MS Mincho" w:hAnsi="Bookman Old Style"/>
                <w:lang w:val="id-ID"/>
                <w:rPrChange w:id="5894" w:author="Johnson H Marpaung" w:date="2015-11-11T15:54:00Z">
                  <w:rPr>
                    <w:del w:id="5895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3108" w:type="dxa"/>
            <w:tcPrChange w:id="5896" w:author="user" w:date="2020-02-09T23:55:00Z">
              <w:tcPr>
                <w:tcW w:w="3749" w:type="dxa"/>
              </w:tcPr>
            </w:tcPrChange>
          </w:tcPr>
          <w:p w14:paraId="37E03D3C" w14:textId="77777777" w:rsidR="00156E68" w:rsidRPr="00E83B33" w:rsidDel="00120A6B" w:rsidRDefault="00156E68" w:rsidP="00477980">
            <w:pPr>
              <w:jc w:val="both"/>
              <w:rPr>
                <w:del w:id="5897" w:author="Lievia" w:date="2020-02-11T01:36:00Z"/>
                <w:rFonts w:ascii="Bookman Old Style" w:eastAsia="MS Mincho" w:hAnsi="Bookman Old Style"/>
                <w:lang w:val="id-ID"/>
                <w:rPrChange w:id="5898" w:author="Johnson H Marpaung" w:date="2015-11-11T15:54:00Z">
                  <w:rPr>
                    <w:del w:id="5899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212" w:type="dxa"/>
            <w:tcPrChange w:id="5900" w:author="user" w:date="2020-02-09T23:55:00Z">
              <w:tcPr>
                <w:tcW w:w="1098" w:type="dxa"/>
              </w:tcPr>
            </w:tcPrChange>
          </w:tcPr>
          <w:p w14:paraId="3099E5E3" w14:textId="77777777" w:rsidR="00156E68" w:rsidRPr="00E83B33" w:rsidDel="00120A6B" w:rsidRDefault="00156E68" w:rsidP="00477980">
            <w:pPr>
              <w:jc w:val="both"/>
              <w:rPr>
                <w:del w:id="5901" w:author="Lievia" w:date="2020-02-11T01:36:00Z"/>
                <w:rFonts w:ascii="Bookman Old Style" w:eastAsia="MS Mincho" w:hAnsi="Bookman Old Style"/>
                <w:lang w:val="id-ID"/>
                <w:rPrChange w:id="5902" w:author="Johnson H Marpaung" w:date="2015-11-11T15:54:00Z">
                  <w:rPr>
                    <w:del w:id="5903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401" w:type="dxa"/>
            <w:tcPrChange w:id="5904" w:author="user" w:date="2020-02-09T23:55:00Z">
              <w:tcPr>
                <w:tcW w:w="1264" w:type="dxa"/>
              </w:tcPr>
            </w:tcPrChange>
          </w:tcPr>
          <w:p w14:paraId="1B150D0F" w14:textId="77777777" w:rsidR="00156E68" w:rsidRPr="00E83B33" w:rsidDel="00120A6B" w:rsidRDefault="00156E68" w:rsidP="00477980">
            <w:pPr>
              <w:jc w:val="both"/>
              <w:rPr>
                <w:del w:id="5905" w:author="Lievia" w:date="2020-02-11T01:36:00Z"/>
                <w:rFonts w:ascii="Bookman Old Style" w:eastAsia="MS Mincho" w:hAnsi="Bookman Old Style"/>
                <w:lang w:val="id-ID"/>
                <w:rPrChange w:id="5906" w:author="Johnson H Marpaung" w:date="2015-11-11T15:54:00Z">
                  <w:rPr>
                    <w:del w:id="5907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</w:tr>
      <w:tr w:rsidR="00156E68" w:rsidRPr="00E83B33" w:rsidDel="00120A6B" w14:paraId="35952793" w14:textId="77777777" w:rsidTr="007C5EF2">
        <w:trPr>
          <w:trHeight w:val="389"/>
          <w:del w:id="5908" w:author="Lievia" w:date="2020-02-11T01:36:00Z"/>
          <w:trPrChange w:id="5909" w:author="user" w:date="2020-02-09T23:55:00Z">
            <w:trPr>
              <w:trHeight w:val="432"/>
            </w:trPr>
          </w:trPrChange>
        </w:trPr>
        <w:tc>
          <w:tcPr>
            <w:tcW w:w="807" w:type="dxa"/>
            <w:tcPrChange w:id="5910" w:author="user" w:date="2020-02-09T23:55:00Z">
              <w:tcPr>
                <w:tcW w:w="519" w:type="dxa"/>
              </w:tcPr>
            </w:tcPrChange>
          </w:tcPr>
          <w:p w14:paraId="2A9BBE66" w14:textId="77777777" w:rsidR="00156E68" w:rsidRPr="00E83B33" w:rsidDel="00120A6B" w:rsidRDefault="00156E68" w:rsidP="00477980">
            <w:pPr>
              <w:jc w:val="both"/>
              <w:rPr>
                <w:del w:id="5911" w:author="Lievia" w:date="2020-02-11T01:36:00Z"/>
                <w:rFonts w:ascii="Bookman Old Style" w:eastAsia="MS Mincho" w:hAnsi="Bookman Old Style"/>
                <w:lang w:val="id-ID"/>
                <w:rPrChange w:id="5912" w:author="Johnson H Marpaung" w:date="2015-11-11T15:54:00Z">
                  <w:rPr>
                    <w:del w:id="5913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2865" w:type="dxa"/>
            <w:tcPrChange w:id="5914" w:author="user" w:date="2020-02-09T23:55:00Z">
              <w:tcPr>
                <w:tcW w:w="2880" w:type="dxa"/>
              </w:tcPr>
            </w:tcPrChange>
          </w:tcPr>
          <w:p w14:paraId="33E4120B" w14:textId="77777777" w:rsidR="00156E68" w:rsidRPr="00E83B33" w:rsidDel="00120A6B" w:rsidRDefault="00156E68" w:rsidP="00477980">
            <w:pPr>
              <w:jc w:val="both"/>
              <w:rPr>
                <w:del w:id="5915" w:author="Lievia" w:date="2020-02-11T01:36:00Z"/>
                <w:rFonts w:ascii="Bookman Old Style" w:eastAsia="MS Mincho" w:hAnsi="Bookman Old Style"/>
                <w:lang w:val="id-ID"/>
                <w:rPrChange w:id="5916" w:author="Johnson H Marpaung" w:date="2015-11-11T15:54:00Z">
                  <w:rPr>
                    <w:del w:id="5917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783" w:type="dxa"/>
            <w:tcPrChange w:id="5918" w:author="user" w:date="2020-02-09T23:55:00Z">
              <w:tcPr>
                <w:tcW w:w="2016" w:type="dxa"/>
              </w:tcPr>
            </w:tcPrChange>
          </w:tcPr>
          <w:p w14:paraId="4F94F24F" w14:textId="77777777" w:rsidR="00156E68" w:rsidRPr="00E83B33" w:rsidDel="00120A6B" w:rsidRDefault="00156E68" w:rsidP="00477980">
            <w:pPr>
              <w:jc w:val="both"/>
              <w:rPr>
                <w:del w:id="5919" w:author="Lievia" w:date="2020-02-11T01:36:00Z"/>
                <w:rFonts w:ascii="Bookman Old Style" w:eastAsia="MS Mincho" w:hAnsi="Bookman Old Style"/>
                <w:lang w:val="id-ID"/>
                <w:rPrChange w:id="5920" w:author="Johnson H Marpaung" w:date="2015-11-11T15:54:00Z">
                  <w:rPr>
                    <w:del w:id="5921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325" w:type="dxa"/>
            <w:tcPrChange w:id="5922" w:author="user" w:date="2020-02-09T23:55:00Z">
              <w:tcPr>
                <w:tcW w:w="1204" w:type="dxa"/>
              </w:tcPr>
            </w:tcPrChange>
          </w:tcPr>
          <w:p w14:paraId="20209106" w14:textId="77777777" w:rsidR="00156E68" w:rsidRPr="00E83B33" w:rsidDel="00120A6B" w:rsidRDefault="00156E68" w:rsidP="00477980">
            <w:pPr>
              <w:jc w:val="both"/>
              <w:rPr>
                <w:del w:id="5923" w:author="Lievia" w:date="2020-02-11T01:36:00Z"/>
                <w:rFonts w:ascii="Bookman Old Style" w:eastAsia="MS Mincho" w:hAnsi="Bookman Old Style"/>
                <w:lang w:val="id-ID"/>
                <w:rPrChange w:id="5924" w:author="Johnson H Marpaung" w:date="2015-11-11T15:54:00Z">
                  <w:rPr>
                    <w:del w:id="5925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3108" w:type="dxa"/>
            <w:tcPrChange w:id="5926" w:author="user" w:date="2020-02-09T23:55:00Z">
              <w:tcPr>
                <w:tcW w:w="3749" w:type="dxa"/>
              </w:tcPr>
            </w:tcPrChange>
          </w:tcPr>
          <w:p w14:paraId="1C68623B" w14:textId="77777777" w:rsidR="00156E68" w:rsidRPr="00E83B33" w:rsidDel="00120A6B" w:rsidRDefault="00156E68" w:rsidP="00477980">
            <w:pPr>
              <w:jc w:val="both"/>
              <w:rPr>
                <w:del w:id="5927" w:author="Lievia" w:date="2020-02-11T01:36:00Z"/>
                <w:rFonts w:ascii="Bookman Old Style" w:eastAsia="MS Mincho" w:hAnsi="Bookman Old Style"/>
                <w:lang w:val="id-ID"/>
                <w:rPrChange w:id="5928" w:author="Johnson H Marpaung" w:date="2015-11-11T15:54:00Z">
                  <w:rPr>
                    <w:del w:id="5929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212" w:type="dxa"/>
            <w:tcPrChange w:id="5930" w:author="user" w:date="2020-02-09T23:55:00Z">
              <w:tcPr>
                <w:tcW w:w="1098" w:type="dxa"/>
              </w:tcPr>
            </w:tcPrChange>
          </w:tcPr>
          <w:p w14:paraId="6B8D3D1C" w14:textId="77777777" w:rsidR="00156E68" w:rsidRPr="00E83B33" w:rsidDel="00120A6B" w:rsidRDefault="00156E68" w:rsidP="00477980">
            <w:pPr>
              <w:jc w:val="both"/>
              <w:rPr>
                <w:del w:id="5931" w:author="Lievia" w:date="2020-02-11T01:36:00Z"/>
                <w:rFonts w:ascii="Bookman Old Style" w:eastAsia="MS Mincho" w:hAnsi="Bookman Old Style"/>
                <w:lang w:val="id-ID"/>
                <w:rPrChange w:id="5932" w:author="Johnson H Marpaung" w:date="2015-11-11T15:54:00Z">
                  <w:rPr>
                    <w:del w:id="5933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401" w:type="dxa"/>
            <w:tcPrChange w:id="5934" w:author="user" w:date="2020-02-09T23:55:00Z">
              <w:tcPr>
                <w:tcW w:w="1264" w:type="dxa"/>
              </w:tcPr>
            </w:tcPrChange>
          </w:tcPr>
          <w:p w14:paraId="246E468C" w14:textId="77777777" w:rsidR="00156E68" w:rsidRPr="00E83B33" w:rsidDel="00120A6B" w:rsidRDefault="00156E68" w:rsidP="00477980">
            <w:pPr>
              <w:jc w:val="both"/>
              <w:rPr>
                <w:del w:id="5935" w:author="Lievia" w:date="2020-02-11T01:36:00Z"/>
                <w:rFonts w:ascii="Bookman Old Style" w:eastAsia="MS Mincho" w:hAnsi="Bookman Old Style"/>
                <w:lang w:val="id-ID"/>
                <w:rPrChange w:id="5936" w:author="Johnson H Marpaung" w:date="2015-11-11T15:54:00Z">
                  <w:rPr>
                    <w:del w:id="5937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</w:tr>
      <w:tr w:rsidR="00156E68" w:rsidRPr="00E83B33" w:rsidDel="00120A6B" w14:paraId="08535ACC" w14:textId="77777777" w:rsidTr="007C5EF2">
        <w:trPr>
          <w:trHeight w:val="389"/>
          <w:del w:id="5938" w:author="Lievia" w:date="2020-02-11T01:36:00Z"/>
          <w:trPrChange w:id="5939" w:author="user" w:date="2020-02-09T23:55:00Z">
            <w:trPr>
              <w:trHeight w:val="432"/>
            </w:trPr>
          </w:trPrChange>
        </w:trPr>
        <w:tc>
          <w:tcPr>
            <w:tcW w:w="807" w:type="dxa"/>
            <w:tcPrChange w:id="5940" w:author="user" w:date="2020-02-09T23:55:00Z">
              <w:tcPr>
                <w:tcW w:w="519" w:type="dxa"/>
              </w:tcPr>
            </w:tcPrChange>
          </w:tcPr>
          <w:p w14:paraId="361C0D84" w14:textId="77777777" w:rsidR="00156E68" w:rsidRPr="00E83B33" w:rsidDel="00120A6B" w:rsidRDefault="00156E68" w:rsidP="00477980">
            <w:pPr>
              <w:jc w:val="both"/>
              <w:rPr>
                <w:del w:id="5941" w:author="Lievia" w:date="2020-02-11T01:36:00Z"/>
                <w:rFonts w:ascii="Bookman Old Style" w:eastAsia="MS Mincho" w:hAnsi="Bookman Old Style"/>
                <w:lang w:val="id-ID"/>
                <w:rPrChange w:id="5942" w:author="Johnson H Marpaung" w:date="2015-11-11T15:54:00Z">
                  <w:rPr>
                    <w:del w:id="5943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2865" w:type="dxa"/>
            <w:tcPrChange w:id="5944" w:author="user" w:date="2020-02-09T23:55:00Z">
              <w:tcPr>
                <w:tcW w:w="2880" w:type="dxa"/>
              </w:tcPr>
            </w:tcPrChange>
          </w:tcPr>
          <w:p w14:paraId="6D3F55FF" w14:textId="77777777" w:rsidR="00156E68" w:rsidRPr="00E83B33" w:rsidDel="00120A6B" w:rsidRDefault="00156E68" w:rsidP="00477980">
            <w:pPr>
              <w:jc w:val="both"/>
              <w:rPr>
                <w:del w:id="5945" w:author="Lievia" w:date="2020-02-11T01:36:00Z"/>
                <w:rFonts w:ascii="Bookman Old Style" w:eastAsia="MS Mincho" w:hAnsi="Bookman Old Style"/>
                <w:lang w:val="id-ID"/>
                <w:rPrChange w:id="5946" w:author="Johnson H Marpaung" w:date="2015-11-11T15:54:00Z">
                  <w:rPr>
                    <w:del w:id="5947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783" w:type="dxa"/>
            <w:tcPrChange w:id="5948" w:author="user" w:date="2020-02-09T23:55:00Z">
              <w:tcPr>
                <w:tcW w:w="2016" w:type="dxa"/>
              </w:tcPr>
            </w:tcPrChange>
          </w:tcPr>
          <w:p w14:paraId="31D2F7B2" w14:textId="77777777" w:rsidR="00156E68" w:rsidRPr="00E83B33" w:rsidDel="00120A6B" w:rsidRDefault="00156E68" w:rsidP="00477980">
            <w:pPr>
              <w:jc w:val="both"/>
              <w:rPr>
                <w:del w:id="5949" w:author="Lievia" w:date="2020-02-11T01:36:00Z"/>
                <w:rFonts w:ascii="Bookman Old Style" w:eastAsia="MS Mincho" w:hAnsi="Bookman Old Style"/>
                <w:lang w:val="id-ID"/>
                <w:rPrChange w:id="5950" w:author="Johnson H Marpaung" w:date="2015-11-11T15:54:00Z">
                  <w:rPr>
                    <w:del w:id="5951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325" w:type="dxa"/>
            <w:tcPrChange w:id="5952" w:author="user" w:date="2020-02-09T23:55:00Z">
              <w:tcPr>
                <w:tcW w:w="1204" w:type="dxa"/>
              </w:tcPr>
            </w:tcPrChange>
          </w:tcPr>
          <w:p w14:paraId="05753C69" w14:textId="77777777" w:rsidR="00156E68" w:rsidRPr="00E83B33" w:rsidDel="00120A6B" w:rsidRDefault="00156E68" w:rsidP="00477980">
            <w:pPr>
              <w:jc w:val="both"/>
              <w:rPr>
                <w:del w:id="5953" w:author="Lievia" w:date="2020-02-11T01:36:00Z"/>
                <w:rFonts w:ascii="Bookman Old Style" w:eastAsia="MS Mincho" w:hAnsi="Bookman Old Style"/>
                <w:lang w:val="id-ID"/>
                <w:rPrChange w:id="5954" w:author="Johnson H Marpaung" w:date="2015-11-11T15:54:00Z">
                  <w:rPr>
                    <w:del w:id="5955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3108" w:type="dxa"/>
            <w:tcPrChange w:id="5956" w:author="user" w:date="2020-02-09T23:55:00Z">
              <w:tcPr>
                <w:tcW w:w="3749" w:type="dxa"/>
              </w:tcPr>
            </w:tcPrChange>
          </w:tcPr>
          <w:p w14:paraId="7D9B4C53" w14:textId="77777777" w:rsidR="00156E68" w:rsidRPr="00E83B33" w:rsidDel="00120A6B" w:rsidRDefault="00156E68" w:rsidP="00477980">
            <w:pPr>
              <w:jc w:val="both"/>
              <w:rPr>
                <w:del w:id="5957" w:author="Lievia" w:date="2020-02-11T01:36:00Z"/>
                <w:rFonts w:ascii="Bookman Old Style" w:eastAsia="MS Mincho" w:hAnsi="Bookman Old Style"/>
                <w:lang w:val="id-ID"/>
                <w:rPrChange w:id="5958" w:author="Johnson H Marpaung" w:date="2015-11-11T15:54:00Z">
                  <w:rPr>
                    <w:del w:id="5959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212" w:type="dxa"/>
            <w:tcPrChange w:id="5960" w:author="user" w:date="2020-02-09T23:55:00Z">
              <w:tcPr>
                <w:tcW w:w="1098" w:type="dxa"/>
              </w:tcPr>
            </w:tcPrChange>
          </w:tcPr>
          <w:p w14:paraId="49CC1798" w14:textId="77777777" w:rsidR="00156E68" w:rsidRPr="00E83B33" w:rsidDel="00120A6B" w:rsidRDefault="00156E68" w:rsidP="00477980">
            <w:pPr>
              <w:jc w:val="both"/>
              <w:rPr>
                <w:del w:id="5961" w:author="Lievia" w:date="2020-02-11T01:36:00Z"/>
                <w:rFonts w:ascii="Bookman Old Style" w:eastAsia="MS Mincho" w:hAnsi="Bookman Old Style"/>
                <w:lang w:val="id-ID"/>
                <w:rPrChange w:id="5962" w:author="Johnson H Marpaung" w:date="2015-11-11T15:54:00Z">
                  <w:rPr>
                    <w:del w:id="5963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401" w:type="dxa"/>
            <w:tcPrChange w:id="5964" w:author="user" w:date="2020-02-09T23:55:00Z">
              <w:tcPr>
                <w:tcW w:w="1264" w:type="dxa"/>
              </w:tcPr>
            </w:tcPrChange>
          </w:tcPr>
          <w:p w14:paraId="35B1FD68" w14:textId="77777777" w:rsidR="00156E68" w:rsidRPr="00E83B33" w:rsidDel="00120A6B" w:rsidRDefault="00156E68" w:rsidP="00477980">
            <w:pPr>
              <w:jc w:val="both"/>
              <w:rPr>
                <w:del w:id="5965" w:author="Lievia" w:date="2020-02-11T01:36:00Z"/>
                <w:rFonts w:ascii="Bookman Old Style" w:eastAsia="MS Mincho" w:hAnsi="Bookman Old Style"/>
                <w:lang w:val="id-ID"/>
                <w:rPrChange w:id="5966" w:author="Johnson H Marpaung" w:date="2015-11-11T15:54:00Z">
                  <w:rPr>
                    <w:del w:id="5967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</w:tr>
      <w:tr w:rsidR="00156E68" w:rsidRPr="00E83B33" w:rsidDel="00120A6B" w14:paraId="0CD937F4" w14:textId="77777777" w:rsidTr="007C5EF2">
        <w:trPr>
          <w:trHeight w:val="389"/>
          <w:del w:id="5968" w:author="Lievia" w:date="2020-02-11T01:36:00Z"/>
          <w:trPrChange w:id="5969" w:author="user" w:date="2020-02-09T23:55:00Z">
            <w:trPr>
              <w:trHeight w:val="432"/>
            </w:trPr>
          </w:trPrChange>
        </w:trPr>
        <w:tc>
          <w:tcPr>
            <w:tcW w:w="807" w:type="dxa"/>
            <w:tcPrChange w:id="5970" w:author="user" w:date="2020-02-09T23:55:00Z">
              <w:tcPr>
                <w:tcW w:w="519" w:type="dxa"/>
              </w:tcPr>
            </w:tcPrChange>
          </w:tcPr>
          <w:p w14:paraId="00CEF9B0" w14:textId="77777777" w:rsidR="00156E68" w:rsidRPr="00E83B33" w:rsidDel="00120A6B" w:rsidRDefault="00156E68" w:rsidP="00477980">
            <w:pPr>
              <w:jc w:val="both"/>
              <w:rPr>
                <w:del w:id="5971" w:author="Lievia" w:date="2020-02-11T01:36:00Z"/>
                <w:rFonts w:ascii="Bookman Old Style" w:eastAsia="MS Mincho" w:hAnsi="Bookman Old Style"/>
                <w:lang w:val="id-ID"/>
                <w:rPrChange w:id="5972" w:author="Johnson H Marpaung" w:date="2015-11-11T15:54:00Z">
                  <w:rPr>
                    <w:del w:id="5973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2865" w:type="dxa"/>
            <w:tcPrChange w:id="5974" w:author="user" w:date="2020-02-09T23:55:00Z">
              <w:tcPr>
                <w:tcW w:w="2880" w:type="dxa"/>
              </w:tcPr>
            </w:tcPrChange>
          </w:tcPr>
          <w:p w14:paraId="1F4D838C" w14:textId="77777777" w:rsidR="00156E68" w:rsidRPr="00E83B33" w:rsidDel="00120A6B" w:rsidRDefault="00156E68" w:rsidP="00477980">
            <w:pPr>
              <w:jc w:val="both"/>
              <w:rPr>
                <w:del w:id="5975" w:author="Lievia" w:date="2020-02-11T01:36:00Z"/>
                <w:rFonts w:ascii="Bookman Old Style" w:eastAsia="MS Mincho" w:hAnsi="Bookman Old Style"/>
                <w:lang w:val="id-ID"/>
                <w:rPrChange w:id="5976" w:author="Johnson H Marpaung" w:date="2015-11-11T15:54:00Z">
                  <w:rPr>
                    <w:del w:id="5977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783" w:type="dxa"/>
            <w:tcPrChange w:id="5978" w:author="user" w:date="2020-02-09T23:55:00Z">
              <w:tcPr>
                <w:tcW w:w="2016" w:type="dxa"/>
              </w:tcPr>
            </w:tcPrChange>
          </w:tcPr>
          <w:p w14:paraId="7BBC4495" w14:textId="77777777" w:rsidR="00156E68" w:rsidRPr="00E83B33" w:rsidDel="00120A6B" w:rsidRDefault="00156E68" w:rsidP="00477980">
            <w:pPr>
              <w:jc w:val="both"/>
              <w:rPr>
                <w:del w:id="5979" w:author="Lievia" w:date="2020-02-11T01:36:00Z"/>
                <w:rFonts w:ascii="Bookman Old Style" w:eastAsia="MS Mincho" w:hAnsi="Bookman Old Style"/>
                <w:lang w:val="id-ID"/>
                <w:rPrChange w:id="5980" w:author="Johnson H Marpaung" w:date="2015-11-11T15:54:00Z">
                  <w:rPr>
                    <w:del w:id="5981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325" w:type="dxa"/>
            <w:tcPrChange w:id="5982" w:author="user" w:date="2020-02-09T23:55:00Z">
              <w:tcPr>
                <w:tcW w:w="1204" w:type="dxa"/>
              </w:tcPr>
            </w:tcPrChange>
          </w:tcPr>
          <w:p w14:paraId="00A012B7" w14:textId="77777777" w:rsidR="00156E68" w:rsidRPr="00E83B33" w:rsidDel="00120A6B" w:rsidRDefault="00156E68" w:rsidP="00477980">
            <w:pPr>
              <w:jc w:val="both"/>
              <w:rPr>
                <w:del w:id="5983" w:author="Lievia" w:date="2020-02-11T01:36:00Z"/>
                <w:rFonts w:ascii="Bookman Old Style" w:eastAsia="MS Mincho" w:hAnsi="Bookman Old Style"/>
                <w:lang w:val="id-ID"/>
                <w:rPrChange w:id="5984" w:author="Johnson H Marpaung" w:date="2015-11-11T15:54:00Z">
                  <w:rPr>
                    <w:del w:id="5985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3108" w:type="dxa"/>
            <w:tcPrChange w:id="5986" w:author="user" w:date="2020-02-09T23:55:00Z">
              <w:tcPr>
                <w:tcW w:w="3749" w:type="dxa"/>
              </w:tcPr>
            </w:tcPrChange>
          </w:tcPr>
          <w:p w14:paraId="17FA94AE" w14:textId="77777777" w:rsidR="00156E68" w:rsidRPr="00E83B33" w:rsidDel="00120A6B" w:rsidRDefault="00156E68" w:rsidP="00477980">
            <w:pPr>
              <w:jc w:val="both"/>
              <w:rPr>
                <w:del w:id="5987" w:author="Lievia" w:date="2020-02-11T01:36:00Z"/>
                <w:rFonts w:ascii="Bookman Old Style" w:eastAsia="MS Mincho" w:hAnsi="Bookman Old Style"/>
                <w:lang w:val="id-ID"/>
                <w:rPrChange w:id="5988" w:author="Johnson H Marpaung" w:date="2015-11-11T15:54:00Z">
                  <w:rPr>
                    <w:del w:id="5989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212" w:type="dxa"/>
            <w:tcPrChange w:id="5990" w:author="user" w:date="2020-02-09T23:55:00Z">
              <w:tcPr>
                <w:tcW w:w="1098" w:type="dxa"/>
              </w:tcPr>
            </w:tcPrChange>
          </w:tcPr>
          <w:p w14:paraId="03269269" w14:textId="77777777" w:rsidR="00156E68" w:rsidRPr="00E83B33" w:rsidDel="00120A6B" w:rsidRDefault="00156E68" w:rsidP="00477980">
            <w:pPr>
              <w:jc w:val="both"/>
              <w:rPr>
                <w:del w:id="5991" w:author="Lievia" w:date="2020-02-11T01:36:00Z"/>
                <w:rFonts w:ascii="Bookman Old Style" w:eastAsia="MS Mincho" w:hAnsi="Bookman Old Style"/>
                <w:lang w:val="id-ID"/>
                <w:rPrChange w:id="5992" w:author="Johnson H Marpaung" w:date="2015-11-11T15:54:00Z">
                  <w:rPr>
                    <w:del w:id="5993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  <w:tc>
          <w:tcPr>
            <w:tcW w:w="1401" w:type="dxa"/>
            <w:tcPrChange w:id="5994" w:author="user" w:date="2020-02-09T23:55:00Z">
              <w:tcPr>
                <w:tcW w:w="1264" w:type="dxa"/>
              </w:tcPr>
            </w:tcPrChange>
          </w:tcPr>
          <w:p w14:paraId="79CB71C9" w14:textId="77777777" w:rsidR="00156E68" w:rsidRPr="00E83B33" w:rsidDel="00120A6B" w:rsidRDefault="00156E68" w:rsidP="00477980">
            <w:pPr>
              <w:jc w:val="both"/>
              <w:rPr>
                <w:del w:id="5995" w:author="Lievia" w:date="2020-02-11T01:36:00Z"/>
                <w:rFonts w:ascii="Bookman Old Style" w:eastAsia="MS Mincho" w:hAnsi="Bookman Old Style"/>
                <w:lang w:val="id-ID"/>
                <w:rPrChange w:id="5996" w:author="Johnson H Marpaung" w:date="2015-11-11T15:54:00Z">
                  <w:rPr>
                    <w:del w:id="5997" w:author="Lievia" w:date="2020-02-11T01:36:00Z"/>
                    <w:rFonts w:ascii="Optima" w:eastAsia="MS Mincho" w:hAnsi="Optima"/>
                    <w:lang w:val="sv-SE"/>
                  </w:rPr>
                </w:rPrChange>
              </w:rPr>
            </w:pPr>
          </w:p>
        </w:tc>
      </w:tr>
    </w:tbl>
    <w:p w14:paraId="04444B42" w14:textId="77777777" w:rsidR="007C5EF2" w:rsidRDefault="007C5EF2" w:rsidP="007C5EF2">
      <w:pPr>
        <w:pStyle w:val="ListParagraph"/>
        <w:numPr>
          <w:ilvl w:val="0"/>
          <w:numId w:val="9"/>
        </w:numPr>
        <w:rPr>
          <w:ins w:id="5998" w:author="Lievia" w:date="2020-02-11T02:20:00Z"/>
          <w:rFonts w:ascii="Bookman Old Style" w:hAnsi="Bookman Old Style"/>
          <w:bCs/>
          <w:sz w:val="24"/>
          <w:szCs w:val="24"/>
        </w:rPr>
      </w:pPr>
      <w:proofErr w:type="spellStart"/>
      <w:ins w:id="5999" w:author="Lievia" w:date="2020-02-11T02:20:00Z">
        <w:r>
          <w:rPr>
            <w:rFonts w:ascii="Bookman Old Style" w:hAnsi="Bookman Old Style"/>
            <w:bCs/>
            <w:sz w:val="24"/>
            <w:szCs w:val="24"/>
          </w:rPr>
          <w:t>Modul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</w:ins>
      <w:proofErr w:type="spellStart"/>
      <w:ins w:id="6000" w:author="Lievia" w:date="2020-02-11T02:39:00Z">
        <w:r w:rsidR="007B3544">
          <w:rPr>
            <w:rFonts w:ascii="Bookman Old Style" w:hAnsi="Bookman Old Style"/>
            <w:bCs/>
            <w:sz w:val="24"/>
            <w:szCs w:val="24"/>
          </w:rPr>
          <w:t>L</w:t>
        </w:r>
      </w:ins>
      <w:ins w:id="6001" w:author="Lievia" w:date="2020-02-11T02:40:00Z">
        <w:r w:rsidR="007B3544">
          <w:rPr>
            <w:rFonts w:ascii="Bookman Old Style" w:hAnsi="Bookman Old Style"/>
            <w:bCs/>
            <w:sz w:val="24"/>
            <w:szCs w:val="24"/>
          </w:rPr>
          <w:t>upa</w:t>
        </w:r>
      </w:ins>
      <w:proofErr w:type="spellEnd"/>
      <w:ins w:id="6002" w:author="Lievia" w:date="2020-02-11T02:41:00Z">
        <w:r w:rsidR="007B3544">
          <w:rPr>
            <w:rFonts w:ascii="Bookman Old Style" w:hAnsi="Bookman Old Style"/>
            <w:bCs/>
            <w:sz w:val="24"/>
            <w:szCs w:val="24"/>
          </w:rPr>
          <w:t xml:space="preserve"> Ka</w:t>
        </w:r>
      </w:ins>
      <w:ins w:id="6003" w:author="Lievia" w:date="2020-02-11T02:42:00Z">
        <w:r w:rsidR="007B3544">
          <w:rPr>
            <w:rFonts w:ascii="Bookman Old Style" w:hAnsi="Bookman Old Style"/>
            <w:bCs/>
            <w:sz w:val="24"/>
            <w:szCs w:val="24"/>
          </w:rPr>
          <w:t>t</w:t>
        </w:r>
      </w:ins>
      <w:ins w:id="6004" w:author="Lievia" w:date="2020-02-11T02:46:00Z">
        <w:r w:rsidR="002C2CDC">
          <w:rPr>
            <w:rFonts w:ascii="Bookman Old Style" w:hAnsi="Bookman Old Style"/>
            <w:bCs/>
            <w:sz w:val="24"/>
            <w:szCs w:val="24"/>
          </w:rPr>
          <w:t xml:space="preserve">a </w:t>
        </w:r>
      </w:ins>
      <w:ins w:id="6005" w:author="Lievia" w:date="2020-02-11T02:47:00Z">
        <w:r w:rsidR="002C2CDC">
          <w:rPr>
            <w:rFonts w:ascii="Bookman Old Style" w:hAnsi="Bookman Old Style"/>
            <w:bCs/>
            <w:sz w:val="24"/>
            <w:szCs w:val="24"/>
          </w:rPr>
          <w:t>San</w:t>
        </w:r>
      </w:ins>
      <w:ins w:id="6006" w:author="Lievia" w:date="2020-02-11T02:48:00Z">
        <w:r w:rsidR="002C2CDC">
          <w:rPr>
            <w:rFonts w:ascii="Bookman Old Style" w:hAnsi="Bookman Old Style"/>
            <w:bCs/>
            <w:sz w:val="24"/>
            <w:szCs w:val="24"/>
          </w:rPr>
          <w:t>di</w:t>
        </w:r>
      </w:ins>
    </w:p>
    <w:p w14:paraId="4B07DE9E" w14:textId="77777777" w:rsidR="00DC09B9" w:rsidRPr="00DC09B9" w:rsidRDefault="007C5EF2">
      <w:pPr>
        <w:pStyle w:val="ListParagraph"/>
        <w:ind w:left="1890"/>
        <w:rPr>
          <w:ins w:id="6007" w:author="Lievia" w:date="2020-02-11T02:20:00Z"/>
          <w:rFonts w:ascii="Bookman Old Style" w:hAnsi="Bookman Old Style"/>
          <w:bCs/>
          <w:sz w:val="24"/>
          <w:szCs w:val="24"/>
          <w:rPrChange w:id="6008" w:author="Lievia" w:date="2020-02-11T03:13:00Z">
            <w:rPr>
              <w:ins w:id="6009" w:author="Lievia" w:date="2020-02-11T02:20:00Z"/>
            </w:rPr>
          </w:rPrChange>
        </w:rPr>
      </w:pPr>
      <w:ins w:id="6010" w:author="Lievia" w:date="2020-02-11T02:20:00Z">
        <w:r>
          <w:rPr>
            <w:rFonts w:ascii="Bookman Old Style" w:hAnsi="Bookman Old Style"/>
            <w:bCs/>
            <w:sz w:val="24"/>
            <w:szCs w:val="24"/>
          </w:rPr>
          <w:t xml:space="preserve">User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dapat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>
          <w:rPr>
            <w:rFonts w:ascii="Bookman Old Style" w:hAnsi="Bookman Old Style"/>
            <w:bCs/>
            <w:sz w:val="24"/>
            <w:szCs w:val="24"/>
          </w:rPr>
          <w:t>melakukan</w:t>
        </w:r>
        <w:proofErr w:type="spellEnd"/>
        <w:r>
          <w:rPr>
            <w:rFonts w:ascii="Bookman Old Style" w:hAnsi="Bookman Old Style"/>
            <w:bCs/>
            <w:sz w:val="24"/>
            <w:szCs w:val="24"/>
          </w:rPr>
          <w:t xml:space="preserve"> </w:t>
        </w:r>
      </w:ins>
      <w:proofErr w:type="spellStart"/>
      <w:ins w:id="6011" w:author="Lievia" w:date="2020-02-11T03:31:00Z">
        <w:r w:rsidR="00F922F3">
          <w:rPr>
            <w:rFonts w:ascii="Bookman Old Style" w:hAnsi="Bookman Old Style"/>
            <w:bCs/>
            <w:sz w:val="24"/>
            <w:szCs w:val="24"/>
          </w:rPr>
          <w:t>perubaha</w:t>
        </w:r>
      </w:ins>
      <w:ins w:id="6012" w:author="Lievia" w:date="2020-02-11T03:32:00Z">
        <w:r w:rsidR="00F922F3">
          <w:rPr>
            <w:rFonts w:ascii="Bookman Old Style" w:hAnsi="Bookman Old Style"/>
            <w:bCs/>
            <w:sz w:val="24"/>
            <w:szCs w:val="24"/>
          </w:rPr>
          <w:t>n</w:t>
        </w:r>
        <w:proofErr w:type="spellEnd"/>
        <w:r w:rsidR="00F922F3">
          <w:rPr>
            <w:rFonts w:ascii="Bookman Old Style" w:hAnsi="Bookman Old Style"/>
            <w:bCs/>
            <w:sz w:val="24"/>
            <w:szCs w:val="24"/>
          </w:rPr>
          <w:t xml:space="preserve"> kat</w:t>
        </w:r>
      </w:ins>
      <w:ins w:id="6013" w:author="Lievia" w:date="2020-02-11T03:33:00Z">
        <w:r w:rsidR="00F922F3">
          <w:rPr>
            <w:rFonts w:ascii="Bookman Old Style" w:hAnsi="Bookman Old Style"/>
            <w:bCs/>
            <w:sz w:val="24"/>
            <w:szCs w:val="24"/>
          </w:rPr>
          <w:t xml:space="preserve">a </w:t>
        </w:r>
        <w:proofErr w:type="spellStart"/>
        <w:r w:rsidR="00F922F3">
          <w:rPr>
            <w:rFonts w:ascii="Bookman Old Style" w:hAnsi="Bookman Old Style"/>
            <w:bCs/>
            <w:sz w:val="24"/>
            <w:szCs w:val="24"/>
          </w:rPr>
          <w:t>sand</w:t>
        </w:r>
      </w:ins>
      <w:ins w:id="6014" w:author="Lievia" w:date="2020-02-11T03:34:00Z">
        <w:r w:rsidR="00F922F3">
          <w:rPr>
            <w:rFonts w:ascii="Bookman Old Style" w:hAnsi="Bookman Old Style"/>
            <w:bCs/>
            <w:sz w:val="24"/>
            <w:szCs w:val="24"/>
          </w:rPr>
          <w:t>i</w:t>
        </w:r>
        <w:proofErr w:type="spellEnd"/>
        <w:r w:rsidR="00F922F3"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 w:rsidR="00F922F3">
          <w:rPr>
            <w:rFonts w:ascii="Bookman Old Style" w:hAnsi="Bookman Old Style"/>
            <w:bCs/>
            <w:sz w:val="24"/>
            <w:szCs w:val="24"/>
          </w:rPr>
          <w:t>jik</w:t>
        </w:r>
      </w:ins>
      <w:ins w:id="6015" w:author="Lievia" w:date="2020-02-11T03:39:00Z">
        <w:r w:rsidR="00E21EF0">
          <w:rPr>
            <w:rFonts w:ascii="Bookman Old Style" w:hAnsi="Bookman Old Style"/>
            <w:bCs/>
            <w:sz w:val="24"/>
            <w:szCs w:val="24"/>
          </w:rPr>
          <w:t>a</w:t>
        </w:r>
        <w:proofErr w:type="spellEnd"/>
        <w:r w:rsidR="00E21EF0"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 w:rsidR="00E21EF0">
          <w:rPr>
            <w:rFonts w:ascii="Bookman Old Style" w:hAnsi="Bookman Old Style"/>
            <w:bCs/>
            <w:sz w:val="24"/>
            <w:szCs w:val="24"/>
          </w:rPr>
          <w:t>lupa</w:t>
        </w:r>
        <w:proofErr w:type="spellEnd"/>
        <w:r w:rsidR="00E21EF0">
          <w:rPr>
            <w:rFonts w:ascii="Bookman Old Style" w:hAnsi="Bookman Old Style"/>
            <w:bCs/>
            <w:sz w:val="24"/>
            <w:szCs w:val="24"/>
          </w:rPr>
          <w:t xml:space="preserve"> kata </w:t>
        </w:r>
        <w:proofErr w:type="spellStart"/>
        <w:r w:rsidR="00E21EF0">
          <w:rPr>
            <w:rFonts w:ascii="Bookman Old Style" w:hAnsi="Bookman Old Style"/>
            <w:bCs/>
            <w:sz w:val="24"/>
            <w:szCs w:val="24"/>
          </w:rPr>
          <w:t>sandi</w:t>
        </w:r>
        <w:proofErr w:type="spellEnd"/>
        <w:r w:rsidR="00E21EF0"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r w:rsidR="00E21EF0">
          <w:rPr>
            <w:rFonts w:ascii="Bookman Old Style" w:hAnsi="Bookman Old Style"/>
            <w:bCs/>
            <w:sz w:val="24"/>
            <w:szCs w:val="24"/>
          </w:rPr>
          <w:t>saat</w:t>
        </w:r>
        <w:proofErr w:type="spellEnd"/>
        <w:r w:rsidR="00E21EF0">
          <w:rPr>
            <w:rFonts w:ascii="Bookman Old Style" w:hAnsi="Bookman Old Style"/>
            <w:bCs/>
            <w:sz w:val="24"/>
            <w:szCs w:val="24"/>
          </w:rPr>
          <w:t xml:space="preserve"> </w:t>
        </w:r>
        <w:proofErr w:type="spellStart"/>
        <w:proofErr w:type="gramStart"/>
        <w:r w:rsidR="00E21EF0">
          <w:rPr>
            <w:rFonts w:ascii="Bookman Old Style" w:hAnsi="Bookman Old Style"/>
            <w:bCs/>
            <w:sz w:val="24"/>
            <w:szCs w:val="24"/>
          </w:rPr>
          <w:t>akan</w:t>
        </w:r>
        <w:proofErr w:type="spellEnd"/>
        <w:proofErr w:type="gramEnd"/>
        <w:r w:rsidR="00E21EF0">
          <w:rPr>
            <w:rFonts w:ascii="Bookman Old Style" w:hAnsi="Bookman Old Style"/>
            <w:bCs/>
            <w:sz w:val="24"/>
            <w:szCs w:val="24"/>
          </w:rPr>
          <w:t xml:space="preserve"> login </w:t>
        </w:r>
      </w:ins>
    </w:p>
    <w:tbl>
      <w:tblPr>
        <w:tblpPr w:leftFromText="180" w:rightFromText="180" w:vertAnchor="text" w:horzAnchor="page" w:tblpX="3391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865"/>
        <w:gridCol w:w="1783"/>
        <w:gridCol w:w="1325"/>
        <w:gridCol w:w="3108"/>
        <w:gridCol w:w="1212"/>
        <w:gridCol w:w="1401"/>
      </w:tblGrid>
      <w:tr w:rsidR="007C5EF2" w:rsidRPr="00E83B33" w14:paraId="1ED8FB23" w14:textId="77777777" w:rsidTr="00AB056E">
        <w:trPr>
          <w:trHeight w:val="633"/>
          <w:ins w:id="6016" w:author="Lievia" w:date="2020-02-11T02:20:00Z"/>
        </w:trPr>
        <w:tc>
          <w:tcPr>
            <w:tcW w:w="807" w:type="dxa"/>
            <w:vAlign w:val="center"/>
          </w:tcPr>
          <w:p w14:paraId="07F443B8" w14:textId="77777777" w:rsidR="007C5EF2" w:rsidRPr="00D12A08" w:rsidRDefault="007C5EF2" w:rsidP="00AB056E">
            <w:pPr>
              <w:jc w:val="center"/>
              <w:rPr>
                <w:ins w:id="6017" w:author="Lievia" w:date="2020-02-11T02:20:00Z"/>
                <w:rFonts w:ascii="Bookman Old Style" w:eastAsia="MS Mincho" w:hAnsi="Bookman Old Style"/>
                <w:lang w:val="id-ID"/>
              </w:rPr>
            </w:pPr>
            <w:ins w:id="6018" w:author="Lievia" w:date="2020-02-11T02:20:00Z">
              <w:r w:rsidRPr="00D12A08">
                <w:rPr>
                  <w:rFonts w:ascii="Bookman Old Style" w:eastAsia="MS Mincho" w:hAnsi="Bookman Old Style"/>
                  <w:lang w:val="id-ID"/>
                </w:rPr>
                <w:t>No.</w:t>
              </w:r>
            </w:ins>
          </w:p>
        </w:tc>
        <w:tc>
          <w:tcPr>
            <w:tcW w:w="2865" w:type="dxa"/>
            <w:vAlign w:val="center"/>
          </w:tcPr>
          <w:p w14:paraId="40D6A809" w14:textId="77777777" w:rsidR="007C5EF2" w:rsidRPr="00D12A08" w:rsidRDefault="007C5EF2" w:rsidP="00AB056E">
            <w:pPr>
              <w:jc w:val="center"/>
              <w:rPr>
                <w:ins w:id="6019" w:author="Lievia" w:date="2020-02-11T02:20:00Z"/>
                <w:rFonts w:ascii="Bookman Old Style" w:eastAsia="MS Mincho" w:hAnsi="Bookman Old Style"/>
                <w:lang w:val="id-ID"/>
              </w:rPr>
            </w:pPr>
            <w:ins w:id="6020" w:author="Lievia" w:date="2020-02-11T02:20:00Z">
              <w:r w:rsidRPr="00D12A08">
                <w:rPr>
                  <w:rFonts w:ascii="Bookman Old Style" w:eastAsia="MS Mincho" w:hAnsi="Bookman Old Style"/>
                  <w:lang w:val="id-ID"/>
                </w:rPr>
                <w:t>Skenario</w:t>
              </w:r>
            </w:ins>
          </w:p>
        </w:tc>
        <w:tc>
          <w:tcPr>
            <w:tcW w:w="1783" w:type="dxa"/>
            <w:vAlign w:val="center"/>
          </w:tcPr>
          <w:p w14:paraId="05F931F9" w14:textId="77777777" w:rsidR="007C5EF2" w:rsidRPr="00D12A08" w:rsidRDefault="007C5EF2" w:rsidP="00AB056E">
            <w:pPr>
              <w:jc w:val="center"/>
              <w:rPr>
                <w:ins w:id="6021" w:author="Lievia" w:date="2020-02-11T02:20:00Z"/>
                <w:rFonts w:ascii="Bookman Old Style" w:eastAsia="MS Mincho" w:hAnsi="Bookman Old Style"/>
                <w:i/>
                <w:lang w:val="id-ID"/>
              </w:rPr>
            </w:pPr>
            <w:ins w:id="6022" w:author="Lievia" w:date="2020-02-11T02:20:00Z">
              <w:r w:rsidRPr="00D12A08">
                <w:rPr>
                  <w:rFonts w:ascii="Bookman Old Style" w:eastAsia="MS Mincho" w:hAnsi="Bookman Old Style"/>
                  <w:i/>
                  <w:lang w:val="id-ID"/>
                </w:rPr>
                <w:t>Test C</w:t>
              </w:r>
              <w:r>
                <w:rPr>
                  <w:rFonts w:ascii="Bookman Old Style" w:eastAsia="MS Mincho" w:hAnsi="Bookman Old Style"/>
                  <w:i/>
                </w:rPr>
                <w:t xml:space="preserve"> </w:t>
              </w:r>
              <w:r w:rsidRPr="00D12A08">
                <w:rPr>
                  <w:rFonts w:ascii="Bookman Old Style" w:eastAsia="MS Mincho" w:hAnsi="Bookman Old Style"/>
                  <w:i/>
                  <w:lang w:val="id-ID"/>
                </w:rPr>
                <w:t>ases</w:t>
              </w:r>
            </w:ins>
          </w:p>
        </w:tc>
        <w:tc>
          <w:tcPr>
            <w:tcW w:w="1325" w:type="dxa"/>
            <w:vAlign w:val="center"/>
          </w:tcPr>
          <w:p w14:paraId="43FEC29F" w14:textId="77777777" w:rsidR="007C5EF2" w:rsidRPr="00D12A08" w:rsidRDefault="007C5EF2" w:rsidP="00AB056E">
            <w:pPr>
              <w:jc w:val="center"/>
              <w:rPr>
                <w:ins w:id="6023" w:author="Lievia" w:date="2020-02-11T02:20:00Z"/>
                <w:rFonts w:ascii="Bookman Old Style" w:eastAsia="MS Mincho" w:hAnsi="Bookman Old Style"/>
                <w:lang w:val="id-ID"/>
              </w:rPr>
            </w:pPr>
            <w:ins w:id="6024" w:author="Lievia" w:date="2020-02-11T02:20:00Z">
              <w:r w:rsidRPr="00D12A08">
                <w:rPr>
                  <w:rFonts w:ascii="Bookman Old Style" w:eastAsia="MS Mincho" w:hAnsi="Bookman Old Style"/>
                  <w:lang w:val="id-ID"/>
                </w:rPr>
                <w:t>Data</w:t>
              </w:r>
            </w:ins>
          </w:p>
        </w:tc>
        <w:tc>
          <w:tcPr>
            <w:tcW w:w="3108" w:type="dxa"/>
            <w:vAlign w:val="center"/>
          </w:tcPr>
          <w:p w14:paraId="1F7D2B33" w14:textId="77777777" w:rsidR="007C5EF2" w:rsidRPr="00D12A08" w:rsidRDefault="007C5EF2" w:rsidP="00AB056E">
            <w:pPr>
              <w:jc w:val="center"/>
              <w:rPr>
                <w:ins w:id="6025" w:author="Lievia" w:date="2020-02-11T02:20:00Z"/>
                <w:rFonts w:ascii="Bookman Old Style" w:eastAsia="MS Mincho" w:hAnsi="Bookman Old Style"/>
                <w:lang w:val="id-ID"/>
              </w:rPr>
            </w:pPr>
            <w:ins w:id="6026" w:author="Lievia" w:date="2020-02-11T02:20:00Z">
              <w:r w:rsidRPr="00D12A08">
                <w:rPr>
                  <w:rFonts w:ascii="Bookman Old Style" w:eastAsia="MS Mincho" w:hAnsi="Bookman Old Style"/>
                  <w:lang w:val="id-ID"/>
                </w:rPr>
                <w:t>Hasil Yang Diharapkan</w:t>
              </w:r>
            </w:ins>
          </w:p>
        </w:tc>
        <w:tc>
          <w:tcPr>
            <w:tcW w:w="1212" w:type="dxa"/>
            <w:vAlign w:val="center"/>
          </w:tcPr>
          <w:p w14:paraId="1FEF0A69" w14:textId="77777777" w:rsidR="007C5EF2" w:rsidRPr="00D12A08" w:rsidRDefault="007C5EF2" w:rsidP="00AB056E">
            <w:pPr>
              <w:jc w:val="center"/>
              <w:rPr>
                <w:ins w:id="6027" w:author="Lievia" w:date="2020-02-11T02:20:00Z"/>
                <w:rFonts w:ascii="Bookman Old Style" w:eastAsia="MS Mincho" w:hAnsi="Bookman Old Style"/>
                <w:lang w:val="id-ID"/>
              </w:rPr>
            </w:pPr>
            <w:ins w:id="6028" w:author="Lievia" w:date="2020-02-11T02:20:00Z">
              <w:r w:rsidRPr="00D12A08">
                <w:rPr>
                  <w:rFonts w:ascii="Bookman Old Style" w:eastAsia="MS Mincho" w:hAnsi="Bookman Old Style"/>
                  <w:lang w:val="id-ID"/>
                </w:rPr>
                <w:t>Hasil Pengujian</w:t>
              </w:r>
            </w:ins>
          </w:p>
          <w:p w14:paraId="306F318A" w14:textId="77777777" w:rsidR="007C5EF2" w:rsidRPr="00D12A08" w:rsidRDefault="007C5EF2" w:rsidP="00AB056E">
            <w:pPr>
              <w:jc w:val="center"/>
              <w:rPr>
                <w:ins w:id="6029" w:author="Lievia" w:date="2020-02-11T02:20:00Z"/>
                <w:rFonts w:ascii="Bookman Old Style" w:eastAsia="MS Mincho" w:hAnsi="Bookman Old Style"/>
                <w:lang w:val="id-ID"/>
              </w:rPr>
            </w:pPr>
            <w:ins w:id="6030" w:author="Lievia" w:date="2020-02-11T02:20:00Z">
              <w:r w:rsidRPr="00D12A08">
                <w:rPr>
                  <w:rFonts w:ascii="Bookman Old Style" w:eastAsia="MS Mincho" w:hAnsi="Bookman Old Style"/>
                  <w:lang w:val="id-ID"/>
                </w:rPr>
                <w:t>(OK/NOK)</w:t>
              </w:r>
            </w:ins>
          </w:p>
        </w:tc>
        <w:tc>
          <w:tcPr>
            <w:tcW w:w="1401" w:type="dxa"/>
            <w:vAlign w:val="center"/>
          </w:tcPr>
          <w:p w14:paraId="34CC5B57" w14:textId="77777777" w:rsidR="007C5EF2" w:rsidRPr="00D12A08" w:rsidRDefault="007C5EF2" w:rsidP="00AB056E">
            <w:pPr>
              <w:jc w:val="center"/>
              <w:rPr>
                <w:ins w:id="6031" w:author="Lievia" w:date="2020-02-11T02:20:00Z"/>
                <w:rFonts w:ascii="Bookman Old Style" w:eastAsia="MS Mincho" w:hAnsi="Bookman Old Style"/>
                <w:lang w:val="id-ID"/>
              </w:rPr>
            </w:pPr>
            <w:ins w:id="6032" w:author="Lievia" w:date="2020-02-11T02:20:00Z">
              <w:r w:rsidRPr="00D12A08">
                <w:rPr>
                  <w:rFonts w:ascii="Bookman Old Style" w:eastAsia="MS Mincho" w:hAnsi="Bookman Old Style"/>
                  <w:lang w:val="id-ID"/>
                </w:rPr>
                <w:t xml:space="preserve">No. Ref Log </w:t>
              </w:r>
              <w:r w:rsidRPr="00D12A08">
                <w:rPr>
                  <w:rFonts w:ascii="Bookman Old Style" w:eastAsia="MS Mincho" w:hAnsi="Bookman Old Style"/>
                  <w:i/>
                  <w:lang w:val="id-ID"/>
                </w:rPr>
                <w:t>Error</w:t>
              </w:r>
            </w:ins>
          </w:p>
        </w:tc>
      </w:tr>
      <w:tr w:rsidR="007C5EF2" w:rsidRPr="00E83B33" w14:paraId="02C58EAC" w14:textId="77777777" w:rsidTr="00AB056E">
        <w:trPr>
          <w:trHeight w:val="389"/>
          <w:ins w:id="6033" w:author="Lievia" w:date="2020-02-11T02:20:00Z"/>
        </w:trPr>
        <w:tc>
          <w:tcPr>
            <w:tcW w:w="807" w:type="dxa"/>
            <w:vAlign w:val="center"/>
          </w:tcPr>
          <w:p w14:paraId="05274217" w14:textId="77777777" w:rsidR="007C5EF2" w:rsidRPr="003F430D" w:rsidRDefault="007C5EF2" w:rsidP="00AB056E">
            <w:pPr>
              <w:jc w:val="center"/>
              <w:rPr>
                <w:ins w:id="6034" w:author="Lievia" w:date="2020-02-11T02:20:00Z"/>
                <w:rFonts w:ascii="Bookman Old Style" w:eastAsia="MS Mincho" w:hAnsi="Bookman Old Style"/>
              </w:rPr>
            </w:pPr>
            <w:ins w:id="6035" w:author="Lievia" w:date="2020-02-11T02:20:00Z">
              <w:r>
                <w:rPr>
                  <w:rFonts w:ascii="Bookman Old Style" w:eastAsia="MS Mincho" w:hAnsi="Bookman Old Style"/>
                </w:rPr>
                <w:t>1</w:t>
              </w:r>
            </w:ins>
          </w:p>
        </w:tc>
        <w:tc>
          <w:tcPr>
            <w:tcW w:w="2865" w:type="dxa"/>
            <w:vAlign w:val="center"/>
          </w:tcPr>
          <w:p w14:paraId="4E1F0DB3" w14:textId="77777777" w:rsidR="007C5EF2" w:rsidRPr="003F430D" w:rsidRDefault="007C5EF2">
            <w:pPr>
              <w:rPr>
                <w:ins w:id="6036" w:author="Lievia" w:date="2020-02-11T02:20:00Z"/>
                <w:rFonts w:ascii="Bookman Old Style" w:eastAsia="MS Mincho" w:hAnsi="Bookman Old Style"/>
              </w:rPr>
              <w:pPrChange w:id="6037" w:author="Lievia" w:date="2020-02-11T03:40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6038" w:author="Lievia" w:date="2020-02-11T02:20:00Z">
              <w:r>
                <w:rPr>
                  <w:rFonts w:ascii="Bookman Old Style" w:eastAsia="MS Mincho" w:hAnsi="Bookman Old Style"/>
                </w:rPr>
                <w:t>Mengklik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/>
                </w:rPr>
                <w:t>tombol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</w:ins>
            <w:proofErr w:type="spellStart"/>
            <w:ins w:id="6039" w:author="Lievia" w:date="2020-02-11T03:40:00Z">
              <w:r w:rsidR="00E21EF0">
                <w:rPr>
                  <w:rFonts w:ascii="Bookman Old Style" w:eastAsia="MS Mincho" w:hAnsi="Bookman Old Style"/>
                </w:rPr>
                <w:t>lupa</w:t>
              </w:r>
              <w:proofErr w:type="spellEnd"/>
              <w:r w:rsidR="00E21EF0">
                <w:rPr>
                  <w:rFonts w:ascii="Bookman Old Style" w:eastAsia="MS Mincho" w:hAnsi="Bookman Old Style"/>
                </w:rPr>
                <w:t xml:space="preserve"> k</w:t>
              </w:r>
            </w:ins>
            <w:ins w:id="6040" w:author="Lievia" w:date="2020-02-11T03:41:00Z">
              <w:r w:rsidR="00E21EF0">
                <w:rPr>
                  <w:rFonts w:ascii="Bookman Old Style" w:eastAsia="MS Mincho" w:hAnsi="Bookman Old Style"/>
                </w:rPr>
                <w:t xml:space="preserve">ata </w:t>
              </w:r>
              <w:proofErr w:type="spellStart"/>
              <w:r w:rsidR="00E21EF0">
                <w:rPr>
                  <w:rFonts w:ascii="Bookman Old Style" w:eastAsia="MS Mincho" w:hAnsi="Bookman Old Style"/>
                </w:rPr>
                <w:t>sa</w:t>
              </w:r>
            </w:ins>
            <w:ins w:id="6041" w:author="Lievia" w:date="2020-02-11T03:42:00Z">
              <w:r w:rsidR="00E21EF0">
                <w:rPr>
                  <w:rFonts w:ascii="Bookman Old Style" w:eastAsia="MS Mincho" w:hAnsi="Bookman Old Style"/>
                </w:rPr>
                <w:t>ndi</w:t>
              </w:r>
              <w:proofErr w:type="spellEnd"/>
              <w:r w:rsidR="00E21EF0">
                <w:rPr>
                  <w:rFonts w:ascii="Bookman Old Style" w:eastAsia="MS Mincho" w:hAnsi="Bookman Old Style"/>
                </w:rPr>
                <w:t xml:space="preserve"> </w:t>
              </w:r>
            </w:ins>
          </w:p>
        </w:tc>
        <w:tc>
          <w:tcPr>
            <w:tcW w:w="1783" w:type="dxa"/>
            <w:vAlign w:val="center"/>
          </w:tcPr>
          <w:p w14:paraId="185D5F5A" w14:textId="77777777" w:rsidR="007C5EF2" w:rsidRPr="009E6CD7" w:rsidRDefault="009E6CD7" w:rsidP="00AB056E">
            <w:pPr>
              <w:rPr>
                <w:ins w:id="6042" w:author="Lievia" w:date="2020-02-11T02:20:00Z"/>
                <w:rFonts w:ascii="Bookman Old Style" w:eastAsia="MS Mincho" w:hAnsi="Bookman Old Style"/>
                <w:i/>
                <w:iCs/>
              </w:rPr>
            </w:pPr>
            <w:proofErr w:type="spellStart"/>
            <w:ins w:id="6043" w:author="Lievia" w:date="2020-02-11T03:45:00Z">
              <w:r w:rsidRPr="009E6CD7">
                <w:rPr>
                  <w:rFonts w:ascii="Bookman Old Style" w:eastAsia="MS Mincho" w:hAnsi="Bookman Old Style"/>
                  <w:i/>
                  <w:rPrChange w:id="6044" w:author="Lievia" w:date="2020-02-11T03:45:00Z">
                    <w:rPr>
                      <w:rFonts w:ascii="Bookman Old Style" w:eastAsia="MS Mincho" w:hAnsi="Bookman Old Style"/>
                    </w:rPr>
                  </w:rPrChange>
                </w:rPr>
                <w:t>Mengklik</w:t>
              </w:r>
              <w:proofErr w:type="spellEnd"/>
              <w:r w:rsidRPr="009E6CD7">
                <w:rPr>
                  <w:rFonts w:ascii="Bookman Old Style" w:eastAsia="MS Mincho" w:hAnsi="Bookman Old Style"/>
                  <w:i/>
                  <w:rPrChange w:id="6045" w:author="Lievia" w:date="2020-02-11T03:45:00Z">
                    <w:rPr>
                      <w:rFonts w:ascii="Bookman Old Style" w:eastAsia="MS Mincho" w:hAnsi="Bookman Old Style"/>
                    </w:rPr>
                  </w:rPrChange>
                </w:rPr>
                <w:t xml:space="preserve"> </w:t>
              </w:r>
              <w:proofErr w:type="spellStart"/>
              <w:r w:rsidRPr="009E6CD7">
                <w:rPr>
                  <w:rFonts w:ascii="Bookman Old Style" w:eastAsia="MS Mincho" w:hAnsi="Bookman Old Style"/>
                  <w:i/>
                  <w:rPrChange w:id="6046" w:author="Lievia" w:date="2020-02-11T03:45:00Z">
                    <w:rPr>
                      <w:rFonts w:ascii="Bookman Old Style" w:eastAsia="MS Mincho" w:hAnsi="Bookman Old Style"/>
                    </w:rPr>
                  </w:rPrChange>
                </w:rPr>
                <w:t>tombol</w:t>
              </w:r>
              <w:proofErr w:type="spellEnd"/>
              <w:r w:rsidRPr="009E6CD7">
                <w:rPr>
                  <w:rFonts w:ascii="Bookman Old Style" w:eastAsia="MS Mincho" w:hAnsi="Bookman Old Style"/>
                  <w:i/>
                  <w:rPrChange w:id="6047" w:author="Lievia" w:date="2020-02-11T03:45:00Z">
                    <w:rPr>
                      <w:rFonts w:ascii="Bookman Old Style" w:eastAsia="MS Mincho" w:hAnsi="Bookman Old Style"/>
                    </w:rPr>
                  </w:rPrChange>
                </w:rPr>
                <w:t xml:space="preserve"> </w:t>
              </w:r>
              <w:proofErr w:type="spellStart"/>
              <w:r w:rsidRPr="009E6CD7">
                <w:rPr>
                  <w:rFonts w:ascii="Bookman Old Style" w:eastAsia="MS Mincho" w:hAnsi="Bookman Old Style"/>
                  <w:i/>
                  <w:rPrChange w:id="6048" w:author="Lievia" w:date="2020-02-11T03:45:00Z">
                    <w:rPr>
                      <w:rFonts w:ascii="Bookman Old Style" w:eastAsia="MS Mincho" w:hAnsi="Bookman Old Style"/>
                    </w:rPr>
                  </w:rPrChange>
                </w:rPr>
                <w:t>lupa</w:t>
              </w:r>
              <w:proofErr w:type="spellEnd"/>
              <w:r w:rsidRPr="009E6CD7">
                <w:rPr>
                  <w:rFonts w:ascii="Bookman Old Style" w:eastAsia="MS Mincho" w:hAnsi="Bookman Old Style"/>
                  <w:i/>
                  <w:rPrChange w:id="6049" w:author="Lievia" w:date="2020-02-11T03:45:00Z">
                    <w:rPr>
                      <w:rFonts w:ascii="Bookman Old Style" w:eastAsia="MS Mincho" w:hAnsi="Bookman Old Style"/>
                    </w:rPr>
                  </w:rPrChange>
                </w:rPr>
                <w:t xml:space="preserve"> kata </w:t>
              </w:r>
              <w:proofErr w:type="spellStart"/>
              <w:r w:rsidRPr="009E6CD7">
                <w:rPr>
                  <w:rFonts w:ascii="Bookman Old Style" w:eastAsia="MS Mincho" w:hAnsi="Bookman Old Style"/>
                  <w:i/>
                  <w:rPrChange w:id="6050" w:author="Lievia" w:date="2020-02-11T03:45:00Z">
                    <w:rPr>
                      <w:rFonts w:ascii="Bookman Old Style" w:eastAsia="MS Mincho" w:hAnsi="Bookman Old Style"/>
                    </w:rPr>
                  </w:rPrChange>
                </w:rPr>
                <w:t>sandi</w:t>
              </w:r>
            </w:ins>
            <w:proofErr w:type="spellEnd"/>
          </w:p>
        </w:tc>
        <w:tc>
          <w:tcPr>
            <w:tcW w:w="1325" w:type="dxa"/>
            <w:vAlign w:val="center"/>
          </w:tcPr>
          <w:p w14:paraId="511FB292" w14:textId="77777777" w:rsidR="007C5EF2" w:rsidRPr="003F430D" w:rsidRDefault="007C5EF2" w:rsidP="00AB056E">
            <w:pPr>
              <w:rPr>
                <w:ins w:id="6051" w:author="Lievia" w:date="2020-02-11T02:20:00Z"/>
                <w:rFonts w:ascii="Bookman Old Style" w:eastAsia="MS Mincho" w:hAnsi="Bookman Old Style"/>
              </w:rPr>
            </w:pPr>
            <w:ins w:id="6052" w:author="Lievia" w:date="2020-02-11T02:20:00Z">
              <w:r>
                <w:rPr>
                  <w:rFonts w:ascii="Bookman Old Style" w:eastAsia="MS Mincho" w:hAnsi="Bookman Old Style"/>
                </w:rPr>
                <w:t>-</w:t>
              </w:r>
            </w:ins>
          </w:p>
        </w:tc>
        <w:tc>
          <w:tcPr>
            <w:tcW w:w="3108" w:type="dxa"/>
            <w:vAlign w:val="center"/>
          </w:tcPr>
          <w:p w14:paraId="481271B1" w14:textId="0E2F5F44" w:rsidR="007C5EF2" w:rsidRPr="003F430D" w:rsidRDefault="00BC55C4">
            <w:pPr>
              <w:rPr>
                <w:ins w:id="6053" w:author="Lievia" w:date="2020-02-11T02:20:00Z"/>
                <w:rFonts w:ascii="Bookman Old Style" w:eastAsia="MS Mincho" w:hAnsi="Bookman Old Style"/>
              </w:rPr>
              <w:pPrChange w:id="6054" w:author="Lievia" w:date="2020-02-11T03:16:00Z">
                <w:pPr>
                  <w:framePr w:hSpace="180" w:wrap="around" w:vAnchor="text" w:hAnchor="page" w:x="3391" w:y="103"/>
                </w:pPr>
              </w:pPrChange>
            </w:pPr>
            <w:proofErr w:type="spellStart"/>
            <w:ins w:id="6055" w:author="Naca Nacu" w:date="2020-02-12T11:34:00Z">
              <w:r>
                <w:rPr>
                  <w:rFonts w:ascii="Bookman Old Style" w:eastAsia="MS Mincho" w:hAnsi="Bookman Old Style"/>
                </w:rPr>
                <w:t>K</w:t>
              </w:r>
            </w:ins>
            <w:ins w:id="6056" w:author="Lievia" w:date="2020-02-11T02:20:00Z">
              <w:del w:id="6057" w:author="Naca Nacu" w:date="2020-02-12T11:34:00Z">
                <w:r w:rsidR="007C5EF2" w:rsidDel="00BC55C4">
                  <w:rPr>
                    <w:rFonts w:ascii="Bookman Old Style" w:eastAsia="MS Mincho" w:hAnsi="Bookman Old Style"/>
                  </w:rPr>
                  <w:delText>k</w:delText>
                </w:r>
              </w:del>
              <w:r w:rsidR="007C5EF2">
                <w:rPr>
                  <w:rFonts w:ascii="Bookman Old Style" w:eastAsia="MS Mincho" w:hAnsi="Bookman Old Style"/>
                </w:rPr>
                <w:t>etika</w:t>
              </w:r>
              <w:proofErr w:type="spellEnd"/>
              <w:r w:rsidR="007C5EF2">
                <w:rPr>
                  <w:rFonts w:ascii="Bookman Old Style" w:eastAsia="MS Mincho" w:hAnsi="Bookman Old Style"/>
                </w:rPr>
                <w:t xml:space="preserve"> </w:t>
              </w:r>
            </w:ins>
            <w:ins w:id="6058" w:author="Lievia" w:date="2020-02-11T03:45:00Z">
              <w:del w:id="6059" w:author="Naca Nacu" w:date="2020-02-12T11:34:00Z">
                <w:r w:rsidR="009E6CD7" w:rsidDel="00BC55C4">
                  <w:rPr>
                    <w:rFonts w:ascii="Bookman Old Style" w:eastAsia="MS Mincho" w:hAnsi="Bookman Old Style"/>
                  </w:rPr>
                  <w:delText xml:space="preserve"> M</w:delText>
                </w:r>
              </w:del>
            </w:ins>
            <w:ins w:id="6060" w:author="Naca Nacu" w:date="2020-02-12T11:34:00Z">
              <w:r>
                <w:rPr>
                  <w:rFonts w:ascii="Bookman Old Style" w:eastAsia="MS Mincho" w:hAnsi="Bookman Old Style"/>
                </w:rPr>
                <w:t>user</w:t>
              </w:r>
            </w:ins>
            <w:ins w:id="6061" w:author="Naca Nacu" w:date="2020-02-12T11:35:00Z">
              <w:r>
                <w:rPr>
                  <w:rFonts w:ascii="Bookman Old Style" w:eastAsia="MS Mincho" w:hAnsi="Bookman Old Style"/>
                </w:rPr>
                <w:t xml:space="preserve"> </w:t>
              </w:r>
            </w:ins>
            <w:ins w:id="6062" w:author="Lievia" w:date="2020-02-11T03:45:00Z">
              <w:del w:id="6063" w:author="Naca Nacu" w:date="2020-02-12T11:35:00Z">
                <w:r w:rsidR="009E6CD7" w:rsidDel="00BC55C4">
                  <w:rPr>
                    <w:rFonts w:ascii="Bookman Old Style" w:eastAsia="MS Mincho" w:hAnsi="Bookman Old Style"/>
                  </w:rPr>
                  <w:delText xml:space="preserve">engklik </w:delText>
                </w:r>
              </w:del>
            </w:ins>
            <w:proofErr w:type="spellStart"/>
            <w:ins w:id="6064" w:author="Naca Nacu" w:date="2020-02-12T11:35:00Z">
              <w:r>
                <w:rPr>
                  <w:rFonts w:ascii="Bookman Old Style" w:eastAsia="MS Mincho" w:hAnsi="Bookman Old Style"/>
                </w:rPr>
                <w:t>menekan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</w:ins>
            <w:proofErr w:type="spellStart"/>
            <w:ins w:id="6065" w:author="Lievia" w:date="2020-02-11T03:45:00Z">
              <w:r w:rsidR="009E6CD7">
                <w:rPr>
                  <w:rFonts w:ascii="Bookman Old Style" w:eastAsia="MS Mincho" w:hAnsi="Bookman Old Style"/>
                </w:rPr>
                <w:t>tombol</w:t>
              </w:r>
              <w:proofErr w:type="spellEnd"/>
              <w:r w:rsid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>
                <w:rPr>
                  <w:rFonts w:ascii="Bookman Old Style" w:eastAsia="MS Mincho" w:hAnsi="Bookman Old Style"/>
                </w:rPr>
                <w:t>lupa</w:t>
              </w:r>
              <w:proofErr w:type="spellEnd"/>
              <w:r w:rsidR="009E6CD7">
                <w:rPr>
                  <w:rFonts w:ascii="Bookman Old Style" w:eastAsia="MS Mincho" w:hAnsi="Bookman Old Style"/>
                </w:rPr>
                <w:t xml:space="preserve"> kata </w:t>
              </w:r>
              <w:proofErr w:type="spellStart"/>
              <w:proofErr w:type="gramStart"/>
              <w:r w:rsidR="009E6CD7">
                <w:rPr>
                  <w:rFonts w:ascii="Bookman Old Style" w:eastAsia="MS Mincho" w:hAnsi="Bookman Old Style"/>
                </w:rPr>
                <w:t>sandi</w:t>
              </w:r>
              <w:proofErr w:type="spellEnd"/>
              <w:r w:rsidR="009E6CD7">
                <w:rPr>
                  <w:rFonts w:ascii="Bookman Old Style" w:eastAsia="MS Mincho" w:hAnsi="Bookman Old Style"/>
                </w:rPr>
                <w:t xml:space="preserve"> </w:t>
              </w:r>
            </w:ins>
            <w:ins w:id="6066" w:author="Lievia" w:date="2020-02-11T03:49:00Z">
              <w:r w:rsidR="009E6CD7"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maka</w:t>
              </w:r>
              <w:proofErr w:type="spellEnd"/>
              <w:proofErr w:type="gram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akan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langsung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masuk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ke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halaman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form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lupa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kata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sandi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, </w:t>
              </w:r>
            </w:ins>
            <w:proofErr w:type="spellStart"/>
            <w:ins w:id="6067" w:author="Naca Nacu" w:date="2020-02-12T11:35:00Z">
              <w:r>
                <w:rPr>
                  <w:rFonts w:ascii="Bookman Old Style" w:eastAsia="MS Mincho" w:hAnsi="Bookman Old Style"/>
                </w:rPr>
                <w:t>setelahnya</w:t>
              </w:r>
              <w:proofErr w:type="spellEnd"/>
              <w:r>
                <w:rPr>
                  <w:rFonts w:ascii="Bookman Old Style" w:eastAsia="MS Mincho" w:hAnsi="Bookman Old Style"/>
                </w:rPr>
                <w:t xml:space="preserve"> </w:t>
              </w:r>
            </w:ins>
            <w:ins w:id="6068" w:author="Lievia" w:date="2020-02-11T03:49:00Z">
              <w:r w:rsidR="009E6CD7" w:rsidRPr="009E6CD7">
                <w:rPr>
                  <w:rFonts w:ascii="Bookman Old Style" w:eastAsia="MS Mincho" w:hAnsi="Bookman Old Style"/>
                </w:rPr>
                <w:t xml:space="preserve">user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diminta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untuk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menginputkan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email yang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telah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terdaftar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pada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sistem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lalu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klik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tombol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ubah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kata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sandi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maka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sistem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akan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mengirimkan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link </w:t>
              </w:r>
              <w:proofErr w:type="spellStart"/>
              <w:r w:rsidR="009E6CD7" w:rsidRPr="009E6CD7">
                <w:rPr>
                  <w:rFonts w:ascii="Bookman Old Style" w:eastAsia="MS Mincho" w:hAnsi="Bookman Old Style"/>
                </w:rPr>
                <w:t>ke</w:t>
              </w:r>
              <w:proofErr w:type="spellEnd"/>
              <w:r w:rsidR="009E6CD7" w:rsidRPr="009E6CD7">
                <w:rPr>
                  <w:rFonts w:ascii="Bookman Old Style" w:eastAsia="MS Mincho" w:hAnsi="Bookman Old Style"/>
                </w:rPr>
                <w:t xml:space="preserve"> email user.</w:t>
              </w:r>
            </w:ins>
          </w:p>
        </w:tc>
        <w:tc>
          <w:tcPr>
            <w:tcW w:w="1212" w:type="dxa"/>
            <w:vAlign w:val="center"/>
          </w:tcPr>
          <w:p w14:paraId="06A0674D" w14:textId="77777777" w:rsidR="007C5EF2" w:rsidRPr="003F430D" w:rsidRDefault="00B32F5A" w:rsidP="00AB056E">
            <w:pPr>
              <w:jc w:val="center"/>
              <w:rPr>
                <w:ins w:id="6069" w:author="Lievia" w:date="2020-02-11T02:20:00Z"/>
                <w:rFonts w:ascii="Bookman Old Style" w:eastAsia="MS Mincho" w:hAnsi="Bookman Old Style"/>
              </w:rPr>
            </w:pPr>
            <w:ins w:id="6070" w:author="Lievia" w:date="2020-02-11T03:15:00Z">
              <w:r>
                <w:rPr>
                  <w:rFonts w:ascii="Bookman Old Style" w:eastAsia="MS Mincho" w:hAnsi="Bookman Old Style"/>
                </w:rPr>
                <w:t>N</w:t>
              </w:r>
            </w:ins>
            <w:ins w:id="6071" w:author="Lievia" w:date="2020-02-11T02:20:00Z">
              <w:r w:rsidR="007C5EF2">
                <w:rPr>
                  <w:rFonts w:ascii="Bookman Old Style" w:eastAsia="MS Mincho" w:hAnsi="Bookman Old Style"/>
                </w:rPr>
                <w:t>OK</w:t>
              </w:r>
            </w:ins>
          </w:p>
        </w:tc>
        <w:tc>
          <w:tcPr>
            <w:tcW w:w="1401" w:type="dxa"/>
            <w:vAlign w:val="center"/>
          </w:tcPr>
          <w:p w14:paraId="52A799D6" w14:textId="3CB05AB8" w:rsidR="007C5EF2" w:rsidRPr="00514020" w:rsidRDefault="00514020" w:rsidP="00514020">
            <w:pPr>
              <w:jc w:val="both"/>
              <w:rPr>
                <w:ins w:id="6072" w:author="Lievia" w:date="2020-02-11T02:20:00Z"/>
                <w:rFonts w:ascii="Bookman Old Style" w:eastAsia="MS Mincho" w:hAnsi="Bookman Old Style"/>
                <w:rPrChange w:id="6073" w:author="Lievia" w:date="2020-02-13T20:05:00Z">
                  <w:rPr>
                    <w:ins w:id="6074" w:author="Lievia" w:date="2020-02-11T02:20:00Z"/>
                    <w:rFonts w:ascii="Bookman Old Style" w:eastAsia="MS Mincho" w:hAnsi="Bookman Old Style"/>
                    <w:lang w:val="id-ID"/>
                  </w:rPr>
                </w:rPrChange>
              </w:rPr>
              <w:pPrChange w:id="6075" w:author="Lievia" w:date="2020-02-13T20:08:00Z">
                <w:pPr>
                  <w:framePr w:hSpace="180" w:wrap="around" w:vAnchor="text" w:hAnchor="page" w:x="3391" w:y="103"/>
                </w:pPr>
              </w:pPrChange>
            </w:pPr>
            <w:ins w:id="6076" w:author="Lievia" w:date="2020-02-13T20:08:00Z">
              <w:r>
                <w:rPr>
                  <w:rFonts w:ascii="Bookman Old Style" w:eastAsia="MS Mincho" w:hAnsi="Bookman Old Style"/>
                </w:rPr>
                <w:t>M.5.C1</w:t>
              </w:r>
            </w:ins>
          </w:p>
        </w:tc>
      </w:tr>
    </w:tbl>
    <w:p w14:paraId="6FFF0D7C" w14:textId="77777777" w:rsidR="00FB1B4D" w:rsidRPr="00E83B33" w:rsidDel="00120A6B" w:rsidRDefault="00FB1B4D">
      <w:pPr>
        <w:rPr>
          <w:del w:id="6077" w:author="Lievia" w:date="2020-02-11T01:36:00Z"/>
          <w:rFonts w:ascii="Bookman Old Style" w:hAnsi="Bookman Old Style"/>
          <w:lang w:val="id-ID"/>
          <w:rPrChange w:id="6078" w:author="Johnson H Marpaung" w:date="2015-11-11T15:54:00Z">
            <w:rPr>
              <w:del w:id="6079" w:author="Lievia" w:date="2020-02-11T01:36:00Z"/>
              <w:rFonts w:ascii="Optima" w:hAnsi="Optima"/>
              <w:lang w:val="sv-SE"/>
            </w:rPr>
          </w:rPrChange>
        </w:rPr>
      </w:pPr>
    </w:p>
    <w:p w14:paraId="26B54650" w14:textId="77777777" w:rsidR="007C44C8" w:rsidRPr="00E83B33" w:rsidDel="00120A6B" w:rsidRDefault="007C44C8">
      <w:pPr>
        <w:rPr>
          <w:del w:id="6080" w:author="Lievia" w:date="2020-02-11T01:36:00Z"/>
          <w:rFonts w:ascii="Bookman Old Style" w:hAnsi="Bookman Old Style"/>
          <w:lang w:val="id-ID"/>
          <w:rPrChange w:id="6081" w:author="Johnson H Marpaung" w:date="2015-11-11T15:54:00Z">
            <w:rPr>
              <w:del w:id="6082" w:author="Lievia" w:date="2020-02-11T01:36:00Z"/>
              <w:rFonts w:ascii="Optima" w:hAnsi="Optima"/>
              <w:lang w:val="sv-SE"/>
            </w:rPr>
          </w:rPrChange>
        </w:rPr>
      </w:pPr>
    </w:p>
    <w:p w14:paraId="135723A3" w14:textId="77777777" w:rsidR="00FB1B4D" w:rsidRPr="00E83B33" w:rsidDel="00120A6B" w:rsidRDefault="00FB1B4D">
      <w:pPr>
        <w:tabs>
          <w:tab w:val="left" w:pos="3402"/>
          <w:tab w:val="left" w:pos="3686"/>
        </w:tabs>
        <w:ind w:left="3686" w:hanging="3686"/>
        <w:rPr>
          <w:del w:id="6083" w:author="Lievia" w:date="2020-02-11T01:36:00Z"/>
          <w:rFonts w:ascii="Bookman Old Style" w:hAnsi="Bookman Old Style"/>
          <w:lang w:val="id-ID"/>
          <w:rPrChange w:id="6084" w:author="Johnson H Marpaung" w:date="2015-11-11T15:54:00Z">
            <w:rPr>
              <w:del w:id="6085" w:author="Lievia" w:date="2020-02-11T01:36:00Z"/>
              <w:rFonts w:ascii="Optima" w:hAnsi="Optima"/>
              <w:lang w:val="sv-SE"/>
            </w:rPr>
          </w:rPrChange>
        </w:rPr>
      </w:pPr>
    </w:p>
    <w:p w14:paraId="10FEDD04" w14:textId="77777777" w:rsidR="00327D44" w:rsidRPr="00E83B33" w:rsidDel="00120A6B" w:rsidRDefault="00327D44">
      <w:pPr>
        <w:rPr>
          <w:del w:id="6086" w:author="Lievia" w:date="2020-02-11T01:36:00Z"/>
          <w:rFonts w:ascii="Bookman Old Style" w:hAnsi="Bookman Old Style"/>
          <w:lang w:val="id-ID"/>
          <w:rPrChange w:id="6087" w:author="Johnson H Marpaung" w:date="2015-11-11T15:54:00Z">
            <w:rPr>
              <w:del w:id="6088" w:author="Lievia" w:date="2020-02-11T01:36:00Z"/>
              <w:rFonts w:ascii="Optima" w:hAnsi="Optima"/>
              <w:lang w:val="sv-SE"/>
            </w:rPr>
          </w:rPrChange>
        </w:rPr>
      </w:pPr>
    </w:p>
    <w:p w14:paraId="1C7189CB" w14:textId="77777777" w:rsidR="00940EC4" w:rsidRPr="00E83B33" w:rsidDel="00120A6B" w:rsidRDefault="00940EC4">
      <w:pPr>
        <w:rPr>
          <w:del w:id="6089" w:author="Lievia" w:date="2020-02-11T01:36:00Z"/>
          <w:rFonts w:ascii="Bookman Old Style" w:hAnsi="Bookman Old Style"/>
          <w:lang w:val="id-ID"/>
          <w:rPrChange w:id="6090" w:author="Johnson H Marpaung" w:date="2015-11-11T15:54:00Z">
            <w:rPr>
              <w:del w:id="6091" w:author="Lievia" w:date="2020-02-11T01:36:00Z"/>
              <w:rFonts w:ascii="Optima" w:hAnsi="Optima"/>
              <w:lang w:val="sv-SE"/>
            </w:rPr>
          </w:rPrChange>
        </w:rPr>
      </w:pPr>
    </w:p>
    <w:p w14:paraId="4ABFF215" w14:textId="77777777" w:rsidR="00940EC4" w:rsidRPr="00E83B33" w:rsidDel="00120A6B" w:rsidRDefault="00940EC4">
      <w:pPr>
        <w:rPr>
          <w:del w:id="6092" w:author="Lievia" w:date="2020-02-11T01:36:00Z"/>
          <w:rFonts w:ascii="Bookman Old Style" w:hAnsi="Bookman Old Style"/>
          <w:lang w:val="id-ID"/>
          <w:rPrChange w:id="6093" w:author="Johnson H Marpaung" w:date="2015-11-11T15:54:00Z">
            <w:rPr>
              <w:del w:id="6094" w:author="Lievia" w:date="2020-02-11T01:36:00Z"/>
              <w:rFonts w:ascii="Optima" w:hAnsi="Optima"/>
              <w:lang w:val="sv-SE"/>
            </w:rPr>
          </w:rPrChange>
        </w:rPr>
      </w:pPr>
    </w:p>
    <w:p w14:paraId="40B6F874" w14:textId="77777777" w:rsidR="00C55CCF" w:rsidDel="00120A6B" w:rsidRDefault="00C55CCF">
      <w:pPr>
        <w:rPr>
          <w:ins w:id="6095" w:author="user" w:date="2020-02-09T23:55:00Z"/>
          <w:del w:id="6096" w:author="Lievia" w:date="2020-02-11T01:36:00Z"/>
          <w:rFonts w:ascii="Bookman Old Style" w:hAnsi="Bookman Old Style"/>
          <w:lang w:val="id-ID"/>
        </w:rPr>
      </w:pPr>
    </w:p>
    <w:p w14:paraId="46665866" w14:textId="77777777" w:rsidR="00C55CCF" w:rsidDel="00120A6B" w:rsidRDefault="00C55CCF">
      <w:pPr>
        <w:rPr>
          <w:ins w:id="6097" w:author="user" w:date="2020-02-09T23:55:00Z"/>
          <w:del w:id="6098" w:author="Lievia" w:date="2020-02-11T01:36:00Z"/>
          <w:rFonts w:ascii="Bookman Old Style" w:hAnsi="Bookman Old Style"/>
          <w:lang w:val="id-ID"/>
        </w:rPr>
      </w:pPr>
    </w:p>
    <w:p w14:paraId="5F5A2E39" w14:textId="77777777" w:rsidR="00C55CCF" w:rsidDel="00120A6B" w:rsidRDefault="00C55CCF">
      <w:pPr>
        <w:rPr>
          <w:ins w:id="6099" w:author="user" w:date="2020-02-09T23:55:00Z"/>
          <w:del w:id="6100" w:author="Lievia" w:date="2020-02-11T01:36:00Z"/>
          <w:rFonts w:ascii="Bookman Old Style" w:hAnsi="Bookman Old Style"/>
          <w:lang w:val="id-ID"/>
        </w:rPr>
      </w:pPr>
    </w:p>
    <w:p w14:paraId="21AC3380" w14:textId="77777777" w:rsidR="00C55CCF" w:rsidDel="00120A6B" w:rsidRDefault="00C55CCF">
      <w:pPr>
        <w:rPr>
          <w:ins w:id="6101" w:author="user" w:date="2020-02-09T23:55:00Z"/>
          <w:del w:id="6102" w:author="Lievia" w:date="2020-02-11T01:36:00Z"/>
          <w:rFonts w:ascii="Bookman Old Style" w:hAnsi="Bookman Old Style"/>
          <w:lang w:val="id-ID"/>
        </w:rPr>
      </w:pPr>
    </w:p>
    <w:p w14:paraId="66407377" w14:textId="77777777" w:rsidR="00C55CCF" w:rsidDel="00DC09B9" w:rsidRDefault="00C55CCF">
      <w:pPr>
        <w:rPr>
          <w:ins w:id="6103" w:author="user" w:date="2020-02-09T23:55:00Z"/>
          <w:del w:id="6104" w:author="Lievia" w:date="2020-02-11T03:13:00Z"/>
          <w:rFonts w:ascii="Bookman Old Style" w:hAnsi="Bookman Old Style"/>
          <w:lang w:val="id-ID"/>
        </w:rPr>
      </w:pPr>
    </w:p>
    <w:p w14:paraId="519A7E63" w14:textId="77777777" w:rsidR="00C55CCF" w:rsidDel="00DC09B9" w:rsidRDefault="00C55CCF">
      <w:pPr>
        <w:rPr>
          <w:ins w:id="6105" w:author="user" w:date="2020-02-09T23:55:00Z"/>
          <w:del w:id="6106" w:author="Lievia" w:date="2020-02-11T03:13:00Z"/>
          <w:rFonts w:ascii="Bookman Old Style" w:hAnsi="Bookman Old Style"/>
          <w:lang w:val="id-ID"/>
        </w:rPr>
      </w:pPr>
    </w:p>
    <w:p w14:paraId="2EEF73DB" w14:textId="77777777" w:rsidR="00C55CCF" w:rsidDel="00DC09B9" w:rsidRDefault="00C55CCF">
      <w:pPr>
        <w:rPr>
          <w:ins w:id="6107" w:author="user" w:date="2020-02-09T23:55:00Z"/>
          <w:del w:id="6108" w:author="Lievia" w:date="2020-02-11T03:13:00Z"/>
          <w:rFonts w:ascii="Bookman Old Style" w:hAnsi="Bookman Old Style"/>
          <w:lang w:val="id-ID"/>
        </w:rPr>
      </w:pPr>
    </w:p>
    <w:p w14:paraId="333C74DF" w14:textId="77777777" w:rsidR="00940EC4" w:rsidRPr="00E83B33" w:rsidRDefault="00940EC4">
      <w:pPr>
        <w:rPr>
          <w:rFonts w:ascii="Bookman Old Style" w:hAnsi="Bookman Old Style"/>
          <w:lang w:val="id-ID"/>
          <w:rPrChange w:id="6109" w:author="Johnson H Marpaung" w:date="2015-11-11T15:54:00Z">
            <w:rPr>
              <w:rFonts w:ascii="Optima" w:hAnsi="Optima"/>
              <w:lang w:val="sv-SE"/>
            </w:rPr>
          </w:rPrChange>
        </w:rPr>
        <w:sectPr w:rsidR="00940EC4" w:rsidRPr="00E83B33" w:rsidSect="00647BC3">
          <w:headerReference w:type="even" r:id="rId11"/>
          <w:headerReference w:type="default" r:id="rId12"/>
          <w:footerReference w:type="default" r:id="rId13"/>
          <w:headerReference w:type="first" r:id="rId14"/>
          <w:pgSz w:w="16839" w:h="11907" w:orient="landscape" w:code="9"/>
          <w:pgMar w:top="1797" w:right="1701" w:bottom="1797" w:left="1440" w:header="709" w:footer="709" w:gutter="0"/>
          <w:pgNumType w:start="1"/>
          <w:cols w:space="708"/>
          <w:docGrid w:linePitch="360"/>
        </w:sectPr>
      </w:pPr>
      <w:del w:id="6112" w:author="Lievia" w:date="2020-02-11T03:12:00Z">
        <w:r w:rsidRPr="00E83B33" w:rsidDel="00DC09B9">
          <w:rPr>
            <w:rFonts w:ascii="Bookman Old Style" w:hAnsi="Bookman Old Style"/>
            <w:lang w:val="id-ID"/>
            <w:rPrChange w:id="6113" w:author="Johnson H Marpaung" w:date="2015-11-11T15:54:00Z">
              <w:rPr>
                <w:rFonts w:ascii="Optima" w:hAnsi="Optima"/>
                <w:lang w:val="sv-SE"/>
              </w:rPr>
            </w:rPrChange>
          </w:rPr>
          <w:delText>*Coret yang tidak perlu</w:delText>
        </w:r>
      </w:del>
    </w:p>
    <w:tbl>
      <w:tblPr>
        <w:tblW w:w="138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  <w:tblPrChange w:id="6114" w:author="Rahmani Dwiastuti" w:date="2015-09-28T10:49:00Z">
          <w:tblPr>
            <w:tblW w:w="13804" w:type="dxa"/>
            <w:tblInd w:w="-72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top w:w="57" w:type="dxa"/>
              <w:bottom w:w="57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648"/>
        <w:gridCol w:w="4905"/>
        <w:gridCol w:w="1111"/>
        <w:gridCol w:w="3029"/>
        <w:gridCol w:w="1485"/>
        <w:gridCol w:w="2626"/>
        <w:tblGridChange w:id="6115">
          <w:tblGrid>
            <w:gridCol w:w="648"/>
            <w:gridCol w:w="4905"/>
            <w:gridCol w:w="1111"/>
            <w:gridCol w:w="3029"/>
            <w:gridCol w:w="1485"/>
            <w:gridCol w:w="2626"/>
          </w:tblGrid>
        </w:tblGridChange>
      </w:tblGrid>
      <w:tr w:rsidR="00327D44" w:rsidRPr="00E83B33" w14:paraId="2CD76559" w14:textId="77777777" w:rsidTr="009E4435">
        <w:trPr>
          <w:trHeight w:val="967"/>
          <w:trPrChange w:id="6116" w:author="Rahmani Dwiastuti" w:date="2015-09-28T10:49:00Z">
            <w:trPr>
              <w:trHeight w:val="967"/>
            </w:trPr>
          </w:trPrChange>
        </w:trPr>
        <w:tc>
          <w:tcPr>
            <w:tcW w:w="13804" w:type="dxa"/>
            <w:gridSpan w:val="6"/>
            <w:tcPrChange w:id="6117" w:author="Rahmani Dwiastuti" w:date="2015-09-28T10:49:00Z">
              <w:tcPr>
                <w:tcW w:w="13804" w:type="dxa"/>
                <w:gridSpan w:val="6"/>
              </w:tcPr>
            </w:tcPrChange>
          </w:tcPr>
          <w:p w14:paraId="315C6076" w14:textId="77777777" w:rsidR="00327D44" w:rsidRPr="00E83B33" w:rsidRDefault="00327D44" w:rsidP="00477980">
            <w:pPr>
              <w:spacing w:before="120"/>
              <w:jc w:val="center"/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18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19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  <w:lastRenderedPageBreak/>
              <w:t xml:space="preserve">LOG </w:t>
            </w:r>
            <w:r w:rsidRPr="00E83B33">
              <w:rPr>
                <w:rFonts w:ascii="Bookman Old Style" w:eastAsia="MS Mincho" w:hAnsi="Bookman Old Style" w:cs="Tahoma"/>
                <w:b/>
                <w:i/>
                <w:sz w:val="22"/>
                <w:szCs w:val="22"/>
                <w:lang w:val="id-ID"/>
                <w:rPrChange w:id="6120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  <w:t>ERROR</w:t>
            </w:r>
            <w:r w:rsidRPr="00E83B33"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21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  <w:t xml:space="preserve"> </w:t>
            </w:r>
            <w:r w:rsidR="00940EC4" w:rsidRPr="00E83B33">
              <w:rPr>
                <w:rFonts w:ascii="Bookman Old Style" w:eastAsia="MS Mincho" w:hAnsi="Bookman Old Style" w:cs="Tahoma"/>
                <w:b/>
                <w:i/>
                <w:sz w:val="22"/>
                <w:szCs w:val="22"/>
                <w:lang w:val="id-ID"/>
                <w:rPrChange w:id="6122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  <w:t>UNIT TEST</w:t>
            </w:r>
            <w:r w:rsidR="00940EC4" w:rsidRPr="00E83B33"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23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  <w:t>/</w:t>
            </w:r>
            <w:r w:rsidR="00103B7C" w:rsidRPr="00E83B33"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24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  <w:lang w:val="id-ID"/>
                  </w:rPr>
                </w:rPrChange>
              </w:rPr>
              <w:t>SIT</w:t>
            </w:r>
            <w:r w:rsidR="00940EC4" w:rsidRPr="00E83B33"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25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  <w:t>/ UAT*</w:t>
            </w:r>
          </w:p>
          <w:p w14:paraId="3FED535A" w14:textId="77777777" w:rsidR="00327D44" w:rsidRPr="00E83B33" w:rsidRDefault="00327D44" w:rsidP="00477980">
            <w:pPr>
              <w:jc w:val="center"/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26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27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  <w:t xml:space="preserve">Tanggal </w:t>
            </w:r>
            <w:r w:rsidR="00103B7C" w:rsidRPr="00E83B33"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28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  <w:lang w:val="id-ID"/>
                  </w:rPr>
                </w:rPrChange>
              </w:rPr>
              <w:t>Pengujian</w:t>
            </w:r>
            <w:r w:rsidRPr="00E83B33"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29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  <w:t>: …….</w:t>
            </w:r>
          </w:p>
          <w:p w14:paraId="0EA37E49" w14:textId="77777777" w:rsidR="00327D44" w:rsidRPr="00E83B33" w:rsidRDefault="00327D44" w:rsidP="00477980">
            <w:pPr>
              <w:jc w:val="center"/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30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31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  <w:t>Nama Aplikasi: ……..</w:t>
            </w:r>
          </w:p>
          <w:p w14:paraId="31308126" w14:textId="77777777" w:rsidR="00327D44" w:rsidRPr="00E83B33" w:rsidRDefault="00327D44" w:rsidP="00477980">
            <w:pPr>
              <w:spacing w:after="120"/>
              <w:jc w:val="center"/>
              <w:rPr>
                <w:rFonts w:ascii="Bookman Old Style" w:eastAsia="MS Mincho" w:hAnsi="Bookman Old Style" w:cs="Tahoma"/>
                <w:sz w:val="18"/>
                <w:szCs w:val="18"/>
                <w:lang w:val="id-ID"/>
                <w:rPrChange w:id="6132" w:author="Johnson H Marpaung" w:date="2015-11-11T15:54:00Z">
                  <w:rPr>
                    <w:rFonts w:ascii="Optima" w:eastAsia="MS Mincho" w:hAnsi="Optima" w:cs="Tahoma"/>
                    <w:sz w:val="18"/>
                    <w:szCs w:val="18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b/>
                <w:sz w:val="22"/>
                <w:szCs w:val="22"/>
                <w:lang w:val="id-ID"/>
                <w:rPrChange w:id="6133" w:author="Johnson H Marpaung" w:date="2015-11-11T15:54:00Z">
                  <w:rPr>
                    <w:rFonts w:ascii="Optima" w:eastAsia="MS Mincho" w:hAnsi="Optima" w:cs="Tahoma"/>
                    <w:b/>
                    <w:sz w:val="22"/>
                    <w:szCs w:val="22"/>
                  </w:rPr>
                </w:rPrChange>
              </w:rPr>
              <w:t>Penguji: ……….</w:t>
            </w:r>
          </w:p>
        </w:tc>
      </w:tr>
      <w:tr w:rsidR="00327D44" w:rsidRPr="00E83B33" w14:paraId="11809D4C" w14:textId="77777777" w:rsidTr="009E4435">
        <w:trPr>
          <w:trHeight w:val="355"/>
          <w:trPrChange w:id="6134" w:author="Rahmani Dwiastuti" w:date="2015-09-28T10:49:00Z">
            <w:trPr>
              <w:trHeight w:val="355"/>
            </w:trPr>
          </w:trPrChange>
        </w:trPr>
        <w:tc>
          <w:tcPr>
            <w:tcW w:w="648" w:type="dxa"/>
            <w:tcBorders>
              <w:bottom w:val="single" w:sz="4" w:space="0" w:color="auto"/>
            </w:tcBorders>
            <w:vAlign w:val="center"/>
            <w:tcPrChange w:id="6135" w:author="Rahmani Dwiastuti" w:date="2015-09-28T10:49:00Z">
              <w:tcPr>
                <w:tcW w:w="648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5E57D94D" w14:textId="77777777" w:rsidR="003D6CFA" w:rsidRPr="00E83B33" w:rsidRDefault="00327D44" w:rsidP="00477980">
            <w:pPr>
              <w:jc w:val="center"/>
              <w:rPr>
                <w:rFonts w:ascii="Bookman Old Style" w:eastAsia="MS Mincho" w:hAnsi="Bookman Old Style" w:cs="Tahoma"/>
                <w:lang w:val="id-ID"/>
                <w:rPrChange w:id="6136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lang w:val="id-ID"/>
                <w:rPrChange w:id="6137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t>No.</w:t>
            </w:r>
            <w:r w:rsidR="007C44C8" w:rsidRPr="00E83B33">
              <w:rPr>
                <w:rFonts w:ascii="Bookman Old Style" w:eastAsia="MS Mincho" w:hAnsi="Bookman Old Style" w:cs="Tahoma"/>
                <w:lang w:val="id-ID"/>
                <w:rPrChange w:id="6138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t xml:space="preserve"> </w:t>
            </w:r>
          </w:p>
          <w:p w14:paraId="6B38543C" w14:textId="77777777" w:rsidR="00327D44" w:rsidRPr="00E83B33" w:rsidRDefault="003D6CFA">
            <w:pPr>
              <w:jc w:val="center"/>
              <w:rPr>
                <w:rFonts w:ascii="Bookman Old Style" w:eastAsia="MS Mincho" w:hAnsi="Bookman Old Style" w:cs="Tahoma"/>
                <w:lang w:val="id-ID"/>
                <w:rPrChange w:id="6139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lang w:val="id-ID"/>
                <w:rPrChange w:id="6140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t>Ref</w:t>
            </w:r>
            <w:del w:id="6141" w:author="Meidy Triana Pakpahan" w:date="2015-09-09T19:46:00Z">
              <w:r w:rsidRPr="00E83B33" w:rsidDel="00B2294B">
                <w:rPr>
                  <w:rFonts w:ascii="Bookman Old Style" w:eastAsia="MS Mincho" w:hAnsi="Bookman Old Style" w:cs="Tahoma"/>
                  <w:lang w:val="id-ID"/>
                  <w:rPrChange w:id="6142" w:author="Johnson H Marpaung" w:date="2015-11-11T15:54:00Z">
                    <w:rPr>
                      <w:rFonts w:ascii="Optima" w:eastAsia="MS Mincho" w:hAnsi="Optima" w:cs="Tahoma"/>
                    </w:rPr>
                  </w:rPrChange>
                </w:rPr>
                <w:delText>f</w:delText>
              </w:r>
            </w:del>
          </w:p>
        </w:tc>
        <w:tc>
          <w:tcPr>
            <w:tcW w:w="4905" w:type="dxa"/>
            <w:tcBorders>
              <w:bottom w:val="single" w:sz="4" w:space="0" w:color="auto"/>
            </w:tcBorders>
            <w:vAlign w:val="center"/>
            <w:tcPrChange w:id="6143" w:author="Rahmani Dwiastuti" w:date="2015-09-28T10:49:00Z">
              <w:tcPr>
                <w:tcW w:w="4905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B0465E6" w14:textId="77777777" w:rsidR="00327D44" w:rsidRPr="00E83B33" w:rsidRDefault="00327D44" w:rsidP="00477980">
            <w:pPr>
              <w:jc w:val="center"/>
              <w:rPr>
                <w:rFonts w:ascii="Bookman Old Style" w:eastAsia="MS Mincho" w:hAnsi="Bookman Old Style" w:cs="Tahoma"/>
                <w:lang w:val="id-ID"/>
                <w:rPrChange w:id="6144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lang w:val="id-ID"/>
                <w:rPrChange w:id="6145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t>Daftar Temuan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  <w:tcPrChange w:id="6146" w:author="Rahmani Dwiastuti" w:date="2015-09-28T10:49:00Z">
              <w:tcPr>
                <w:tcW w:w="1111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2C61C2C" w14:textId="77777777" w:rsidR="00327D44" w:rsidRPr="00E83B33" w:rsidRDefault="00327D44" w:rsidP="00477980">
            <w:pPr>
              <w:jc w:val="center"/>
              <w:rPr>
                <w:rFonts w:ascii="Bookman Old Style" w:eastAsia="MS Mincho" w:hAnsi="Bookman Old Style" w:cs="Tahoma"/>
                <w:lang w:val="id-ID"/>
                <w:rPrChange w:id="6147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lang w:val="id-ID"/>
                <w:rPrChange w:id="6148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t>Kategori Temuan</w:t>
            </w:r>
          </w:p>
        </w:tc>
        <w:tc>
          <w:tcPr>
            <w:tcW w:w="3029" w:type="dxa"/>
            <w:tcBorders>
              <w:bottom w:val="single" w:sz="4" w:space="0" w:color="auto"/>
            </w:tcBorders>
            <w:vAlign w:val="center"/>
            <w:tcPrChange w:id="6149" w:author="Rahmani Dwiastuti" w:date="2015-09-28T10:49:00Z">
              <w:tcPr>
                <w:tcW w:w="3029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53381F4" w14:textId="77777777" w:rsidR="00327D44" w:rsidRPr="00E83B33" w:rsidRDefault="00327D44" w:rsidP="00477980">
            <w:pPr>
              <w:jc w:val="center"/>
              <w:rPr>
                <w:rFonts w:ascii="Bookman Old Style" w:eastAsia="MS Mincho" w:hAnsi="Bookman Old Style" w:cs="Tahoma"/>
                <w:lang w:val="id-ID"/>
                <w:rPrChange w:id="6150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lang w:val="id-ID"/>
                <w:rPrChange w:id="6151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t>Keterangan Pengembang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vAlign w:val="center"/>
            <w:tcPrChange w:id="6152" w:author="Rahmani Dwiastuti" w:date="2015-09-28T10:49:00Z">
              <w:tcPr>
                <w:tcW w:w="1485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40D296F" w14:textId="77777777" w:rsidR="00327D44" w:rsidRPr="00E83B33" w:rsidRDefault="00327D44" w:rsidP="00477980">
            <w:pPr>
              <w:jc w:val="center"/>
              <w:rPr>
                <w:rFonts w:ascii="Bookman Old Style" w:eastAsia="MS Mincho" w:hAnsi="Bookman Old Style" w:cs="Tahoma"/>
                <w:lang w:val="id-ID"/>
                <w:rPrChange w:id="6153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lang w:val="id-ID"/>
                <w:rPrChange w:id="6154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t>Status Pengembang</w:t>
            </w:r>
          </w:p>
        </w:tc>
        <w:tc>
          <w:tcPr>
            <w:tcW w:w="2626" w:type="dxa"/>
            <w:tcBorders>
              <w:bottom w:val="single" w:sz="4" w:space="0" w:color="auto"/>
            </w:tcBorders>
            <w:vAlign w:val="center"/>
            <w:tcPrChange w:id="6155" w:author="Rahmani Dwiastuti" w:date="2015-09-28T10:49:00Z">
              <w:tcPr>
                <w:tcW w:w="2626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7FB5F37" w14:textId="77777777" w:rsidR="00327D44" w:rsidRPr="00E83B33" w:rsidRDefault="00327D44" w:rsidP="00477980">
            <w:pPr>
              <w:jc w:val="center"/>
              <w:rPr>
                <w:rFonts w:ascii="Bookman Old Style" w:eastAsia="MS Mincho" w:hAnsi="Bookman Old Style" w:cs="Tahoma"/>
                <w:lang w:val="id-ID"/>
                <w:rPrChange w:id="6156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r w:rsidRPr="00E83B33">
              <w:rPr>
                <w:rFonts w:ascii="Bookman Old Style" w:eastAsia="MS Mincho" w:hAnsi="Bookman Old Style" w:cs="Tahoma"/>
                <w:lang w:val="id-ID"/>
                <w:rPrChange w:id="6157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t xml:space="preserve">Status </w:t>
            </w:r>
            <w:r w:rsidRPr="00E83B33">
              <w:rPr>
                <w:rFonts w:ascii="Bookman Old Style" w:eastAsia="MS Mincho" w:hAnsi="Bookman Old Style" w:cs="Tahoma"/>
                <w:i/>
                <w:lang w:val="id-ID"/>
                <w:rPrChange w:id="6158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t>Re</w:t>
            </w:r>
            <w:ins w:id="6159" w:author="Meidy Triana Pakpahan" w:date="2015-09-09T19:46:00Z">
              <w:r w:rsidR="00B2294B" w:rsidRPr="00E83B33">
                <w:rPr>
                  <w:rFonts w:ascii="Bookman Old Style" w:eastAsia="MS Mincho" w:hAnsi="Bookman Old Style" w:cs="Tahoma"/>
                  <w:i/>
                  <w:lang w:val="id-ID"/>
                  <w:rPrChange w:id="6160" w:author="Johnson H Marpaung" w:date="2015-11-11T15:54:00Z">
                    <w:rPr>
                      <w:rFonts w:ascii="Optima" w:eastAsia="MS Mincho" w:hAnsi="Optima" w:cs="Tahoma"/>
                      <w:lang w:val="id-ID"/>
                    </w:rPr>
                  </w:rPrChange>
                </w:rPr>
                <w:t>-</w:t>
              </w:r>
            </w:ins>
            <w:r w:rsidRPr="00E83B33">
              <w:rPr>
                <w:rFonts w:ascii="Bookman Old Style" w:eastAsia="MS Mincho" w:hAnsi="Bookman Old Style" w:cs="Tahoma"/>
                <w:i/>
                <w:lang w:val="id-ID"/>
                <w:rPrChange w:id="6161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t>test</w:t>
            </w:r>
          </w:p>
        </w:tc>
      </w:tr>
      <w:tr w:rsidR="00327D44" w:rsidRPr="00E83B33" w14:paraId="314BD8F7" w14:textId="77777777" w:rsidTr="009E4435">
        <w:trPr>
          <w:trHeight w:val="169"/>
          <w:trPrChange w:id="6162" w:author="Rahmani Dwiastuti" w:date="2015-09-28T10:49:00Z">
            <w:trPr>
              <w:trHeight w:val="169"/>
            </w:trPr>
          </w:trPrChange>
        </w:trPr>
        <w:tc>
          <w:tcPr>
            <w:tcW w:w="648" w:type="dxa"/>
            <w:tcBorders>
              <w:left w:val="nil"/>
              <w:right w:val="nil"/>
            </w:tcBorders>
            <w:tcPrChange w:id="6163" w:author="Rahmani Dwiastuti" w:date="2015-09-28T10:49:00Z">
              <w:tcPr>
                <w:tcW w:w="648" w:type="dxa"/>
                <w:tcBorders>
                  <w:left w:val="nil"/>
                  <w:right w:val="nil"/>
                </w:tcBorders>
              </w:tcPr>
            </w:tcPrChange>
          </w:tcPr>
          <w:p w14:paraId="0E1F17B2" w14:textId="77777777" w:rsidR="00327D44" w:rsidRPr="00E83B33" w:rsidRDefault="00327D44" w:rsidP="00477980">
            <w:pPr>
              <w:jc w:val="both"/>
              <w:rPr>
                <w:rFonts w:ascii="Bookman Old Style" w:eastAsia="MS Mincho" w:hAnsi="Bookman Old Style" w:cs="Tahoma"/>
                <w:sz w:val="18"/>
                <w:szCs w:val="18"/>
                <w:lang w:val="id-ID"/>
                <w:rPrChange w:id="6164" w:author="Johnson H Marpaung" w:date="2015-11-11T15:54:00Z">
                  <w:rPr>
                    <w:rFonts w:ascii="Optima" w:eastAsia="MS Mincho" w:hAnsi="Optima" w:cs="Tahoma"/>
                    <w:sz w:val="18"/>
                    <w:szCs w:val="18"/>
                  </w:rPr>
                </w:rPrChange>
              </w:rPr>
            </w:pPr>
          </w:p>
        </w:tc>
        <w:tc>
          <w:tcPr>
            <w:tcW w:w="4905" w:type="dxa"/>
            <w:tcBorders>
              <w:left w:val="nil"/>
              <w:right w:val="nil"/>
            </w:tcBorders>
            <w:tcPrChange w:id="6165" w:author="Rahmani Dwiastuti" w:date="2015-09-28T10:49:00Z">
              <w:tcPr>
                <w:tcW w:w="4905" w:type="dxa"/>
                <w:tcBorders>
                  <w:left w:val="nil"/>
                  <w:right w:val="nil"/>
                </w:tcBorders>
              </w:tcPr>
            </w:tcPrChange>
          </w:tcPr>
          <w:p w14:paraId="59DCCC26" w14:textId="77777777" w:rsidR="00327D44" w:rsidRPr="00E83B33" w:rsidRDefault="00327D44" w:rsidP="00477980">
            <w:pPr>
              <w:jc w:val="both"/>
              <w:rPr>
                <w:rFonts w:ascii="Bookman Old Style" w:eastAsia="MS Mincho" w:hAnsi="Bookman Old Style" w:cs="Tahoma"/>
                <w:sz w:val="18"/>
                <w:szCs w:val="18"/>
                <w:lang w:val="id-ID"/>
                <w:rPrChange w:id="6166" w:author="Johnson H Marpaung" w:date="2015-11-11T15:54:00Z">
                  <w:rPr>
                    <w:rFonts w:ascii="Optima" w:eastAsia="MS Mincho" w:hAnsi="Optima" w:cs="Tahoma"/>
                    <w:sz w:val="18"/>
                    <w:szCs w:val="18"/>
                  </w:rPr>
                </w:rPrChange>
              </w:rPr>
            </w:pPr>
          </w:p>
        </w:tc>
        <w:tc>
          <w:tcPr>
            <w:tcW w:w="1111" w:type="dxa"/>
            <w:tcBorders>
              <w:left w:val="nil"/>
              <w:right w:val="nil"/>
            </w:tcBorders>
            <w:tcPrChange w:id="6167" w:author="Rahmani Dwiastuti" w:date="2015-09-28T10:49:00Z">
              <w:tcPr>
                <w:tcW w:w="1111" w:type="dxa"/>
                <w:tcBorders>
                  <w:left w:val="nil"/>
                  <w:right w:val="nil"/>
                </w:tcBorders>
              </w:tcPr>
            </w:tcPrChange>
          </w:tcPr>
          <w:p w14:paraId="0690A866" w14:textId="77777777" w:rsidR="00327D44" w:rsidRPr="00E83B33" w:rsidRDefault="00327D44" w:rsidP="00477980">
            <w:pPr>
              <w:jc w:val="both"/>
              <w:rPr>
                <w:rFonts w:ascii="Bookman Old Style" w:eastAsia="MS Mincho" w:hAnsi="Bookman Old Style" w:cs="Tahoma"/>
                <w:sz w:val="18"/>
                <w:szCs w:val="18"/>
                <w:lang w:val="id-ID"/>
                <w:rPrChange w:id="6168" w:author="Johnson H Marpaung" w:date="2015-11-11T15:54:00Z">
                  <w:rPr>
                    <w:rFonts w:ascii="Optima" w:eastAsia="MS Mincho" w:hAnsi="Optima" w:cs="Tahoma"/>
                    <w:sz w:val="18"/>
                    <w:szCs w:val="18"/>
                  </w:rPr>
                </w:rPrChange>
              </w:rPr>
            </w:pPr>
          </w:p>
        </w:tc>
        <w:tc>
          <w:tcPr>
            <w:tcW w:w="3029" w:type="dxa"/>
            <w:tcBorders>
              <w:left w:val="nil"/>
              <w:right w:val="nil"/>
            </w:tcBorders>
            <w:tcPrChange w:id="6169" w:author="Rahmani Dwiastuti" w:date="2015-09-28T10:49:00Z">
              <w:tcPr>
                <w:tcW w:w="3029" w:type="dxa"/>
                <w:tcBorders>
                  <w:left w:val="nil"/>
                  <w:right w:val="nil"/>
                </w:tcBorders>
              </w:tcPr>
            </w:tcPrChange>
          </w:tcPr>
          <w:p w14:paraId="7698F551" w14:textId="77777777" w:rsidR="00327D44" w:rsidRPr="00E83B33" w:rsidRDefault="00327D44" w:rsidP="00477980">
            <w:pPr>
              <w:jc w:val="both"/>
              <w:rPr>
                <w:rFonts w:ascii="Bookman Old Style" w:eastAsia="MS Mincho" w:hAnsi="Bookman Old Style" w:cs="Tahoma"/>
                <w:sz w:val="18"/>
                <w:szCs w:val="18"/>
                <w:lang w:val="id-ID"/>
                <w:rPrChange w:id="6170" w:author="Johnson H Marpaung" w:date="2015-11-11T15:54:00Z">
                  <w:rPr>
                    <w:rFonts w:ascii="Optima" w:eastAsia="MS Mincho" w:hAnsi="Optima" w:cs="Tahoma"/>
                    <w:sz w:val="18"/>
                    <w:szCs w:val="18"/>
                  </w:rPr>
                </w:rPrChange>
              </w:rPr>
            </w:pPr>
          </w:p>
        </w:tc>
        <w:tc>
          <w:tcPr>
            <w:tcW w:w="1485" w:type="dxa"/>
            <w:tcBorders>
              <w:left w:val="nil"/>
              <w:right w:val="nil"/>
            </w:tcBorders>
            <w:tcPrChange w:id="6171" w:author="Rahmani Dwiastuti" w:date="2015-09-28T10:49:00Z">
              <w:tcPr>
                <w:tcW w:w="1485" w:type="dxa"/>
                <w:tcBorders>
                  <w:left w:val="nil"/>
                  <w:right w:val="nil"/>
                </w:tcBorders>
              </w:tcPr>
            </w:tcPrChange>
          </w:tcPr>
          <w:p w14:paraId="65082154" w14:textId="77777777" w:rsidR="00327D44" w:rsidRPr="00E83B33" w:rsidRDefault="00327D44" w:rsidP="00477980">
            <w:pPr>
              <w:jc w:val="both"/>
              <w:rPr>
                <w:rFonts w:ascii="Bookman Old Style" w:eastAsia="MS Mincho" w:hAnsi="Bookman Old Style" w:cs="Tahoma"/>
                <w:sz w:val="18"/>
                <w:szCs w:val="18"/>
                <w:lang w:val="id-ID"/>
                <w:rPrChange w:id="6172" w:author="Johnson H Marpaung" w:date="2015-11-11T15:54:00Z">
                  <w:rPr>
                    <w:rFonts w:ascii="Optima" w:eastAsia="MS Mincho" w:hAnsi="Optima" w:cs="Tahoma"/>
                    <w:sz w:val="18"/>
                    <w:szCs w:val="18"/>
                  </w:rPr>
                </w:rPrChange>
              </w:rPr>
            </w:pPr>
          </w:p>
        </w:tc>
        <w:tc>
          <w:tcPr>
            <w:tcW w:w="2626" w:type="dxa"/>
            <w:tcBorders>
              <w:left w:val="nil"/>
              <w:right w:val="nil"/>
            </w:tcBorders>
            <w:tcPrChange w:id="6173" w:author="Rahmani Dwiastuti" w:date="2015-09-28T10:49:00Z">
              <w:tcPr>
                <w:tcW w:w="2626" w:type="dxa"/>
                <w:tcBorders>
                  <w:left w:val="nil"/>
                  <w:right w:val="nil"/>
                </w:tcBorders>
              </w:tcPr>
            </w:tcPrChange>
          </w:tcPr>
          <w:p w14:paraId="03F38BEE" w14:textId="77777777" w:rsidR="00327D44" w:rsidRPr="00E83B33" w:rsidRDefault="00327D44" w:rsidP="00477980">
            <w:pPr>
              <w:jc w:val="both"/>
              <w:rPr>
                <w:rFonts w:ascii="Bookman Old Style" w:eastAsia="MS Mincho" w:hAnsi="Bookman Old Style" w:cs="Tahoma"/>
                <w:sz w:val="18"/>
                <w:szCs w:val="18"/>
                <w:lang w:val="id-ID"/>
                <w:rPrChange w:id="6174" w:author="Johnson H Marpaung" w:date="2015-11-11T15:54:00Z">
                  <w:rPr>
                    <w:rFonts w:ascii="Optima" w:eastAsia="MS Mincho" w:hAnsi="Optima" w:cs="Tahoma"/>
                    <w:sz w:val="18"/>
                    <w:szCs w:val="18"/>
                  </w:rPr>
                </w:rPrChange>
              </w:rPr>
            </w:pPr>
          </w:p>
        </w:tc>
      </w:tr>
      <w:tr w:rsidR="00327D44" w:rsidRPr="00E83B33" w14:paraId="2C18902C" w14:textId="77777777" w:rsidTr="009E4435">
        <w:trPr>
          <w:trHeight w:val="355"/>
          <w:trPrChange w:id="6175" w:author="Rahmani Dwiastuti" w:date="2015-09-28T10:50:00Z">
            <w:trPr>
              <w:trHeight w:val="355"/>
            </w:trPr>
          </w:trPrChange>
        </w:trPr>
        <w:tc>
          <w:tcPr>
            <w:tcW w:w="648" w:type="dxa"/>
            <w:tcPrChange w:id="6176" w:author="Rahmani Dwiastuti" w:date="2015-09-28T10:50:00Z">
              <w:tcPr>
                <w:tcW w:w="648" w:type="dxa"/>
              </w:tcPr>
            </w:tcPrChange>
          </w:tcPr>
          <w:p w14:paraId="45CF5BB7" w14:textId="3CA0D06B" w:rsidR="00327D44" w:rsidRPr="00E83B33" w:rsidRDefault="009E6964" w:rsidP="00477980">
            <w:pPr>
              <w:jc w:val="both"/>
              <w:rPr>
                <w:rFonts w:ascii="Bookman Old Style" w:eastAsia="MS Mincho" w:hAnsi="Bookman Old Style" w:cs="Tahoma"/>
                <w:lang w:val="id-ID"/>
                <w:rPrChange w:id="6177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ins w:id="6178" w:author="user" w:date="2020-02-10T02:08:00Z">
              <w:del w:id="6179" w:author="Lievia" w:date="2020-02-11T03:25:00Z">
                <w:r w:rsidDel="00F922F3">
                  <w:rPr>
                    <w:rFonts w:ascii="Bookman Old Style" w:eastAsia="MS Mincho" w:hAnsi="Bookman Old Style"/>
                  </w:rPr>
                  <w:delText>D</w:delText>
                </w:r>
              </w:del>
            </w:ins>
            <w:ins w:id="6180" w:author="Lievia" w:date="2020-02-11T03:25:00Z">
              <w:r w:rsidR="00F922F3">
                <w:rPr>
                  <w:rFonts w:ascii="Bookman Old Style" w:eastAsia="MS Mincho" w:hAnsi="Bookman Old Style"/>
                </w:rPr>
                <w:t>M</w:t>
              </w:r>
            </w:ins>
            <w:ins w:id="6181" w:author="user" w:date="2020-02-10T02:08:00Z">
              <w:del w:id="6182" w:author="Lievia" w:date="2020-02-13T20:04:00Z">
                <w:r w:rsidDel="00B33FF2">
                  <w:rPr>
                    <w:rFonts w:ascii="Bookman Old Style" w:eastAsia="MS Mincho" w:hAnsi="Bookman Old Style"/>
                  </w:rPr>
                  <w:delText>1</w:delText>
                </w:r>
              </w:del>
              <w:r>
                <w:rPr>
                  <w:rFonts w:ascii="Bookman Old Style" w:eastAsia="MS Mincho" w:hAnsi="Bookman Old Style"/>
                </w:rPr>
                <w:t>.</w:t>
              </w:r>
            </w:ins>
            <w:ins w:id="6183" w:author="Lievia" w:date="2020-02-13T20:04:00Z">
              <w:r w:rsidR="00B33FF2">
                <w:rPr>
                  <w:rFonts w:ascii="Bookman Old Style" w:eastAsia="MS Mincho" w:hAnsi="Bookman Old Style"/>
                </w:rPr>
                <w:t>1</w:t>
              </w:r>
            </w:ins>
            <w:ins w:id="6184" w:author="user" w:date="2020-02-10T02:08:00Z">
              <w:del w:id="6185" w:author="Lievia" w:date="2020-02-13T20:04:00Z">
                <w:r w:rsidDel="00B33FF2">
                  <w:rPr>
                    <w:rFonts w:ascii="Bookman Old Style" w:eastAsia="MS Mincho" w:hAnsi="Bookman Old Style"/>
                  </w:rPr>
                  <w:delText>2</w:delText>
                </w:r>
              </w:del>
              <w:r>
                <w:rPr>
                  <w:rFonts w:ascii="Bookman Old Style" w:eastAsia="MS Mincho" w:hAnsi="Bookman Old Style"/>
                </w:rPr>
                <w:t>.</w:t>
              </w:r>
            </w:ins>
            <w:ins w:id="6186" w:author="Lievia" w:date="2020-02-11T03:00:00Z">
              <w:r w:rsidR="00296D6D">
                <w:rPr>
                  <w:rFonts w:ascii="Bookman Old Style" w:eastAsia="MS Mincho" w:hAnsi="Bookman Old Style"/>
                </w:rPr>
                <w:t>A</w:t>
              </w:r>
            </w:ins>
            <w:ins w:id="6187" w:author="user" w:date="2020-02-10T02:08:00Z">
              <w:del w:id="6188" w:author="Lievia" w:date="2020-02-11T03:00:00Z">
                <w:r w:rsidDel="00296D6D">
                  <w:rPr>
                    <w:rFonts w:ascii="Bookman Old Style" w:eastAsia="MS Mincho" w:hAnsi="Bookman Old Style"/>
                  </w:rPr>
                  <w:delText>D</w:delText>
                </w:r>
              </w:del>
            </w:ins>
            <w:ins w:id="6189" w:author="Lievia" w:date="2020-02-13T20:04:00Z">
              <w:r w:rsidR="00B33FF2">
                <w:rPr>
                  <w:rFonts w:ascii="Bookman Old Style" w:eastAsia="MS Mincho" w:hAnsi="Bookman Old Style"/>
                </w:rPr>
                <w:t>2</w:t>
              </w:r>
            </w:ins>
            <w:ins w:id="6190" w:author="user" w:date="2020-02-10T02:08:00Z">
              <w:del w:id="6191" w:author="Lievia" w:date="2020-02-13T20:04:00Z">
                <w:r w:rsidDel="00B33FF2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4905" w:type="dxa"/>
            <w:vAlign w:val="center"/>
            <w:tcPrChange w:id="6192" w:author="Rahmani Dwiastuti" w:date="2015-09-28T10:50:00Z">
              <w:tcPr>
                <w:tcW w:w="4905" w:type="dxa"/>
              </w:tcPr>
            </w:tcPrChange>
          </w:tcPr>
          <w:p w14:paraId="3EFE491B" w14:textId="77777777" w:rsidR="00327D44" w:rsidRPr="009E6964" w:rsidRDefault="009E6964">
            <w:pPr>
              <w:jc w:val="center"/>
              <w:rPr>
                <w:rFonts w:ascii="Bookman Old Style" w:eastAsia="MS Mincho" w:hAnsi="Bookman Old Style" w:cs="Tahoma"/>
                <w:rPrChange w:id="6193" w:author="user" w:date="2020-02-10T02:10:00Z">
                  <w:rPr>
                    <w:rFonts w:ascii="Optima" w:eastAsia="MS Mincho" w:hAnsi="Optima" w:cs="Tahoma"/>
                    <w:lang w:val="sv-SE"/>
                  </w:rPr>
                </w:rPrChange>
              </w:rPr>
              <w:pPrChange w:id="6194" w:author="user" w:date="2020-02-10T02:10:00Z">
                <w:pPr>
                  <w:jc w:val="both"/>
                </w:pPr>
              </w:pPrChange>
            </w:pPr>
            <w:ins w:id="6195" w:author="user" w:date="2020-02-10T02:09:00Z">
              <w:del w:id="6196" w:author="Lievia" w:date="2020-02-11T03:02:00Z">
                <w:r w:rsidDel="00296D6D">
                  <w:rPr>
                    <w:rFonts w:ascii="Bookman Old Style" w:eastAsia="MS Mincho" w:hAnsi="Bookman Old Style" w:cs="Tahoma"/>
                  </w:rPr>
                  <w:delText>Tampilan form edit tidak menampilkan data yang sesuai dengan data yang telah dipilih untuk di edit</w:delText>
                </w:r>
              </w:del>
            </w:ins>
            <w:proofErr w:type="spellStart"/>
            <w:ins w:id="6197" w:author="Lievia" w:date="2020-02-11T03:03:00Z">
              <w:r w:rsidR="00296D6D">
                <w:rPr>
                  <w:rFonts w:ascii="Bookman Old Style" w:eastAsia="MS Mincho" w:hAnsi="Bookman Old Style" w:cs="Tahoma"/>
                </w:rPr>
                <w:t>T</w:t>
              </w:r>
            </w:ins>
            <w:ins w:id="6198" w:author="Lievia" w:date="2020-02-11T03:02:00Z">
              <w:r w:rsidR="00296D6D">
                <w:rPr>
                  <w:rFonts w:ascii="Bookman Old Style" w:eastAsia="MS Mincho" w:hAnsi="Bookman Old Style" w:cs="Tahoma"/>
                </w:rPr>
                <w:t>ombol</w:t>
              </w:r>
              <w:proofErr w:type="spellEnd"/>
              <w:r w:rsidR="00296D6D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296D6D">
                <w:rPr>
                  <w:rFonts w:ascii="Bookman Old Style" w:eastAsia="MS Mincho" w:hAnsi="Bookman Old Style" w:cs="Tahoma"/>
                </w:rPr>
                <w:t>masuk</w:t>
              </w:r>
              <w:proofErr w:type="spellEnd"/>
              <w:r w:rsidR="00296D6D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296D6D">
                <w:rPr>
                  <w:rFonts w:ascii="Bookman Old Style" w:eastAsia="MS Mincho" w:hAnsi="Bookman Old Style" w:cs="Tahoma"/>
                </w:rPr>
                <w:t>melalui</w:t>
              </w:r>
              <w:proofErr w:type="spellEnd"/>
              <w:r w:rsidR="00296D6D">
                <w:rPr>
                  <w:rFonts w:ascii="Bookman Old Style" w:eastAsia="MS Mincho" w:hAnsi="Bookman Old Style" w:cs="Tahoma"/>
                </w:rPr>
                <w:t xml:space="preserve"> </w:t>
              </w:r>
            </w:ins>
            <w:ins w:id="6199" w:author="Lievia" w:date="2020-02-11T03:04:00Z">
              <w:r w:rsidR="00296D6D">
                <w:rPr>
                  <w:rFonts w:ascii="Bookman Old Style" w:eastAsia="MS Mincho" w:hAnsi="Bookman Old Style" w:cs="Tahoma"/>
                </w:rPr>
                <w:t>G</w:t>
              </w:r>
            </w:ins>
            <w:ins w:id="6200" w:author="Lievia" w:date="2020-02-11T03:02:00Z">
              <w:r w:rsidR="00296D6D">
                <w:rPr>
                  <w:rFonts w:ascii="Bookman Old Style" w:eastAsia="MS Mincho" w:hAnsi="Bookman Old Style" w:cs="Tahoma"/>
                </w:rPr>
                <w:t xml:space="preserve">oogle </w:t>
              </w:r>
              <w:proofErr w:type="spellStart"/>
              <w:r w:rsidR="00296D6D">
                <w:rPr>
                  <w:rFonts w:ascii="Bookman Old Style" w:eastAsia="MS Mincho" w:hAnsi="Bookman Old Style" w:cs="Tahoma"/>
                </w:rPr>
                <w:t>belum</w:t>
              </w:r>
              <w:proofErr w:type="spellEnd"/>
              <w:r w:rsidR="00296D6D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296D6D">
                <w:rPr>
                  <w:rFonts w:ascii="Bookman Old Style" w:eastAsia="MS Mincho" w:hAnsi="Bookman Old Style" w:cs="Tahoma"/>
                </w:rPr>
                <w:t>dapat</w:t>
              </w:r>
              <w:proofErr w:type="spellEnd"/>
              <w:r w:rsidR="00296D6D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296D6D">
                <w:rPr>
                  <w:rFonts w:ascii="Bookman Old Style" w:eastAsia="MS Mincho" w:hAnsi="Bookman Old Style" w:cs="Tahoma"/>
                </w:rPr>
                <w:t>digunakan</w:t>
              </w:r>
            </w:ins>
            <w:proofErr w:type="spellEnd"/>
            <w:ins w:id="6201" w:author="user" w:date="2020-02-10T02:10:00Z">
              <w:r w:rsidR="00296D6D">
                <w:rPr>
                  <w:rFonts w:ascii="Bookman Old Style" w:eastAsia="MS Mincho" w:hAnsi="Bookman Old Style" w:cs="Tahoma"/>
                </w:rPr>
                <w:t xml:space="preserve"> </w:t>
              </w:r>
              <w:r>
                <w:rPr>
                  <w:rFonts w:ascii="Bookman Old Style" w:eastAsia="MS Mincho" w:hAnsi="Bookman Old Style" w:cs="Tahoma"/>
                </w:rPr>
                <w:t>(1</w:t>
              </w:r>
            </w:ins>
            <w:ins w:id="6202" w:author="Lievia" w:date="2020-02-11T03:02:00Z">
              <w:r w:rsidR="00296D6D">
                <w:rPr>
                  <w:rFonts w:ascii="Bookman Old Style" w:eastAsia="MS Mincho" w:hAnsi="Bookman Old Style" w:cs="Tahoma"/>
                </w:rPr>
                <w:t>1</w:t>
              </w:r>
            </w:ins>
            <w:ins w:id="6203" w:author="user" w:date="2020-02-10T02:10:00Z">
              <w:del w:id="6204" w:author="Lievia" w:date="2020-02-11T03:02:00Z">
                <w:r w:rsidDel="00296D6D">
                  <w:rPr>
                    <w:rFonts w:ascii="Bookman Old Style" w:eastAsia="MS Mincho" w:hAnsi="Bookman Old Style" w:cs="Tahoma"/>
                  </w:rPr>
                  <w:delText>0</w:delText>
                </w:r>
              </w:del>
              <w:r>
                <w:rPr>
                  <w:rFonts w:ascii="Bookman Old Style" w:eastAsia="MS Mincho" w:hAnsi="Bookman Old Style" w:cs="Tahoma"/>
                </w:rPr>
                <w:t>/02/20)</w:t>
              </w:r>
            </w:ins>
            <w:ins w:id="6205" w:author="user" w:date="2020-02-10T02:09:00Z">
              <w:r>
                <w:rPr>
                  <w:rFonts w:ascii="Bookman Old Style" w:eastAsia="MS Mincho" w:hAnsi="Bookman Old Style" w:cs="Tahoma"/>
                </w:rPr>
                <w:t xml:space="preserve">  </w:t>
              </w:r>
            </w:ins>
            <w:del w:id="6206" w:author="user" w:date="2020-02-10T02:10:00Z">
              <w:r w:rsidR="00BE1F5C" w:rsidRPr="00E83B33" w:rsidDel="009E6964">
                <w:rPr>
                  <w:rFonts w:ascii="Bookman Old Style" w:eastAsia="MS Mincho" w:hAnsi="Bookman Old Style" w:cs="Tahoma"/>
                  <w:lang w:val="id-ID"/>
                  <w:rPrChange w:id="6207" w:author="Johnson H Marpaung" w:date="2015-11-11T15:54:00Z">
                    <w:rPr>
                      <w:rFonts w:ascii="Optima" w:eastAsia="MS Mincho" w:hAnsi="Optima" w:cs="Tahoma"/>
                    </w:rPr>
                  </w:rPrChange>
                </w:rPr>
                <w:delText xml:space="preserve">[Contoh: </w:delText>
              </w:r>
              <w:r w:rsidR="00BE1F5C" w:rsidRPr="00E83B33" w:rsidDel="009E6964">
                <w:rPr>
                  <w:rFonts w:ascii="Bookman Old Style" w:eastAsia="MS Mincho" w:hAnsi="Bookman Old Style" w:cs="Tahoma"/>
                  <w:i/>
                  <w:lang w:val="id-ID"/>
                  <w:rPrChange w:id="6208" w:author="Johnson H Marpaung" w:date="2015-11-11T15:54:00Z">
                    <w:rPr>
                      <w:rFonts w:ascii="Optima" w:eastAsia="MS Mincho" w:hAnsi="Optima" w:cs="Tahoma"/>
                      <w:i/>
                    </w:rPr>
                  </w:rPrChange>
                </w:rPr>
                <w:delText>Password</w:delText>
              </w:r>
              <w:r w:rsidR="00BE1F5C" w:rsidRPr="00E83B33" w:rsidDel="009E6964">
                <w:rPr>
                  <w:rFonts w:ascii="Bookman Old Style" w:eastAsia="MS Mincho" w:hAnsi="Bookman Old Style" w:cs="Tahoma"/>
                  <w:lang w:val="id-ID"/>
                  <w:rPrChange w:id="6209" w:author="Johnson H Marpaung" w:date="2015-11-11T15:54:00Z">
                    <w:rPr>
                      <w:rFonts w:ascii="Optima" w:eastAsia="MS Mincho" w:hAnsi="Optima" w:cs="Tahoma"/>
                    </w:rPr>
                  </w:rPrChange>
                </w:rPr>
                <w:delText xml:space="preserve"> tidak memen</w:delText>
              </w:r>
              <w:r w:rsidR="00327D44" w:rsidRPr="00E83B33" w:rsidDel="009E6964">
                <w:rPr>
                  <w:rFonts w:ascii="Bookman Old Style" w:eastAsia="MS Mincho" w:hAnsi="Bookman Old Style" w:cs="Tahoma"/>
                  <w:lang w:val="id-ID"/>
                  <w:rPrChange w:id="6210" w:author="Johnson H Marpaung" w:date="2015-11-11T15:54:00Z">
                    <w:rPr>
                      <w:rFonts w:ascii="Optima" w:eastAsia="MS Mincho" w:hAnsi="Optima" w:cs="Tahoma"/>
                    </w:rPr>
                  </w:rPrChange>
                </w:rPr>
                <w:delText>uhi ketentuan</w:delText>
              </w:r>
              <w:r w:rsidR="00DF1BC9" w:rsidRPr="00E83B33" w:rsidDel="009E6964">
                <w:rPr>
                  <w:rFonts w:ascii="Bookman Old Style" w:eastAsia="MS Mincho" w:hAnsi="Bookman Old Style" w:cs="Tahoma"/>
                  <w:lang w:val="id-ID"/>
                  <w:rPrChange w:id="6211" w:author="Johnson H Marpaung" w:date="2015-11-11T15:54:00Z">
                    <w:rPr>
                      <w:rFonts w:ascii="Optima" w:eastAsia="MS Mincho" w:hAnsi="Optima" w:cs="Tahoma"/>
                      <w:lang w:val="sv-SE"/>
                    </w:rPr>
                  </w:rPrChange>
                </w:rPr>
                <w:delText xml:space="preserve"> (18/08/07)</w:delText>
              </w:r>
              <w:r w:rsidR="00327D44" w:rsidRPr="00E83B33" w:rsidDel="009E6964">
                <w:rPr>
                  <w:rFonts w:ascii="Bookman Old Style" w:eastAsia="MS Mincho" w:hAnsi="Bookman Old Style" w:cs="Tahoma"/>
                  <w:lang w:val="id-ID"/>
                  <w:rPrChange w:id="6212" w:author="Johnson H Marpaung" w:date="2015-11-11T15:54:00Z">
                    <w:rPr>
                      <w:rFonts w:ascii="Optima" w:eastAsia="MS Mincho" w:hAnsi="Optima" w:cs="Tahoma"/>
                      <w:lang w:val="sv-SE"/>
                    </w:rPr>
                  </w:rPrChange>
                </w:rPr>
                <w:delText>]</w:delText>
              </w:r>
            </w:del>
          </w:p>
        </w:tc>
        <w:tc>
          <w:tcPr>
            <w:tcW w:w="1111" w:type="dxa"/>
            <w:vAlign w:val="center"/>
            <w:tcPrChange w:id="6213" w:author="Rahmani Dwiastuti" w:date="2015-09-28T10:50:00Z">
              <w:tcPr>
                <w:tcW w:w="1111" w:type="dxa"/>
              </w:tcPr>
            </w:tcPrChange>
          </w:tcPr>
          <w:p w14:paraId="3C47718B" w14:textId="77777777" w:rsidR="00327D44" w:rsidRPr="00E83B33" w:rsidRDefault="00327D44">
            <w:pPr>
              <w:jc w:val="center"/>
              <w:rPr>
                <w:rFonts w:ascii="Bookman Old Style" w:eastAsia="MS Mincho" w:hAnsi="Bookman Old Style" w:cs="Tahoma"/>
                <w:lang w:val="id-ID"/>
                <w:rPrChange w:id="6214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pPrChange w:id="6215" w:author="Rahmani Dwiastuti" w:date="2015-09-28T10:50:00Z">
                <w:pPr>
                  <w:jc w:val="both"/>
                </w:pPr>
              </w:pPrChange>
            </w:pPr>
            <w:r w:rsidRPr="00E83B33">
              <w:rPr>
                <w:rFonts w:ascii="Bookman Old Style" w:eastAsia="MS Mincho" w:hAnsi="Bookman Old Style" w:cs="Tahoma"/>
                <w:lang w:val="id-ID"/>
                <w:rPrChange w:id="6216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t>[Fatal]</w:t>
            </w:r>
          </w:p>
        </w:tc>
        <w:tc>
          <w:tcPr>
            <w:tcW w:w="3029" w:type="dxa"/>
            <w:vAlign w:val="center"/>
            <w:tcPrChange w:id="6217" w:author="Rahmani Dwiastuti" w:date="2015-09-28T10:50:00Z">
              <w:tcPr>
                <w:tcW w:w="3029" w:type="dxa"/>
              </w:tcPr>
            </w:tcPrChange>
          </w:tcPr>
          <w:p w14:paraId="1BDBA815" w14:textId="77777777" w:rsidR="00327D44" w:rsidRPr="00E83B33" w:rsidRDefault="00327D44">
            <w:pPr>
              <w:jc w:val="center"/>
              <w:rPr>
                <w:rFonts w:ascii="Bookman Old Style" w:eastAsia="MS Mincho" w:hAnsi="Bookman Old Style" w:cs="Tahoma"/>
                <w:lang w:val="id-ID"/>
                <w:rPrChange w:id="6218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pPrChange w:id="6219" w:author="Rahmani Dwiastuti" w:date="2015-09-28T10:50:00Z">
                <w:pPr>
                  <w:jc w:val="both"/>
                </w:pPr>
              </w:pPrChange>
            </w:pPr>
            <w:del w:id="6220" w:author="user" w:date="2020-02-10T02:10:00Z">
              <w:r w:rsidRPr="00E83B33" w:rsidDel="009E6964">
                <w:rPr>
                  <w:rFonts w:ascii="Bookman Old Style" w:eastAsia="MS Mincho" w:hAnsi="Bookman Old Style" w:cs="Tahoma"/>
                  <w:lang w:val="id-ID"/>
                  <w:rPrChange w:id="6221" w:author="Johnson H Marpaung" w:date="2015-11-11T15:54:00Z">
                    <w:rPr>
                      <w:rFonts w:ascii="Optima" w:eastAsia="MS Mincho" w:hAnsi="Optima" w:cs="Tahoma"/>
                    </w:rPr>
                  </w:rPrChange>
                </w:rPr>
                <w:delText>[Telah dilakukan perbaikan sesuai dengan ketentuan yang berlaku]</w:delText>
              </w:r>
            </w:del>
          </w:p>
        </w:tc>
        <w:tc>
          <w:tcPr>
            <w:tcW w:w="1485" w:type="dxa"/>
            <w:vAlign w:val="center"/>
            <w:tcPrChange w:id="6222" w:author="Rahmani Dwiastuti" w:date="2015-09-28T10:50:00Z">
              <w:tcPr>
                <w:tcW w:w="1485" w:type="dxa"/>
              </w:tcPr>
            </w:tcPrChange>
          </w:tcPr>
          <w:p w14:paraId="54CBE526" w14:textId="77777777" w:rsidR="00327D44" w:rsidRPr="00E83B33" w:rsidRDefault="00327D44">
            <w:pPr>
              <w:jc w:val="center"/>
              <w:rPr>
                <w:rFonts w:ascii="Bookman Old Style" w:eastAsia="MS Mincho" w:hAnsi="Bookman Old Style" w:cs="Tahoma"/>
                <w:lang w:val="id-ID"/>
                <w:rPrChange w:id="6223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pPrChange w:id="6224" w:author="Rahmani Dwiastuti" w:date="2015-09-28T10:50:00Z">
                <w:pPr>
                  <w:jc w:val="both"/>
                </w:pPr>
              </w:pPrChange>
            </w:pPr>
            <w:del w:id="6225" w:author="user" w:date="2020-02-10T02:10:00Z">
              <w:r w:rsidRPr="00E83B33" w:rsidDel="009E6964">
                <w:rPr>
                  <w:rFonts w:ascii="Bookman Old Style" w:eastAsia="MS Mincho" w:hAnsi="Bookman Old Style" w:cs="Tahoma"/>
                  <w:lang w:val="id-ID"/>
                  <w:rPrChange w:id="6226" w:author="Johnson H Marpaung" w:date="2015-11-11T15:54:00Z">
                    <w:rPr>
                      <w:rFonts w:ascii="Optima" w:eastAsia="MS Mincho" w:hAnsi="Optima" w:cs="Tahoma"/>
                    </w:rPr>
                  </w:rPrChange>
                </w:rPr>
                <w:delText>[Selesai (20/08/07)]</w:delText>
              </w:r>
            </w:del>
          </w:p>
        </w:tc>
        <w:tc>
          <w:tcPr>
            <w:tcW w:w="2626" w:type="dxa"/>
            <w:vAlign w:val="center"/>
            <w:tcPrChange w:id="6227" w:author="Rahmani Dwiastuti" w:date="2015-09-28T10:50:00Z">
              <w:tcPr>
                <w:tcW w:w="2626" w:type="dxa"/>
              </w:tcPr>
            </w:tcPrChange>
          </w:tcPr>
          <w:p w14:paraId="2D22D380" w14:textId="77777777" w:rsidR="00327D44" w:rsidRPr="00E83B33" w:rsidRDefault="00327D44">
            <w:pPr>
              <w:jc w:val="center"/>
              <w:rPr>
                <w:rFonts w:ascii="Bookman Old Style" w:eastAsia="MS Mincho" w:hAnsi="Bookman Old Style" w:cs="Tahoma"/>
                <w:lang w:val="id-ID"/>
                <w:rPrChange w:id="6228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pPrChange w:id="6229" w:author="Rahmani Dwiastuti" w:date="2015-09-28T10:50:00Z">
                <w:pPr>
                  <w:jc w:val="both"/>
                </w:pPr>
              </w:pPrChange>
            </w:pPr>
            <w:del w:id="6230" w:author="user" w:date="2020-02-10T02:10:00Z">
              <w:r w:rsidRPr="00E83B33" w:rsidDel="009E6964">
                <w:rPr>
                  <w:rFonts w:ascii="Bookman Old Style" w:eastAsia="MS Mincho" w:hAnsi="Bookman Old Style" w:cs="Tahoma"/>
                  <w:lang w:val="id-ID"/>
                  <w:rPrChange w:id="6231" w:author="Johnson H Marpaung" w:date="2015-11-11T15:54:00Z">
                    <w:rPr>
                      <w:rFonts w:ascii="Optima" w:eastAsia="MS Mincho" w:hAnsi="Optima" w:cs="Tahoma"/>
                    </w:rPr>
                  </w:rPrChange>
                </w:rPr>
                <w:delText>[Ok (20/08/07)]</w:delText>
              </w:r>
            </w:del>
          </w:p>
        </w:tc>
      </w:tr>
      <w:tr w:rsidR="00327D44" w:rsidRPr="00E83B33" w14:paraId="1F2EB1F5" w14:textId="77777777" w:rsidTr="009E4435">
        <w:trPr>
          <w:trHeight w:val="186"/>
          <w:trPrChange w:id="6232" w:author="Rahmani Dwiastuti" w:date="2015-09-28T10:49:00Z">
            <w:trPr>
              <w:trHeight w:val="186"/>
            </w:trPr>
          </w:trPrChange>
        </w:trPr>
        <w:tc>
          <w:tcPr>
            <w:tcW w:w="648" w:type="dxa"/>
            <w:tcPrChange w:id="6233" w:author="Rahmani Dwiastuti" w:date="2015-09-28T10:49:00Z">
              <w:tcPr>
                <w:tcW w:w="648" w:type="dxa"/>
              </w:tcPr>
            </w:tcPrChange>
          </w:tcPr>
          <w:p w14:paraId="455FA414" w14:textId="442AE44C" w:rsidR="00327D44" w:rsidRPr="00E83B33" w:rsidRDefault="00B468B1" w:rsidP="00477980">
            <w:pPr>
              <w:jc w:val="both"/>
              <w:rPr>
                <w:rFonts w:ascii="Bookman Old Style" w:eastAsia="MS Mincho" w:hAnsi="Bookman Old Style" w:cs="Tahoma"/>
                <w:lang w:val="id-ID"/>
                <w:rPrChange w:id="6234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ins w:id="6235" w:author="user" w:date="2020-02-10T02:26:00Z">
              <w:del w:id="6236" w:author="Lievia" w:date="2020-02-11T03:25:00Z">
                <w:r w:rsidDel="00F922F3">
                  <w:rPr>
                    <w:rFonts w:ascii="Bookman Old Style" w:eastAsia="MS Mincho" w:hAnsi="Bookman Old Style"/>
                  </w:rPr>
                  <w:delText>D</w:delText>
                </w:r>
              </w:del>
            </w:ins>
            <w:ins w:id="6237" w:author="Lievia" w:date="2020-02-11T03:25:00Z">
              <w:r w:rsidR="00F922F3">
                <w:rPr>
                  <w:rFonts w:ascii="Bookman Old Style" w:eastAsia="MS Mincho" w:hAnsi="Bookman Old Style"/>
                </w:rPr>
                <w:t>M</w:t>
              </w:r>
            </w:ins>
            <w:ins w:id="6238" w:author="user" w:date="2020-02-10T02:26:00Z">
              <w:del w:id="6239" w:author="Lievia" w:date="2020-02-13T20:04:00Z">
                <w:r w:rsidDel="00B33FF2">
                  <w:rPr>
                    <w:rFonts w:ascii="Bookman Old Style" w:eastAsia="MS Mincho" w:hAnsi="Bookman Old Style"/>
                  </w:rPr>
                  <w:delText>1</w:delText>
                </w:r>
              </w:del>
              <w:r>
                <w:rPr>
                  <w:rFonts w:ascii="Bookman Old Style" w:eastAsia="MS Mincho" w:hAnsi="Bookman Old Style"/>
                </w:rPr>
                <w:t>.</w:t>
              </w:r>
            </w:ins>
            <w:ins w:id="6240" w:author="Lievia" w:date="2020-02-13T20:04:00Z">
              <w:r w:rsidR="00B33FF2">
                <w:rPr>
                  <w:rFonts w:ascii="Bookman Old Style" w:eastAsia="MS Mincho" w:hAnsi="Bookman Old Style"/>
                </w:rPr>
                <w:t>2</w:t>
              </w:r>
            </w:ins>
            <w:ins w:id="6241" w:author="Lievia" w:date="2020-02-11T03:00:00Z">
              <w:r w:rsidR="00296D6D">
                <w:rPr>
                  <w:rFonts w:ascii="Bookman Old Style" w:eastAsia="MS Mincho" w:hAnsi="Bookman Old Style"/>
                </w:rPr>
                <w:t xml:space="preserve"> </w:t>
              </w:r>
            </w:ins>
            <w:ins w:id="6242" w:author="user" w:date="2020-02-10T02:26:00Z">
              <w:del w:id="6243" w:author="Lievia" w:date="2020-02-11T03:00:00Z">
                <w:r w:rsidDel="00296D6D">
                  <w:rPr>
                    <w:rFonts w:ascii="Bookman Old Style" w:eastAsia="MS Mincho" w:hAnsi="Bookman Old Style"/>
                  </w:rPr>
                  <w:delText>2</w:delText>
                </w:r>
              </w:del>
              <w:r>
                <w:rPr>
                  <w:rFonts w:ascii="Bookman Old Style" w:eastAsia="MS Mincho" w:hAnsi="Bookman Old Style"/>
                </w:rPr>
                <w:t>.</w:t>
              </w:r>
            </w:ins>
            <w:ins w:id="6244" w:author="Lievia" w:date="2020-02-11T03:00:00Z">
              <w:r w:rsidR="00296D6D">
                <w:rPr>
                  <w:rFonts w:ascii="Bookman Old Style" w:eastAsia="MS Mincho" w:hAnsi="Bookman Old Style"/>
                </w:rPr>
                <w:t>A</w:t>
              </w:r>
            </w:ins>
            <w:ins w:id="6245" w:author="user" w:date="2020-02-10T02:26:00Z">
              <w:del w:id="6246" w:author="Lievia" w:date="2020-02-11T03:00:00Z">
                <w:r w:rsidDel="00296D6D">
                  <w:rPr>
                    <w:rFonts w:ascii="Bookman Old Style" w:eastAsia="MS Mincho" w:hAnsi="Bookman Old Style"/>
                  </w:rPr>
                  <w:delText>E</w:delText>
                </w:r>
              </w:del>
            </w:ins>
            <w:ins w:id="6247" w:author="Lievia" w:date="2020-02-13T20:04:00Z">
              <w:r w:rsidR="00B33FF2">
                <w:rPr>
                  <w:rFonts w:ascii="Bookman Old Style" w:eastAsia="MS Mincho" w:hAnsi="Bookman Old Style"/>
                </w:rPr>
                <w:t>2</w:t>
              </w:r>
            </w:ins>
            <w:ins w:id="6248" w:author="user" w:date="2020-02-10T02:26:00Z">
              <w:del w:id="6249" w:author="Lievia" w:date="2020-02-13T20:04:00Z">
                <w:r w:rsidDel="00B33FF2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4905" w:type="dxa"/>
            <w:tcPrChange w:id="6250" w:author="Rahmani Dwiastuti" w:date="2015-09-28T10:49:00Z">
              <w:tcPr>
                <w:tcW w:w="4905" w:type="dxa"/>
              </w:tcPr>
            </w:tcPrChange>
          </w:tcPr>
          <w:p w14:paraId="012660AC" w14:textId="77777777" w:rsidR="00327D44" w:rsidRPr="00E83B33" w:rsidRDefault="00DC09B9">
            <w:pPr>
              <w:jc w:val="center"/>
              <w:rPr>
                <w:rFonts w:ascii="Bookman Old Style" w:eastAsia="MS Mincho" w:hAnsi="Bookman Old Style" w:cs="Tahoma"/>
                <w:lang w:val="id-ID"/>
                <w:rPrChange w:id="6251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  <w:pPrChange w:id="6252" w:author="Lievia" w:date="2020-02-11T03:04:00Z">
                <w:pPr>
                  <w:jc w:val="both"/>
                </w:pPr>
              </w:pPrChange>
            </w:pPr>
            <w:proofErr w:type="spellStart"/>
            <w:ins w:id="6253" w:author="Lievia" w:date="2020-02-11T03:04:00Z">
              <w:r>
                <w:rPr>
                  <w:rFonts w:ascii="Bookman Old Style" w:eastAsia="MS Mincho" w:hAnsi="Bookman Old Style" w:cs="Tahoma"/>
                </w:rPr>
                <w:t>Tombol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masuk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melalui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Facebook</w:t>
              </w:r>
              <w:r w:rsidR="00296D6D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296D6D">
                <w:rPr>
                  <w:rFonts w:ascii="Bookman Old Style" w:eastAsia="MS Mincho" w:hAnsi="Bookman Old Style" w:cs="Tahoma"/>
                </w:rPr>
                <w:t>belum</w:t>
              </w:r>
              <w:proofErr w:type="spellEnd"/>
              <w:r w:rsidR="00296D6D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296D6D">
                <w:rPr>
                  <w:rFonts w:ascii="Bookman Old Style" w:eastAsia="MS Mincho" w:hAnsi="Bookman Old Style" w:cs="Tahoma"/>
                </w:rPr>
                <w:t>dapat</w:t>
              </w:r>
              <w:proofErr w:type="spellEnd"/>
              <w:r w:rsidR="00296D6D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296D6D">
                <w:rPr>
                  <w:rFonts w:ascii="Bookman Old Style" w:eastAsia="MS Mincho" w:hAnsi="Bookman Old Style" w:cs="Tahoma"/>
                </w:rPr>
                <w:t>digunakan</w:t>
              </w:r>
              <w:proofErr w:type="spellEnd"/>
              <w:r w:rsidR="00296D6D">
                <w:rPr>
                  <w:rFonts w:ascii="Bookman Old Style" w:eastAsia="MS Mincho" w:hAnsi="Bookman Old Style" w:cs="Tahoma"/>
                </w:rPr>
                <w:t xml:space="preserve"> </w:t>
              </w:r>
            </w:ins>
            <w:ins w:id="6254" w:author="user" w:date="2020-02-10T02:29:00Z">
              <w:del w:id="6255" w:author="Lievia" w:date="2020-02-11T03:04:00Z">
                <w:r w:rsidR="00B468B1" w:rsidDel="00296D6D">
                  <w:rPr>
                    <w:rFonts w:ascii="Bookman Old Style" w:eastAsia="MS Mincho" w:hAnsi="Bookman Old Style"/>
                  </w:rPr>
                  <w:delText>Setelah dihapus d</w:delText>
                </w:r>
              </w:del>
            </w:ins>
            <w:ins w:id="6256" w:author="user" w:date="2020-02-10T02:28:00Z">
              <w:del w:id="6257" w:author="Lievia" w:date="2020-02-11T03:04:00Z">
                <w:r w:rsidR="00B468B1" w:rsidDel="00296D6D">
                  <w:rPr>
                    <w:rFonts w:ascii="Bookman Old Style" w:eastAsia="MS Mincho" w:hAnsi="Bookman Old Style"/>
                  </w:rPr>
                  <w:delText>ata masih tampil</w:delText>
                </w:r>
              </w:del>
            </w:ins>
            <w:ins w:id="6258" w:author="user" w:date="2020-02-10T02:29:00Z">
              <w:del w:id="6259" w:author="Lievia" w:date="2020-02-11T03:04:00Z">
                <w:r w:rsidR="00B468B1" w:rsidDel="00296D6D">
                  <w:rPr>
                    <w:rFonts w:ascii="Bookman Old Style" w:eastAsia="MS Mincho" w:hAnsi="Bookman Old Style"/>
                  </w:rPr>
                  <w:delText xml:space="preserve"> dalam tabel PUJK</w:delText>
                </w:r>
              </w:del>
            </w:ins>
            <w:ins w:id="6260" w:author="user" w:date="2020-02-10T02:30:00Z">
              <w:del w:id="6261" w:author="Lievia" w:date="2020-02-11T03:04:00Z">
                <w:r w:rsidR="00B468B1" w:rsidDel="00296D6D">
                  <w:rPr>
                    <w:rFonts w:ascii="Bookman Old Style" w:eastAsia="MS Mincho" w:hAnsi="Bookman Old Style"/>
                  </w:rPr>
                  <w:delText xml:space="preserve"> setelah 20-40 detik di refresh kembali data naru terhapus</w:delText>
                </w:r>
              </w:del>
            </w:ins>
            <w:ins w:id="6262" w:author="user" w:date="2020-02-10T07:49:00Z">
              <w:del w:id="6263" w:author="Lievia" w:date="2020-02-11T03:04:00Z">
                <w:r w:rsidR="00A8562C" w:rsidDel="00296D6D">
                  <w:rPr>
                    <w:rFonts w:ascii="Bookman Old Style" w:eastAsia="MS Mincho" w:hAnsi="Bookman Old Style"/>
                  </w:rPr>
                  <w:delText xml:space="preserve"> </w:delText>
                </w:r>
              </w:del>
              <w:r w:rsidR="00A8562C">
                <w:rPr>
                  <w:rFonts w:ascii="Bookman Old Style" w:eastAsia="MS Mincho" w:hAnsi="Bookman Old Style" w:cs="Tahoma"/>
                </w:rPr>
                <w:t>(1</w:t>
              </w:r>
            </w:ins>
            <w:ins w:id="6264" w:author="Lievia" w:date="2020-02-11T03:02:00Z">
              <w:r w:rsidR="00296D6D">
                <w:rPr>
                  <w:rFonts w:ascii="Bookman Old Style" w:eastAsia="MS Mincho" w:hAnsi="Bookman Old Style" w:cs="Tahoma"/>
                </w:rPr>
                <w:t>1</w:t>
              </w:r>
            </w:ins>
            <w:ins w:id="6265" w:author="user" w:date="2020-02-10T07:49:00Z">
              <w:del w:id="6266" w:author="Lievia" w:date="2020-02-11T03:02:00Z">
                <w:r w:rsidR="00A8562C" w:rsidDel="00296D6D">
                  <w:rPr>
                    <w:rFonts w:ascii="Bookman Old Style" w:eastAsia="MS Mincho" w:hAnsi="Bookman Old Style" w:cs="Tahoma"/>
                  </w:rPr>
                  <w:delText>0</w:delText>
                </w:r>
              </w:del>
              <w:r w:rsidR="00A8562C">
                <w:rPr>
                  <w:rFonts w:ascii="Bookman Old Style" w:eastAsia="MS Mincho" w:hAnsi="Bookman Old Style" w:cs="Tahoma"/>
                </w:rPr>
                <w:t xml:space="preserve">/02/20)  </w:t>
              </w:r>
            </w:ins>
          </w:p>
        </w:tc>
        <w:tc>
          <w:tcPr>
            <w:tcW w:w="1111" w:type="dxa"/>
            <w:tcPrChange w:id="6267" w:author="Rahmani Dwiastuti" w:date="2015-09-28T10:49:00Z">
              <w:tcPr>
                <w:tcW w:w="1111" w:type="dxa"/>
              </w:tcPr>
            </w:tcPrChange>
          </w:tcPr>
          <w:p w14:paraId="38574BF3" w14:textId="3A337A3C" w:rsidR="00327D44" w:rsidRPr="00E83B33" w:rsidRDefault="00C33CD6" w:rsidP="00477980">
            <w:pPr>
              <w:jc w:val="both"/>
              <w:rPr>
                <w:rFonts w:ascii="Bookman Old Style" w:eastAsia="MS Mincho" w:hAnsi="Bookman Old Style" w:cs="Tahoma"/>
                <w:lang w:val="id-ID"/>
                <w:rPrChange w:id="6268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ins w:id="6269" w:author="Naca Nacu" w:date="2020-02-12T11:36:00Z">
              <w:r w:rsidRPr="001E4AC1">
                <w:rPr>
                  <w:rFonts w:ascii="Bookman Old Style" w:eastAsia="MS Mincho" w:hAnsi="Bookman Old Style" w:cs="Tahoma"/>
                  <w:lang w:val="id-ID"/>
                </w:rPr>
                <w:t>[Fatal]</w:t>
              </w:r>
            </w:ins>
          </w:p>
        </w:tc>
        <w:tc>
          <w:tcPr>
            <w:tcW w:w="3029" w:type="dxa"/>
            <w:tcPrChange w:id="6270" w:author="Rahmani Dwiastuti" w:date="2015-09-28T10:49:00Z">
              <w:tcPr>
                <w:tcW w:w="3029" w:type="dxa"/>
              </w:tcPr>
            </w:tcPrChange>
          </w:tcPr>
          <w:p w14:paraId="08097C3A" w14:textId="77777777" w:rsidR="00327D44" w:rsidRPr="00E83B33" w:rsidRDefault="00327D44" w:rsidP="00477980">
            <w:pPr>
              <w:jc w:val="both"/>
              <w:rPr>
                <w:rFonts w:ascii="Bookman Old Style" w:eastAsia="MS Mincho" w:hAnsi="Bookman Old Style" w:cs="Tahoma"/>
                <w:lang w:val="id-ID"/>
                <w:rPrChange w:id="6271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1485" w:type="dxa"/>
            <w:tcPrChange w:id="6272" w:author="Rahmani Dwiastuti" w:date="2015-09-28T10:49:00Z">
              <w:tcPr>
                <w:tcW w:w="1485" w:type="dxa"/>
              </w:tcPr>
            </w:tcPrChange>
          </w:tcPr>
          <w:p w14:paraId="6EEF7EEE" w14:textId="77777777" w:rsidR="00327D44" w:rsidRPr="00E83B33" w:rsidRDefault="00327D44" w:rsidP="00477980">
            <w:pPr>
              <w:jc w:val="both"/>
              <w:rPr>
                <w:rFonts w:ascii="Bookman Old Style" w:eastAsia="MS Mincho" w:hAnsi="Bookman Old Style" w:cs="Tahoma"/>
                <w:lang w:val="id-ID"/>
                <w:rPrChange w:id="6273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2626" w:type="dxa"/>
            <w:tcPrChange w:id="6274" w:author="Rahmani Dwiastuti" w:date="2015-09-28T10:49:00Z">
              <w:tcPr>
                <w:tcW w:w="2626" w:type="dxa"/>
              </w:tcPr>
            </w:tcPrChange>
          </w:tcPr>
          <w:p w14:paraId="74E563B3" w14:textId="77777777" w:rsidR="00327D44" w:rsidRPr="00E83B33" w:rsidRDefault="00327D44" w:rsidP="00477980">
            <w:pPr>
              <w:jc w:val="both"/>
              <w:rPr>
                <w:rFonts w:ascii="Bookman Old Style" w:eastAsia="MS Mincho" w:hAnsi="Bookman Old Style" w:cs="Tahoma"/>
                <w:lang w:val="id-ID"/>
                <w:rPrChange w:id="6275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</w:tr>
      <w:tr w:rsidR="00D812FF" w:rsidRPr="00E83B33" w14:paraId="64EFBE42" w14:textId="77777777" w:rsidTr="001572AA">
        <w:trPr>
          <w:trHeight w:val="177"/>
          <w:trPrChange w:id="6276" w:author="user" w:date="2020-02-10T04:19:00Z">
            <w:trPr>
              <w:trHeight w:val="177"/>
            </w:trPr>
          </w:trPrChange>
        </w:trPr>
        <w:tc>
          <w:tcPr>
            <w:tcW w:w="648" w:type="dxa"/>
            <w:vAlign w:val="center"/>
            <w:tcPrChange w:id="6277" w:author="user" w:date="2020-02-10T04:19:00Z">
              <w:tcPr>
                <w:tcW w:w="648" w:type="dxa"/>
              </w:tcPr>
            </w:tcPrChange>
          </w:tcPr>
          <w:p w14:paraId="5D6DB515" w14:textId="14DDF189" w:rsidR="00D812FF" w:rsidRPr="00E83B33" w:rsidRDefault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278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ins w:id="6279" w:author="user" w:date="2020-02-10T04:19:00Z">
              <w:del w:id="6280" w:author="Lievia" w:date="2020-02-11T03:25:00Z">
                <w:r w:rsidDel="00F922F3">
                  <w:rPr>
                    <w:rFonts w:ascii="Bookman Old Style" w:eastAsia="MS Mincho" w:hAnsi="Bookman Old Style"/>
                  </w:rPr>
                  <w:delText>D</w:delText>
                </w:r>
              </w:del>
            </w:ins>
            <w:ins w:id="6281" w:author="Lievia" w:date="2020-02-11T03:25:00Z">
              <w:r w:rsidR="00F922F3">
                <w:rPr>
                  <w:rFonts w:ascii="Bookman Old Style" w:eastAsia="MS Mincho" w:hAnsi="Bookman Old Style"/>
                </w:rPr>
                <w:t>M</w:t>
              </w:r>
            </w:ins>
            <w:ins w:id="6282" w:author="user" w:date="2020-02-10T04:19:00Z">
              <w:del w:id="6283" w:author="Lievia" w:date="2020-02-13T20:04:00Z">
                <w:r w:rsidDel="00B33FF2">
                  <w:rPr>
                    <w:rFonts w:ascii="Bookman Old Style" w:eastAsia="MS Mincho" w:hAnsi="Bookman Old Style"/>
                  </w:rPr>
                  <w:delText>1</w:delText>
                </w:r>
              </w:del>
              <w:r>
                <w:rPr>
                  <w:rFonts w:ascii="Bookman Old Style" w:eastAsia="MS Mincho" w:hAnsi="Bookman Old Style"/>
                </w:rPr>
                <w:t>.</w:t>
              </w:r>
            </w:ins>
            <w:ins w:id="6284" w:author="Lievia" w:date="2020-02-13T20:05:00Z">
              <w:r w:rsidR="00B33FF2">
                <w:rPr>
                  <w:rFonts w:ascii="Bookman Old Style" w:eastAsia="MS Mincho" w:hAnsi="Bookman Old Style"/>
                </w:rPr>
                <w:t>3</w:t>
              </w:r>
            </w:ins>
            <w:ins w:id="6285" w:author="user" w:date="2020-02-10T04:19:00Z">
              <w:del w:id="6286" w:author="Lievia" w:date="2020-02-13T20:05:00Z">
                <w:r w:rsidDel="00B33FF2">
                  <w:rPr>
                    <w:rFonts w:ascii="Bookman Old Style" w:eastAsia="MS Mincho" w:hAnsi="Bookman Old Style"/>
                  </w:rPr>
                  <w:delText>4</w:delText>
                </w:r>
              </w:del>
              <w:r>
                <w:rPr>
                  <w:rFonts w:ascii="Bookman Old Style" w:eastAsia="MS Mincho" w:hAnsi="Bookman Old Style"/>
                </w:rPr>
                <w:t>.</w:t>
              </w:r>
              <w:del w:id="6287" w:author="Lievia" w:date="2020-02-11T03:01:00Z">
                <w:r w:rsidDel="00296D6D">
                  <w:rPr>
                    <w:rFonts w:ascii="Bookman Old Style" w:eastAsia="MS Mincho" w:hAnsi="Bookman Old Style"/>
                  </w:rPr>
                  <w:delText>C</w:delText>
                </w:r>
              </w:del>
            </w:ins>
            <w:ins w:id="6288" w:author="Lievia" w:date="2020-02-11T03:01:00Z">
              <w:r w:rsidR="00296D6D">
                <w:rPr>
                  <w:rFonts w:ascii="Bookman Old Style" w:eastAsia="MS Mincho" w:hAnsi="Bookman Old Style"/>
                </w:rPr>
                <w:t>A</w:t>
              </w:r>
            </w:ins>
            <w:ins w:id="6289" w:author="Lievia" w:date="2020-02-13T20:05:00Z">
              <w:r w:rsidR="00B33FF2">
                <w:rPr>
                  <w:rFonts w:ascii="Bookman Old Style" w:eastAsia="MS Mincho" w:hAnsi="Bookman Old Style"/>
                </w:rPr>
                <w:t>3</w:t>
              </w:r>
            </w:ins>
            <w:ins w:id="6290" w:author="user" w:date="2020-02-10T04:19:00Z">
              <w:del w:id="6291" w:author="Lievia" w:date="2020-02-13T20:05:00Z">
                <w:r w:rsidDel="00B33FF2">
                  <w:rPr>
                    <w:rFonts w:ascii="Bookman Old Style" w:eastAsia="MS Mincho" w:hAnsi="Bookman Old Style"/>
                  </w:rPr>
                  <w:delText>1</w:delText>
                </w:r>
              </w:del>
            </w:ins>
          </w:p>
        </w:tc>
        <w:tc>
          <w:tcPr>
            <w:tcW w:w="4905" w:type="dxa"/>
            <w:tcPrChange w:id="6292" w:author="user" w:date="2020-02-10T04:19:00Z">
              <w:tcPr>
                <w:tcW w:w="4905" w:type="dxa"/>
              </w:tcPr>
            </w:tcPrChange>
          </w:tcPr>
          <w:p w14:paraId="54C8BF7E" w14:textId="77777777" w:rsidR="00D812FF" w:rsidRPr="00D812FF" w:rsidRDefault="00DC09B9">
            <w:pPr>
              <w:jc w:val="both"/>
              <w:rPr>
                <w:rFonts w:ascii="Bookman Old Style" w:eastAsia="MS Mincho" w:hAnsi="Bookman Old Style" w:cs="Tahoma"/>
                <w:rPrChange w:id="6293" w:author="user" w:date="2020-02-10T04:19:00Z">
                  <w:rPr>
                    <w:rFonts w:ascii="Optima" w:eastAsia="MS Mincho" w:hAnsi="Optima" w:cs="Tahoma"/>
                  </w:rPr>
                </w:rPrChange>
              </w:rPr>
            </w:pPr>
            <w:proofErr w:type="spellStart"/>
            <w:ins w:id="6294" w:author="Lievia" w:date="2020-02-11T03:05:00Z">
              <w:r>
                <w:rPr>
                  <w:rFonts w:ascii="Bookman Old Style" w:eastAsia="MS Mincho" w:hAnsi="Bookman Old Style" w:cs="Tahoma"/>
                </w:rPr>
                <w:t>Tombol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masuk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melalui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Tw</w:t>
              </w:r>
            </w:ins>
            <w:ins w:id="6295" w:author="Lievia" w:date="2020-02-11T03:06:00Z">
              <w:r>
                <w:rPr>
                  <w:rFonts w:ascii="Bookman Old Style" w:eastAsia="MS Mincho" w:hAnsi="Bookman Old Style" w:cs="Tahoma"/>
                </w:rPr>
                <w:t>itter</w:t>
              </w:r>
            </w:ins>
            <w:ins w:id="6296" w:author="Lievia" w:date="2020-02-11T03:05:00Z">
              <w:r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belum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dapat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digunakan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</w:ins>
            <w:ins w:id="6297" w:author="user" w:date="2020-02-10T04:19:00Z">
              <w:del w:id="6298" w:author="Lievia" w:date="2020-02-11T03:05:00Z">
                <w:r w:rsidR="00D812FF" w:rsidDel="00DC09B9">
                  <w:rPr>
                    <w:rFonts w:ascii="Bookman Old Style" w:eastAsia="MS Mincho" w:hAnsi="Bookman Old Style" w:cs="Tahoma"/>
                  </w:rPr>
                  <w:delText xml:space="preserve">Setelah melakukan tambah data pada fasilitas keuangan data yang ditampilkan di halaman fasilitas kategori </w:delText>
                </w:r>
              </w:del>
            </w:ins>
            <w:ins w:id="6299" w:author="user" w:date="2020-02-10T04:20:00Z">
              <w:del w:id="6300" w:author="Lievia" w:date="2020-02-11T03:05:00Z">
                <w:r w:rsidR="00D45DE3" w:rsidDel="00DC09B9">
                  <w:rPr>
                    <w:rFonts w:ascii="Bookman Old Style" w:eastAsia="MS Mincho" w:hAnsi="Bookman Old Style" w:cs="Tahoma"/>
                  </w:rPr>
                  <w:delText>tidak mengalami penambahan</w:delText>
                </w:r>
              </w:del>
            </w:ins>
            <w:ins w:id="6301" w:author="user" w:date="2020-02-10T07:49:00Z">
              <w:del w:id="6302" w:author="Lievia" w:date="2020-02-11T03:05:00Z">
                <w:r w:rsidR="00A8562C" w:rsidDel="00DC09B9">
                  <w:rPr>
                    <w:rFonts w:ascii="Bookman Old Style" w:eastAsia="MS Mincho" w:hAnsi="Bookman Old Style" w:cs="Tahoma"/>
                  </w:rPr>
                  <w:delText xml:space="preserve"> </w:delText>
                </w:r>
              </w:del>
              <w:r w:rsidR="00A8562C">
                <w:rPr>
                  <w:rFonts w:ascii="Bookman Old Style" w:eastAsia="MS Mincho" w:hAnsi="Bookman Old Style" w:cs="Tahoma"/>
                </w:rPr>
                <w:t>(1</w:t>
              </w:r>
            </w:ins>
            <w:ins w:id="6303" w:author="Lievia" w:date="2020-02-11T03:02:00Z">
              <w:r w:rsidR="00296D6D">
                <w:rPr>
                  <w:rFonts w:ascii="Bookman Old Style" w:eastAsia="MS Mincho" w:hAnsi="Bookman Old Style" w:cs="Tahoma"/>
                </w:rPr>
                <w:t>1</w:t>
              </w:r>
            </w:ins>
            <w:ins w:id="6304" w:author="user" w:date="2020-02-10T07:49:00Z">
              <w:del w:id="6305" w:author="Lievia" w:date="2020-02-11T03:02:00Z">
                <w:r w:rsidR="00A8562C" w:rsidDel="00296D6D">
                  <w:rPr>
                    <w:rFonts w:ascii="Bookman Old Style" w:eastAsia="MS Mincho" w:hAnsi="Bookman Old Style" w:cs="Tahoma"/>
                  </w:rPr>
                  <w:delText>0</w:delText>
                </w:r>
              </w:del>
              <w:r w:rsidR="00A8562C">
                <w:rPr>
                  <w:rFonts w:ascii="Bookman Old Style" w:eastAsia="MS Mincho" w:hAnsi="Bookman Old Style" w:cs="Tahoma"/>
                </w:rPr>
                <w:t xml:space="preserve">/02/20)  </w:t>
              </w:r>
            </w:ins>
          </w:p>
        </w:tc>
        <w:tc>
          <w:tcPr>
            <w:tcW w:w="1111" w:type="dxa"/>
            <w:tcPrChange w:id="6306" w:author="user" w:date="2020-02-10T04:19:00Z">
              <w:tcPr>
                <w:tcW w:w="1111" w:type="dxa"/>
              </w:tcPr>
            </w:tcPrChange>
          </w:tcPr>
          <w:p w14:paraId="34672EF3" w14:textId="76163E6C" w:rsidR="00D812FF" w:rsidRPr="00E83B33" w:rsidRDefault="00C33CD6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07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ins w:id="6308" w:author="Naca Nacu" w:date="2020-02-12T11:36:00Z">
              <w:r w:rsidRPr="001E4AC1">
                <w:rPr>
                  <w:rFonts w:ascii="Bookman Old Style" w:eastAsia="MS Mincho" w:hAnsi="Bookman Old Style" w:cs="Tahoma"/>
                  <w:lang w:val="id-ID"/>
                </w:rPr>
                <w:t>[Fatal]</w:t>
              </w:r>
            </w:ins>
          </w:p>
        </w:tc>
        <w:tc>
          <w:tcPr>
            <w:tcW w:w="3029" w:type="dxa"/>
            <w:tcPrChange w:id="6309" w:author="user" w:date="2020-02-10T04:19:00Z">
              <w:tcPr>
                <w:tcW w:w="3029" w:type="dxa"/>
              </w:tcPr>
            </w:tcPrChange>
          </w:tcPr>
          <w:p w14:paraId="7580E283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10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1485" w:type="dxa"/>
            <w:tcPrChange w:id="6311" w:author="user" w:date="2020-02-10T04:19:00Z">
              <w:tcPr>
                <w:tcW w:w="1485" w:type="dxa"/>
              </w:tcPr>
            </w:tcPrChange>
          </w:tcPr>
          <w:p w14:paraId="6C7EAB4E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12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2626" w:type="dxa"/>
            <w:tcPrChange w:id="6313" w:author="user" w:date="2020-02-10T04:19:00Z">
              <w:tcPr>
                <w:tcW w:w="2626" w:type="dxa"/>
              </w:tcPr>
            </w:tcPrChange>
          </w:tcPr>
          <w:p w14:paraId="527EC8F2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14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</w:tr>
      <w:tr w:rsidR="00D812FF" w:rsidRPr="00E83B33" w14:paraId="52803705" w14:textId="77777777" w:rsidTr="009E4435">
        <w:trPr>
          <w:trHeight w:val="186"/>
          <w:trPrChange w:id="6315" w:author="Rahmani Dwiastuti" w:date="2015-09-28T10:49:00Z">
            <w:trPr>
              <w:trHeight w:val="186"/>
            </w:trPr>
          </w:trPrChange>
        </w:trPr>
        <w:tc>
          <w:tcPr>
            <w:tcW w:w="648" w:type="dxa"/>
            <w:tcPrChange w:id="6316" w:author="Rahmani Dwiastuti" w:date="2015-09-28T10:49:00Z">
              <w:tcPr>
                <w:tcW w:w="648" w:type="dxa"/>
              </w:tcPr>
            </w:tcPrChange>
          </w:tcPr>
          <w:p w14:paraId="5C62DBB7" w14:textId="47ED0886" w:rsidR="00DC09B9" w:rsidRDefault="00A56C9A">
            <w:pPr>
              <w:jc w:val="both"/>
              <w:rPr>
                <w:ins w:id="6317" w:author="Lievia" w:date="2020-02-11T03:07:00Z"/>
                <w:rFonts w:ascii="Bookman Old Style" w:eastAsia="MS Mincho" w:hAnsi="Bookman Old Style"/>
              </w:rPr>
            </w:pPr>
            <w:ins w:id="6318" w:author="user" w:date="2020-02-10T07:47:00Z">
              <w:del w:id="6319" w:author="Lievia" w:date="2020-02-11T03:25:00Z">
                <w:r w:rsidDel="00F922F3">
                  <w:rPr>
                    <w:rFonts w:ascii="Bookman Old Style" w:eastAsia="MS Mincho" w:hAnsi="Bookman Old Style"/>
                  </w:rPr>
                  <w:delText>D</w:delText>
                </w:r>
              </w:del>
            </w:ins>
            <w:ins w:id="6320" w:author="Lievia" w:date="2020-02-11T03:25:00Z">
              <w:r w:rsidR="00F922F3">
                <w:rPr>
                  <w:rFonts w:ascii="Bookman Old Style" w:eastAsia="MS Mincho" w:hAnsi="Bookman Old Style"/>
                </w:rPr>
                <w:t>M</w:t>
              </w:r>
            </w:ins>
            <w:ins w:id="6321" w:author="user" w:date="2020-02-10T07:47:00Z">
              <w:r>
                <w:rPr>
                  <w:rFonts w:ascii="Bookman Old Style" w:eastAsia="MS Mincho" w:hAnsi="Bookman Old Style"/>
                </w:rPr>
                <w:t>.</w:t>
              </w:r>
            </w:ins>
            <w:ins w:id="6322" w:author="Lievia" w:date="2020-02-13T20:05:00Z">
              <w:r w:rsidR="00B33FF2">
                <w:rPr>
                  <w:rFonts w:ascii="Bookman Old Style" w:eastAsia="MS Mincho" w:hAnsi="Bookman Old Style"/>
                </w:rPr>
                <w:t>4</w:t>
              </w:r>
            </w:ins>
            <w:ins w:id="6323" w:author="user" w:date="2020-02-10T07:47:00Z">
              <w:del w:id="6324" w:author="Lievia" w:date="2020-02-13T20:05:00Z">
                <w:r w:rsidDel="00B33FF2">
                  <w:rPr>
                    <w:rFonts w:ascii="Bookman Old Style" w:eastAsia="MS Mincho" w:hAnsi="Bookman Old Style"/>
                  </w:rPr>
                  <w:delText>1</w:delText>
                </w:r>
              </w:del>
              <w:del w:id="6325" w:author="Lievia" w:date="2020-02-11T03:26:00Z">
                <w:r w:rsidDel="00F922F3">
                  <w:rPr>
                    <w:rFonts w:ascii="Bookman Old Style" w:eastAsia="MS Mincho" w:hAnsi="Bookman Old Style"/>
                  </w:rPr>
                  <w:delText>.</w:delText>
                </w:r>
              </w:del>
              <w:del w:id="6326" w:author="Lievia" w:date="2020-02-11T03:06:00Z">
                <w:r w:rsidDel="00DC09B9">
                  <w:rPr>
                    <w:rFonts w:ascii="Bookman Old Style" w:eastAsia="MS Mincho" w:hAnsi="Bookman Old Style"/>
                  </w:rPr>
                  <w:delText>4</w:delText>
                </w:r>
              </w:del>
              <w:r>
                <w:rPr>
                  <w:rFonts w:ascii="Bookman Old Style" w:eastAsia="MS Mincho" w:hAnsi="Bookman Old Style"/>
                </w:rPr>
                <w:t>.</w:t>
              </w:r>
            </w:ins>
            <w:ins w:id="6327" w:author="Lievia" w:date="2020-02-11T03:07:00Z">
              <w:r w:rsidR="00DC09B9">
                <w:rPr>
                  <w:rFonts w:ascii="Bookman Old Style" w:eastAsia="MS Mincho" w:hAnsi="Bookman Old Style"/>
                </w:rPr>
                <w:t>B</w:t>
              </w:r>
            </w:ins>
          </w:p>
          <w:p w14:paraId="5793F157" w14:textId="77777777" w:rsidR="00D812FF" w:rsidRPr="00E83B33" w:rsidRDefault="00A56C9A">
            <w:pPr>
              <w:jc w:val="both"/>
              <w:rPr>
                <w:rFonts w:ascii="Bookman Old Style" w:eastAsia="MS Mincho" w:hAnsi="Bookman Old Style" w:cs="Tahoma"/>
                <w:lang w:val="id-ID"/>
                <w:rPrChange w:id="6328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ins w:id="6329" w:author="user" w:date="2020-02-10T07:47:00Z">
              <w:del w:id="6330" w:author="Lievia" w:date="2020-02-11T03:07:00Z">
                <w:r w:rsidDel="00DC09B9">
                  <w:rPr>
                    <w:rFonts w:ascii="Bookman Old Style" w:eastAsia="MS Mincho" w:hAnsi="Bookman Old Style"/>
                  </w:rPr>
                  <w:delText>D</w:delText>
                </w:r>
              </w:del>
            </w:ins>
            <w:ins w:id="6331" w:author="Lievia" w:date="2020-02-11T03:07:00Z">
              <w:r w:rsidR="00DC09B9">
                <w:rPr>
                  <w:rFonts w:ascii="Bookman Old Style" w:eastAsia="MS Mincho" w:hAnsi="Bookman Old Style"/>
                </w:rPr>
                <w:t>1</w:t>
              </w:r>
            </w:ins>
            <w:ins w:id="6332" w:author="user" w:date="2020-02-10T07:47:00Z">
              <w:del w:id="6333" w:author="Lievia" w:date="2020-02-11T03:07:00Z">
                <w:r w:rsidDel="00DC09B9">
                  <w:rPr>
                    <w:rFonts w:ascii="Bookman Old Style" w:eastAsia="MS Mincho" w:hAnsi="Bookman Old Style"/>
                  </w:rPr>
                  <w:delText>2</w:delText>
                </w:r>
              </w:del>
            </w:ins>
          </w:p>
        </w:tc>
        <w:tc>
          <w:tcPr>
            <w:tcW w:w="4905" w:type="dxa"/>
            <w:tcPrChange w:id="6334" w:author="Rahmani Dwiastuti" w:date="2015-09-28T10:49:00Z">
              <w:tcPr>
                <w:tcW w:w="4905" w:type="dxa"/>
              </w:tcPr>
            </w:tcPrChange>
          </w:tcPr>
          <w:p w14:paraId="619E8C17" w14:textId="77777777" w:rsidR="00D812FF" w:rsidRPr="00A56C9A" w:rsidRDefault="00A56C9A" w:rsidP="00D812FF">
            <w:pPr>
              <w:jc w:val="both"/>
              <w:rPr>
                <w:rFonts w:ascii="Bookman Old Style" w:eastAsia="MS Mincho" w:hAnsi="Bookman Old Style" w:cs="Tahoma"/>
                <w:rPrChange w:id="6335" w:author="user" w:date="2020-02-10T07:47:00Z">
                  <w:rPr>
                    <w:rFonts w:ascii="Optima" w:eastAsia="MS Mincho" w:hAnsi="Optima" w:cs="Tahoma"/>
                  </w:rPr>
                </w:rPrChange>
              </w:rPr>
            </w:pPr>
            <w:ins w:id="6336" w:author="user" w:date="2020-02-10T07:47:00Z">
              <w:del w:id="6337" w:author="Lievia" w:date="2020-02-11T03:08:00Z">
                <w:r w:rsidDel="00DC09B9">
                  <w:rPr>
                    <w:rFonts w:ascii="Bookman Old Style" w:eastAsia="MS Mincho" w:hAnsi="Bookman Old Style" w:cs="Tahoma"/>
                  </w:rPr>
                  <w:delText>Tidak terjadi perubahan pada data setelah di lakukan edit data</w:delText>
                </w:r>
              </w:del>
            </w:ins>
            <w:proofErr w:type="spellStart"/>
            <w:ins w:id="6338" w:author="Lievia" w:date="2020-02-11T03:08:00Z">
              <w:r w:rsidR="00DC09B9">
                <w:rPr>
                  <w:rFonts w:ascii="Bookman Old Style" w:eastAsia="MS Mincho" w:hAnsi="Bookman Old Style" w:cs="Tahoma"/>
                </w:rPr>
                <w:t>K</w:t>
              </w:r>
            </w:ins>
            <w:ins w:id="6339" w:author="Lievia" w:date="2020-02-11T03:09:00Z">
              <w:r w:rsidR="00DC09B9">
                <w:rPr>
                  <w:rFonts w:ascii="Bookman Old Style" w:eastAsia="MS Mincho" w:hAnsi="Bookman Old Style" w:cs="Tahoma"/>
                </w:rPr>
                <w:t>etika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sudah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mengisi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form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sesuai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yang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ditentukan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dan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mengklik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tombol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buat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akun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,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tidak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bisa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membuat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akun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selalu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ada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pemberitahuan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bahwa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email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sudah</w:t>
              </w:r>
              <w:proofErr w:type="spellEnd"/>
              <w:r w:rsidR="00DC09B9"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 w:rsidR="00DC09B9">
                <w:rPr>
                  <w:rFonts w:ascii="Bookman Old Style" w:eastAsia="MS Mincho" w:hAnsi="Bookman Old Style" w:cs="Tahoma"/>
                </w:rPr>
                <w:t>terdaftar</w:t>
              </w:r>
            </w:ins>
            <w:proofErr w:type="spellEnd"/>
            <w:ins w:id="6340" w:author="user" w:date="2020-02-10T07:49:00Z">
              <w:r w:rsidR="00A8562C">
                <w:rPr>
                  <w:rFonts w:ascii="Bookman Old Style" w:eastAsia="MS Mincho" w:hAnsi="Bookman Old Style" w:cs="Tahoma"/>
                </w:rPr>
                <w:t xml:space="preserve"> (1</w:t>
              </w:r>
            </w:ins>
            <w:ins w:id="6341" w:author="Lievia" w:date="2020-02-11T03:27:00Z">
              <w:r w:rsidR="00F922F3">
                <w:rPr>
                  <w:rFonts w:ascii="Bookman Old Style" w:eastAsia="MS Mincho" w:hAnsi="Bookman Old Style" w:cs="Tahoma"/>
                </w:rPr>
                <w:t>1</w:t>
              </w:r>
            </w:ins>
            <w:ins w:id="6342" w:author="user" w:date="2020-02-10T07:49:00Z">
              <w:del w:id="6343" w:author="Lievia" w:date="2020-02-11T03:27:00Z">
                <w:r w:rsidR="00A8562C" w:rsidDel="00F922F3">
                  <w:rPr>
                    <w:rFonts w:ascii="Bookman Old Style" w:eastAsia="MS Mincho" w:hAnsi="Bookman Old Style" w:cs="Tahoma"/>
                  </w:rPr>
                  <w:delText>0</w:delText>
                </w:r>
              </w:del>
              <w:r w:rsidR="00A8562C">
                <w:rPr>
                  <w:rFonts w:ascii="Bookman Old Style" w:eastAsia="MS Mincho" w:hAnsi="Bookman Old Style" w:cs="Tahoma"/>
                </w:rPr>
                <w:t xml:space="preserve">/02/20)  </w:t>
              </w:r>
            </w:ins>
          </w:p>
        </w:tc>
        <w:tc>
          <w:tcPr>
            <w:tcW w:w="1111" w:type="dxa"/>
            <w:tcPrChange w:id="6344" w:author="Rahmani Dwiastuti" w:date="2015-09-28T10:49:00Z">
              <w:tcPr>
                <w:tcW w:w="1111" w:type="dxa"/>
              </w:tcPr>
            </w:tcPrChange>
          </w:tcPr>
          <w:p w14:paraId="1A71475E" w14:textId="1FB44DFD" w:rsidR="00D812FF" w:rsidRPr="00E83B33" w:rsidRDefault="00C33CD6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45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ins w:id="6346" w:author="Naca Nacu" w:date="2020-02-12T11:35:00Z">
              <w:r w:rsidRPr="001E4AC1">
                <w:rPr>
                  <w:rFonts w:ascii="Bookman Old Style" w:eastAsia="MS Mincho" w:hAnsi="Bookman Old Style" w:cs="Tahoma"/>
                  <w:lang w:val="id-ID"/>
                </w:rPr>
                <w:t>[Fatal]</w:t>
              </w:r>
            </w:ins>
          </w:p>
        </w:tc>
        <w:tc>
          <w:tcPr>
            <w:tcW w:w="3029" w:type="dxa"/>
            <w:tcPrChange w:id="6347" w:author="Rahmani Dwiastuti" w:date="2015-09-28T10:49:00Z">
              <w:tcPr>
                <w:tcW w:w="3029" w:type="dxa"/>
              </w:tcPr>
            </w:tcPrChange>
          </w:tcPr>
          <w:p w14:paraId="06CBA20A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48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1485" w:type="dxa"/>
            <w:tcPrChange w:id="6349" w:author="Rahmani Dwiastuti" w:date="2015-09-28T10:49:00Z">
              <w:tcPr>
                <w:tcW w:w="1485" w:type="dxa"/>
              </w:tcPr>
            </w:tcPrChange>
          </w:tcPr>
          <w:p w14:paraId="4D1418A6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50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2626" w:type="dxa"/>
            <w:tcPrChange w:id="6351" w:author="Rahmani Dwiastuti" w:date="2015-09-28T10:49:00Z">
              <w:tcPr>
                <w:tcW w:w="2626" w:type="dxa"/>
              </w:tcPr>
            </w:tcPrChange>
          </w:tcPr>
          <w:p w14:paraId="170268EE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52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</w:tr>
      <w:tr w:rsidR="00D812FF" w:rsidRPr="00E83B33" w14:paraId="63D1CA44" w14:textId="77777777" w:rsidTr="009E4435">
        <w:trPr>
          <w:trHeight w:val="177"/>
          <w:trPrChange w:id="6353" w:author="Rahmani Dwiastuti" w:date="2015-09-28T10:49:00Z">
            <w:trPr>
              <w:trHeight w:val="177"/>
            </w:trPr>
          </w:trPrChange>
        </w:trPr>
        <w:tc>
          <w:tcPr>
            <w:tcW w:w="648" w:type="dxa"/>
            <w:tcPrChange w:id="6354" w:author="Rahmani Dwiastuti" w:date="2015-09-28T10:49:00Z">
              <w:tcPr>
                <w:tcW w:w="648" w:type="dxa"/>
              </w:tcPr>
            </w:tcPrChange>
          </w:tcPr>
          <w:p w14:paraId="1BCB9C60" w14:textId="0ACB9D9D" w:rsidR="00F922F3" w:rsidRDefault="00B33FF2" w:rsidP="00F922F3">
            <w:pPr>
              <w:jc w:val="both"/>
              <w:rPr>
                <w:ins w:id="6355" w:author="Lievia" w:date="2020-02-11T03:26:00Z"/>
                <w:rFonts w:ascii="Bookman Old Style" w:eastAsia="MS Mincho" w:hAnsi="Bookman Old Style"/>
              </w:rPr>
            </w:pPr>
            <w:ins w:id="6356" w:author="Lievia" w:date="2020-02-11T03:26:00Z">
              <w:r>
                <w:rPr>
                  <w:rFonts w:ascii="Bookman Old Style" w:eastAsia="MS Mincho" w:hAnsi="Bookman Old Style"/>
                </w:rPr>
                <w:t>M.5</w:t>
              </w:r>
              <w:r w:rsidR="00F922F3">
                <w:rPr>
                  <w:rFonts w:ascii="Bookman Old Style" w:eastAsia="MS Mincho" w:hAnsi="Bookman Old Style"/>
                </w:rPr>
                <w:t>.C</w:t>
              </w:r>
            </w:ins>
          </w:p>
          <w:p w14:paraId="6D3AD561" w14:textId="77777777" w:rsidR="00D812FF" w:rsidRPr="00E83B33" w:rsidRDefault="00F922F3" w:rsidP="00F922F3">
            <w:pPr>
              <w:jc w:val="both"/>
              <w:rPr>
                <w:rFonts w:ascii="Bookman Old Style" w:eastAsia="MS Mincho" w:hAnsi="Bookman Old Style" w:cs="Tahoma"/>
                <w:lang w:val="id-ID"/>
                <w:rPrChange w:id="6357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ins w:id="6358" w:author="Lievia" w:date="2020-02-11T03:26:00Z">
              <w:r>
                <w:rPr>
                  <w:rFonts w:ascii="Bookman Old Style" w:eastAsia="MS Mincho" w:hAnsi="Bookman Old Style"/>
                </w:rPr>
                <w:t>1</w:t>
              </w:r>
            </w:ins>
          </w:p>
        </w:tc>
        <w:tc>
          <w:tcPr>
            <w:tcW w:w="4905" w:type="dxa"/>
            <w:tcPrChange w:id="6359" w:author="Rahmani Dwiastuti" w:date="2015-09-28T10:49:00Z">
              <w:tcPr>
                <w:tcW w:w="4905" w:type="dxa"/>
              </w:tcPr>
            </w:tcPrChange>
          </w:tcPr>
          <w:p w14:paraId="0518E786" w14:textId="77777777" w:rsidR="00D812FF" w:rsidRPr="00E83B33" w:rsidRDefault="00F922F3">
            <w:pPr>
              <w:jc w:val="both"/>
              <w:rPr>
                <w:rFonts w:ascii="Bookman Old Style" w:eastAsia="MS Mincho" w:hAnsi="Bookman Old Style" w:cs="Tahoma"/>
                <w:lang w:val="id-ID"/>
                <w:rPrChange w:id="6360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ins w:id="6361" w:author="Lievia" w:date="2020-02-11T03:28:00Z">
              <w:r>
                <w:rPr>
                  <w:rFonts w:ascii="Bookman Old Style" w:eastAsia="MS Mincho" w:hAnsi="Bookman Old Style" w:cs="Tahoma"/>
                </w:rPr>
                <w:t xml:space="preserve"> </w:t>
              </w:r>
            </w:ins>
            <w:proofErr w:type="spellStart"/>
            <w:ins w:id="6362" w:author="Lievia" w:date="2020-02-11T03:29:00Z">
              <w:r>
                <w:rPr>
                  <w:rFonts w:ascii="Bookman Old Style" w:eastAsia="MS Mincho" w:hAnsi="Bookman Old Style" w:cs="Tahoma"/>
                </w:rPr>
                <w:t>Tombol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ubah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kat</w:t>
              </w:r>
            </w:ins>
            <w:ins w:id="6363" w:author="Lievia" w:date="2020-02-11T03:30:00Z">
              <w:r>
                <w:rPr>
                  <w:rFonts w:ascii="Bookman Old Style" w:eastAsia="MS Mincho" w:hAnsi="Bookman Old Style" w:cs="Tahoma"/>
                </w:rPr>
                <w:t xml:space="preserve">a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sandi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pada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form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lupa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kata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sandi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</w:ins>
            <w:proofErr w:type="spellStart"/>
            <w:ins w:id="6364" w:author="Lievia" w:date="2020-02-11T03:29:00Z">
              <w:r>
                <w:rPr>
                  <w:rFonts w:ascii="Bookman Old Style" w:eastAsia="MS Mincho" w:hAnsi="Bookman Old Style" w:cs="Tahoma"/>
                </w:rPr>
                <w:t>belum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dapat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  <w:proofErr w:type="spellStart"/>
              <w:r>
                <w:rPr>
                  <w:rFonts w:ascii="Bookman Old Style" w:eastAsia="MS Mincho" w:hAnsi="Bookman Old Style" w:cs="Tahoma"/>
                </w:rPr>
                <w:t>digunakan</w:t>
              </w:r>
              <w:proofErr w:type="spellEnd"/>
              <w:r>
                <w:rPr>
                  <w:rFonts w:ascii="Bookman Old Style" w:eastAsia="MS Mincho" w:hAnsi="Bookman Old Style" w:cs="Tahoma"/>
                </w:rPr>
                <w:t xml:space="preserve"> </w:t>
              </w:r>
            </w:ins>
            <w:ins w:id="6365" w:author="Lievia" w:date="2020-02-11T03:27:00Z">
              <w:r>
                <w:rPr>
                  <w:rFonts w:ascii="Bookman Old Style" w:eastAsia="MS Mincho" w:hAnsi="Bookman Old Style" w:cs="Tahoma"/>
                </w:rPr>
                <w:t xml:space="preserve">(11/02/20)  </w:t>
              </w:r>
            </w:ins>
          </w:p>
        </w:tc>
        <w:tc>
          <w:tcPr>
            <w:tcW w:w="1111" w:type="dxa"/>
            <w:tcPrChange w:id="6366" w:author="Rahmani Dwiastuti" w:date="2015-09-28T10:49:00Z">
              <w:tcPr>
                <w:tcW w:w="1111" w:type="dxa"/>
              </w:tcPr>
            </w:tcPrChange>
          </w:tcPr>
          <w:p w14:paraId="2776A7C5" w14:textId="6320A2E6" w:rsidR="00D812FF" w:rsidRPr="00E83B33" w:rsidRDefault="00C33CD6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67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  <w:ins w:id="6368" w:author="Naca Nacu" w:date="2020-02-12T11:35:00Z">
              <w:r w:rsidRPr="001E4AC1">
                <w:rPr>
                  <w:rFonts w:ascii="Bookman Old Style" w:eastAsia="MS Mincho" w:hAnsi="Bookman Old Style" w:cs="Tahoma"/>
                  <w:lang w:val="id-ID"/>
                </w:rPr>
                <w:t>[Fatal]</w:t>
              </w:r>
            </w:ins>
          </w:p>
        </w:tc>
        <w:tc>
          <w:tcPr>
            <w:tcW w:w="3029" w:type="dxa"/>
            <w:tcPrChange w:id="6369" w:author="Rahmani Dwiastuti" w:date="2015-09-28T10:49:00Z">
              <w:tcPr>
                <w:tcW w:w="3029" w:type="dxa"/>
              </w:tcPr>
            </w:tcPrChange>
          </w:tcPr>
          <w:p w14:paraId="0E0EEADD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70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1485" w:type="dxa"/>
            <w:tcPrChange w:id="6371" w:author="Rahmani Dwiastuti" w:date="2015-09-28T10:49:00Z">
              <w:tcPr>
                <w:tcW w:w="1485" w:type="dxa"/>
              </w:tcPr>
            </w:tcPrChange>
          </w:tcPr>
          <w:p w14:paraId="6D54DFE6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72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2626" w:type="dxa"/>
            <w:tcPrChange w:id="6373" w:author="Rahmani Dwiastuti" w:date="2015-09-28T10:49:00Z">
              <w:tcPr>
                <w:tcW w:w="2626" w:type="dxa"/>
              </w:tcPr>
            </w:tcPrChange>
          </w:tcPr>
          <w:p w14:paraId="6C1E5C8F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74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</w:tr>
      <w:tr w:rsidR="00D812FF" w:rsidRPr="00E83B33" w14:paraId="6596D64F" w14:textId="77777777" w:rsidTr="009E4435">
        <w:trPr>
          <w:trHeight w:val="186"/>
          <w:trPrChange w:id="6375" w:author="Rahmani Dwiastuti" w:date="2015-09-28T10:49:00Z">
            <w:trPr>
              <w:trHeight w:val="186"/>
            </w:trPr>
          </w:trPrChange>
        </w:trPr>
        <w:tc>
          <w:tcPr>
            <w:tcW w:w="648" w:type="dxa"/>
            <w:tcPrChange w:id="6376" w:author="Rahmani Dwiastuti" w:date="2015-09-28T10:49:00Z">
              <w:tcPr>
                <w:tcW w:w="648" w:type="dxa"/>
              </w:tcPr>
            </w:tcPrChange>
          </w:tcPr>
          <w:p w14:paraId="02497756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77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4905" w:type="dxa"/>
            <w:tcPrChange w:id="6378" w:author="Rahmani Dwiastuti" w:date="2015-09-28T10:49:00Z">
              <w:tcPr>
                <w:tcW w:w="4905" w:type="dxa"/>
              </w:tcPr>
            </w:tcPrChange>
          </w:tcPr>
          <w:p w14:paraId="5773CF8B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79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1111" w:type="dxa"/>
            <w:tcPrChange w:id="6380" w:author="Rahmani Dwiastuti" w:date="2015-09-28T10:49:00Z">
              <w:tcPr>
                <w:tcW w:w="1111" w:type="dxa"/>
              </w:tcPr>
            </w:tcPrChange>
          </w:tcPr>
          <w:p w14:paraId="10EDF546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81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3029" w:type="dxa"/>
            <w:tcPrChange w:id="6382" w:author="Rahmani Dwiastuti" w:date="2015-09-28T10:49:00Z">
              <w:tcPr>
                <w:tcW w:w="3029" w:type="dxa"/>
              </w:tcPr>
            </w:tcPrChange>
          </w:tcPr>
          <w:p w14:paraId="13E72685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83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1485" w:type="dxa"/>
            <w:tcPrChange w:id="6384" w:author="Rahmani Dwiastuti" w:date="2015-09-28T10:49:00Z">
              <w:tcPr>
                <w:tcW w:w="1485" w:type="dxa"/>
              </w:tcPr>
            </w:tcPrChange>
          </w:tcPr>
          <w:p w14:paraId="25BD769D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85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2626" w:type="dxa"/>
            <w:tcPrChange w:id="6386" w:author="Rahmani Dwiastuti" w:date="2015-09-28T10:49:00Z">
              <w:tcPr>
                <w:tcW w:w="2626" w:type="dxa"/>
              </w:tcPr>
            </w:tcPrChange>
          </w:tcPr>
          <w:p w14:paraId="707C24A6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87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</w:tr>
      <w:tr w:rsidR="00D812FF" w:rsidRPr="00E83B33" w14:paraId="2E192236" w14:textId="77777777" w:rsidTr="009E4435">
        <w:trPr>
          <w:trHeight w:val="177"/>
          <w:trPrChange w:id="6388" w:author="Rahmani Dwiastuti" w:date="2015-09-28T10:49:00Z">
            <w:trPr>
              <w:trHeight w:val="177"/>
            </w:trPr>
          </w:trPrChange>
        </w:trPr>
        <w:tc>
          <w:tcPr>
            <w:tcW w:w="648" w:type="dxa"/>
            <w:tcPrChange w:id="6389" w:author="Rahmani Dwiastuti" w:date="2015-09-28T10:49:00Z">
              <w:tcPr>
                <w:tcW w:w="648" w:type="dxa"/>
              </w:tcPr>
            </w:tcPrChange>
          </w:tcPr>
          <w:p w14:paraId="66A88504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90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4905" w:type="dxa"/>
            <w:tcPrChange w:id="6391" w:author="Rahmani Dwiastuti" w:date="2015-09-28T10:49:00Z">
              <w:tcPr>
                <w:tcW w:w="4905" w:type="dxa"/>
              </w:tcPr>
            </w:tcPrChange>
          </w:tcPr>
          <w:p w14:paraId="6A03CF01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92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1111" w:type="dxa"/>
            <w:tcPrChange w:id="6393" w:author="Rahmani Dwiastuti" w:date="2015-09-28T10:49:00Z">
              <w:tcPr>
                <w:tcW w:w="1111" w:type="dxa"/>
              </w:tcPr>
            </w:tcPrChange>
          </w:tcPr>
          <w:p w14:paraId="2F29506D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94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3029" w:type="dxa"/>
            <w:tcPrChange w:id="6395" w:author="Rahmani Dwiastuti" w:date="2015-09-28T10:49:00Z">
              <w:tcPr>
                <w:tcW w:w="3029" w:type="dxa"/>
              </w:tcPr>
            </w:tcPrChange>
          </w:tcPr>
          <w:p w14:paraId="5EFF3120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96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1485" w:type="dxa"/>
            <w:tcPrChange w:id="6397" w:author="Rahmani Dwiastuti" w:date="2015-09-28T10:49:00Z">
              <w:tcPr>
                <w:tcW w:w="1485" w:type="dxa"/>
              </w:tcPr>
            </w:tcPrChange>
          </w:tcPr>
          <w:p w14:paraId="7F0C760F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398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  <w:tc>
          <w:tcPr>
            <w:tcW w:w="2626" w:type="dxa"/>
            <w:tcPrChange w:id="6399" w:author="Rahmani Dwiastuti" w:date="2015-09-28T10:49:00Z">
              <w:tcPr>
                <w:tcW w:w="2626" w:type="dxa"/>
              </w:tcPr>
            </w:tcPrChange>
          </w:tcPr>
          <w:p w14:paraId="1C1A0AB2" w14:textId="77777777" w:rsidR="00D812FF" w:rsidRPr="00E83B33" w:rsidRDefault="00D812FF" w:rsidP="00D812FF">
            <w:pPr>
              <w:jc w:val="both"/>
              <w:rPr>
                <w:rFonts w:ascii="Bookman Old Style" w:eastAsia="MS Mincho" w:hAnsi="Bookman Old Style" w:cs="Tahoma"/>
                <w:lang w:val="id-ID"/>
                <w:rPrChange w:id="6400" w:author="Johnson H Marpaung" w:date="2015-11-11T15:54:00Z">
                  <w:rPr>
                    <w:rFonts w:ascii="Optima" w:eastAsia="MS Mincho" w:hAnsi="Optima" w:cs="Tahoma"/>
                  </w:rPr>
                </w:rPrChange>
              </w:rPr>
            </w:pPr>
          </w:p>
        </w:tc>
      </w:tr>
    </w:tbl>
    <w:p w14:paraId="15423967" w14:textId="77777777" w:rsidR="00940EC4" w:rsidRPr="00E83B33" w:rsidRDefault="00940EC4">
      <w:pPr>
        <w:rPr>
          <w:rFonts w:ascii="Bookman Old Style" w:hAnsi="Bookman Old Style"/>
          <w:lang w:val="id-ID"/>
          <w:rPrChange w:id="6401" w:author="Johnson H Marpaung" w:date="2015-11-11T15:54:00Z">
            <w:rPr>
              <w:rFonts w:ascii="Optima" w:hAnsi="Optima"/>
            </w:rPr>
          </w:rPrChange>
        </w:rPr>
      </w:pPr>
    </w:p>
    <w:p w14:paraId="28A0D858" w14:textId="77777777" w:rsidR="00940EC4" w:rsidRPr="00E83B33" w:rsidRDefault="00940EC4">
      <w:pPr>
        <w:rPr>
          <w:rFonts w:ascii="Bookman Old Style" w:hAnsi="Bookman Old Style"/>
          <w:lang w:val="id-ID"/>
          <w:rPrChange w:id="6402" w:author="Johnson H Marpaung" w:date="2015-11-11T15:54:00Z">
            <w:rPr>
              <w:rFonts w:ascii="Optima" w:hAnsi="Optima"/>
            </w:rPr>
          </w:rPrChange>
        </w:rPr>
      </w:pPr>
    </w:p>
    <w:p w14:paraId="3D987D16" w14:textId="77777777" w:rsidR="00940EC4" w:rsidRPr="00E83B33" w:rsidRDefault="00940EC4">
      <w:pPr>
        <w:rPr>
          <w:rFonts w:ascii="Bookman Old Style" w:hAnsi="Bookman Old Style"/>
          <w:lang w:val="id-ID"/>
          <w:rPrChange w:id="6403" w:author="Johnson H Marpaung" w:date="2015-11-11T15:54:00Z">
            <w:rPr>
              <w:rFonts w:ascii="Optima" w:hAnsi="Optima"/>
            </w:rPr>
          </w:rPrChange>
        </w:rPr>
      </w:pPr>
    </w:p>
    <w:p w14:paraId="1E039C05" w14:textId="77777777" w:rsidR="00940EC4" w:rsidRPr="00E83B33" w:rsidRDefault="00940EC4">
      <w:pPr>
        <w:rPr>
          <w:rFonts w:ascii="Bookman Old Style" w:hAnsi="Bookman Old Style"/>
          <w:lang w:val="id-ID"/>
          <w:rPrChange w:id="6404" w:author="Johnson H Marpaung" w:date="2015-11-11T15:54:00Z">
            <w:rPr>
              <w:rFonts w:ascii="Optima" w:hAnsi="Optima"/>
            </w:rPr>
          </w:rPrChange>
        </w:rPr>
      </w:pPr>
    </w:p>
    <w:p w14:paraId="0B853C4B" w14:textId="77777777" w:rsidR="00940EC4" w:rsidRPr="00E83B33" w:rsidRDefault="00940EC4">
      <w:pPr>
        <w:rPr>
          <w:rFonts w:ascii="Bookman Old Style" w:hAnsi="Bookman Old Style"/>
          <w:lang w:val="id-ID"/>
          <w:rPrChange w:id="6405" w:author="Johnson H Marpaung" w:date="2015-11-11T15:54:00Z">
            <w:rPr>
              <w:rFonts w:ascii="Optima" w:hAnsi="Optima"/>
            </w:rPr>
          </w:rPrChange>
        </w:rPr>
      </w:pPr>
    </w:p>
    <w:p w14:paraId="1166BFDF" w14:textId="77777777" w:rsidR="00940EC4" w:rsidRPr="00E83B33" w:rsidRDefault="00940EC4">
      <w:pPr>
        <w:rPr>
          <w:rFonts w:ascii="Bookman Old Style" w:hAnsi="Bookman Old Style"/>
          <w:lang w:val="id-ID"/>
          <w:rPrChange w:id="6406" w:author="Johnson H Marpaung" w:date="2015-11-11T15:54:00Z">
            <w:rPr>
              <w:rFonts w:ascii="Optima" w:hAnsi="Optima"/>
            </w:rPr>
          </w:rPrChange>
        </w:rPr>
      </w:pPr>
      <w:bookmarkStart w:id="6407" w:name="_GoBack"/>
      <w:bookmarkEnd w:id="6407"/>
    </w:p>
    <w:p w14:paraId="2DDB9173" w14:textId="77777777" w:rsidR="00940EC4" w:rsidRPr="00E83B33" w:rsidDel="009E4435" w:rsidRDefault="00940EC4">
      <w:pPr>
        <w:ind w:left="-284"/>
        <w:rPr>
          <w:del w:id="6408" w:author="Rahmani Dwiastuti" w:date="2015-09-28T10:49:00Z"/>
          <w:rFonts w:ascii="Bookman Old Style" w:hAnsi="Bookman Old Style"/>
          <w:lang w:val="id-ID"/>
          <w:rPrChange w:id="6409" w:author="Johnson H Marpaung" w:date="2015-11-11T15:54:00Z">
            <w:rPr>
              <w:del w:id="6410" w:author="Rahmani Dwiastuti" w:date="2015-09-28T10:49:00Z"/>
              <w:rFonts w:ascii="Optima" w:hAnsi="Optima"/>
            </w:rPr>
          </w:rPrChange>
        </w:rPr>
        <w:pPrChange w:id="6411" w:author="Rahmani Dwiastuti" w:date="2015-09-28T10:49:00Z">
          <w:pPr/>
        </w:pPrChange>
      </w:pPr>
    </w:p>
    <w:p w14:paraId="5B67AE89" w14:textId="77777777" w:rsidR="00940EC4" w:rsidRPr="00E83B33" w:rsidDel="009E4435" w:rsidRDefault="00940EC4">
      <w:pPr>
        <w:ind w:left="-284"/>
        <w:rPr>
          <w:del w:id="6412" w:author="Rahmani Dwiastuti" w:date="2015-09-28T10:49:00Z"/>
          <w:rFonts w:ascii="Bookman Old Style" w:hAnsi="Bookman Old Style"/>
          <w:lang w:val="id-ID"/>
          <w:rPrChange w:id="6413" w:author="Johnson H Marpaung" w:date="2015-11-11T15:54:00Z">
            <w:rPr>
              <w:del w:id="6414" w:author="Rahmani Dwiastuti" w:date="2015-09-28T10:49:00Z"/>
              <w:rFonts w:ascii="Optima" w:hAnsi="Optima"/>
            </w:rPr>
          </w:rPrChange>
        </w:rPr>
        <w:pPrChange w:id="6415" w:author="Rahmani Dwiastuti" w:date="2015-09-28T10:49:00Z">
          <w:pPr/>
        </w:pPrChange>
      </w:pPr>
    </w:p>
    <w:p w14:paraId="339F9BBB" w14:textId="77777777" w:rsidR="00940EC4" w:rsidRPr="00E83B33" w:rsidRDefault="00940EC4">
      <w:pPr>
        <w:ind w:left="-284"/>
        <w:rPr>
          <w:rFonts w:ascii="Bookman Old Style" w:hAnsi="Bookman Old Style"/>
          <w:lang w:val="id-ID"/>
          <w:rPrChange w:id="6416" w:author="Johnson H Marpaung" w:date="2015-11-11T15:54:00Z">
            <w:rPr>
              <w:rFonts w:ascii="Optima" w:hAnsi="Optima"/>
              <w:lang w:val="sv-SE"/>
            </w:rPr>
          </w:rPrChange>
        </w:rPr>
        <w:pPrChange w:id="6417" w:author="Rahmani Dwiastuti" w:date="2015-09-28T10:49:00Z">
          <w:pPr/>
        </w:pPrChange>
      </w:pPr>
      <w:r w:rsidRPr="00E83B33">
        <w:rPr>
          <w:rFonts w:ascii="Bookman Old Style" w:hAnsi="Bookman Old Style"/>
          <w:lang w:val="id-ID"/>
          <w:rPrChange w:id="6418" w:author="Johnson H Marpaung" w:date="2015-11-11T15:54:00Z">
            <w:rPr>
              <w:rFonts w:ascii="Optima" w:hAnsi="Optima"/>
              <w:lang w:val="sv-SE"/>
            </w:rPr>
          </w:rPrChange>
        </w:rPr>
        <w:t>*Coret yang tidak perlu</w:t>
      </w:r>
    </w:p>
    <w:sectPr w:rsidR="00940EC4" w:rsidRPr="00E83B33" w:rsidSect="00647BC3">
      <w:headerReference w:type="even" r:id="rId15"/>
      <w:headerReference w:type="default" r:id="rId16"/>
      <w:headerReference w:type="first" r:id="rId17"/>
      <w:pgSz w:w="16839" w:h="11907" w:orient="landscape" w:code="9"/>
      <w:pgMar w:top="1440" w:right="1699" w:bottom="1440" w:left="155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B8472" w14:textId="77777777" w:rsidR="00DA1666" w:rsidRDefault="00DA1666">
      <w:r>
        <w:separator/>
      </w:r>
    </w:p>
  </w:endnote>
  <w:endnote w:type="continuationSeparator" w:id="0">
    <w:p w14:paraId="796AF7BE" w14:textId="77777777" w:rsidR="00DA1666" w:rsidRDefault="00DA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705A0" w14:textId="77777777" w:rsidR="004C4902" w:rsidRDefault="004C4902" w:rsidP="008B5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6FA15F" w14:textId="77777777" w:rsidR="004C4902" w:rsidRDefault="004C4902" w:rsidP="008B52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C930F" w14:textId="77777777" w:rsidR="004C4902" w:rsidRPr="00591377" w:rsidRDefault="004C4902">
    <w:pPr>
      <w:pStyle w:val="Footer"/>
      <w:jc w:val="right"/>
      <w:rPr>
        <w:rFonts w:ascii="Bookman Old Style" w:hAnsi="Bookman Old Style"/>
        <w:b/>
        <w:sz w:val="22"/>
        <w:rPrChange w:id="54" w:author="Johnson H Marpaung" w:date="2015-12-02T15:32:00Z">
          <w:rPr/>
        </w:rPrChange>
      </w:rPr>
      <w:pPrChange w:id="55" w:author="Johnson H Marpaung" w:date="2015-12-02T15:32:00Z">
        <w:pPr>
          <w:pStyle w:val="Footer"/>
        </w:pPr>
      </w:pPrChange>
    </w:pPr>
    <w:ins w:id="56" w:author="Johnson H Marpaung" w:date="2015-12-02T15:32:00Z">
      <w:r>
        <w:rPr>
          <w:rFonts w:ascii="Bookman Old Style" w:hAnsi="Bookman Old Style"/>
          <w:b/>
          <w:sz w:val="22"/>
        </w:rPr>
        <w:t>[XI]</w:t>
      </w:r>
    </w:ins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3BEA9" w14:textId="6CF6A853" w:rsidR="004C4902" w:rsidRDefault="004C4902" w:rsidP="008B5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4020">
      <w:rPr>
        <w:rStyle w:val="PageNumber"/>
        <w:noProof/>
      </w:rPr>
      <w:t>5</w:t>
    </w:r>
    <w:r>
      <w:rPr>
        <w:rStyle w:val="PageNumber"/>
      </w:rPr>
      <w:fldChar w:fldCharType="end"/>
    </w:r>
  </w:p>
  <w:p w14:paraId="4C864212" w14:textId="77777777" w:rsidR="004C4902" w:rsidRDefault="004C4902" w:rsidP="008B52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666B3" w14:textId="77777777" w:rsidR="00DA1666" w:rsidRDefault="00DA1666">
      <w:r>
        <w:separator/>
      </w:r>
    </w:p>
  </w:footnote>
  <w:footnote w:type="continuationSeparator" w:id="0">
    <w:p w14:paraId="09D0A93F" w14:textId="77777777" w:rsidR="00DA1666" w:rsidRDefault="00DA1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1183F" w14:textId="77777777" w:rsidR="004C4902" w:rsidRPr="00E83B33" w:rsidRDefault="004C4902" w:rsidP="00647BC3">
    <w:pPr>
      <w:pStyle w:val="Header"/>
      <w:jc w:val="right"/>
      <w:rPr>
        <w:rFonts w:ascii="Bookman Old Style" w:hAnsi="Bookman Old Style"/>
        <w:b/>
        <w:sz w:val="24"/>
        <w:szCs w:val="24"/>
        <w:rPrChange w:id="52" w:author="Johnson H Marpaung" w:date="2015-11-11T15:54:00Z">
          <w:rPr>
            <w:rFonts w:ascii="Optima" w:hAnsi="Optima"/>
            <w:b/>
            <w:sz w:val="24"/>
            <w:szCs w:val="24"/>
          </w:rPr>
        </w:rPrChange>
      </w:rPr>
    </w:pPr>
    <w:r w:rsidRPr="00E83B33">
      <w:rPr>
        <w:rFonts w:ascii="Bookman Old Style" w:hAnsi="Bookman Old Style"/>
        <w:b/>
        <w:sz w:val="24"/>
        <w:szCs w:val="24"/>
        <w:rPrChange w:id="53" w:author="Johnson H Marpaung" w:date="2015-11-11T15:54:00Z">
          <w:rPr>
            <w:rFonts w:ascii="Optima" w:hAnsi="Optima"/>
            <w:b/>
            <w:sz w:val="24"/>
            <w:szCs w:val="24"/>
          </w:rPr>
        </w:rPrChange>
      </w:rPr>
      <w:t>T.S.1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A37CA" w14:textId="77777777" w:rsidR="004C4902" w:rsidRDefault="004C49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3E40A" w14:textId="77777777" w:rsidR="004C4902" w:rsidRPr="003E319C" w:rsidRDefault="004C4902" w:rsidP="00FB1B4D">
    <w:pPr>
      <w:pStyle w:val="Header"/>
      <w:jc w:val="right"/>
      <w:rPr>
        <w:rFonts w:ascii="Bookman Old Style" w:hAnsi="Bookman Old Style"/>
        <w:b/>
        <w:sz w:val="24"/>
        <w:szCs w:val="24"/>
        <w:rPrChange w:id="6110" w:author="Johnson H Marpaung" w:date="2015-11-13T18:48:00Z">
          <w:rPr>
            <w:rFonts w:ascii="Optima" w:hAnsi="Optima"/>
            <w:b/>
            <w:sz w:val="24"/>
            <w:szCs w:val="24"/>
          </w:rPr>
        </w:rPrChange>
      </w:rPr>
    </w:pPr>
    <w:r w:rsidRPr="003E319C">
      <w:rPr>
        <w:rFonts w:ascii="Bookman Old Style" w:hAnsi="Bookman Old Style"/>
        <w:b/>
        <w:sz w:val="24"/>
        <w:szCs w:val="24"/>
        <w:rPrChange w:id="6111" w:author="Johnson H Marpaung" w:date="2015-11-13T18:48:00Z">
          <w:rPr>
            <w:rFonts w:ascii="Optima" w:hAnsi="Optima"/>
            <w:b/>
            <w:sz w:val="24"/>
            <w:szCs w:val="24"/>
          </w:rPr>
        </w:rPrChange>
      </w:rPr>
      <w:t>T.S.1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2D935" w14:textId="77777777" w:rsidR="004C4902" w:rsidRDefault="004C490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429F2" w14:textId="77777777" w:rsidR="004C4902" w:rsidRDefault="004C490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DAA99" w14:textId="77777777" w:rsidR="004C4902" w:rsidRPr="003E319C" w:rsidRDefault="004C4902" w:rsidP="00FB1B4D">
    <w:pPr>
      <w:pStyle w:val="Header"/>
      <w:jc w:val="right"/>
      <w:rPr>
        <w:rFonts w:ascii="Bookman Old Style" w:hAnsi="Bookman Old Style"/>
        <w:b/>
        <w:sz w:val="24"/>
        <w:szCs w:val="24"/>
        <w:rPrChange w:id="6419" w:author="Johnson H Marpaung" w:date="2015-11-13T18:48:00Z">
          <w:rPr>
            <w:rFonts w:ascii="Optima" w:hAnsi="Optima"/>
            <w:b/>
            <w:sz w:val="24"/>
            <w:szCs w:val="24"/>
          </w:rPr>
        </w:rPrChange>
      </w:rPr>
    </w:pPr>
    <w:r w:rsidRPr="003E319C">
      <w:rPr>
        <w:rFonts w:ascii="Bookman Old Style" w:hAnsi="Bookman Old Style"/>
        <w:b/>
        <w:sz w:val="24"/>
        <w:szCs w:val="24"/>
        <w:rPrChange w:id="6420" w:author="Johnson H Marpaung" w:date="2015-11-13T18:48:00Z">
          <w:rPr>
            <w:rFonts w:ascii="Optima" w:hAnsi="Optima"/>
            <w:b/>
            <w:sz w:val="24"/>
            <w:szCs w:val="24"/>
          </w:rPr>
        </w:rPrChange>
      </w:rPr>
      <w:t>T.S.1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1060E" w14:textId="77777777" w:rsidR="004C4902" w:rsidRDefault="004C4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D8B"/>
    <w:multiLevelType w:val="hybridMultilevel"/>
    <w:tmpl w:val="531811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26CBE"/>
    <w:multiLevelType w:val="hybridMultilevel"/>
    <w:tmpl w:val="09487C04"/>
    <w:lvl w:ilvl="0" w:tplc="6E6A503A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49743C"/>
    <w:multiLevelType w:val="hybridMultilevel"/>
    <w:tmpl w:val="FBCC43AA"/>
    <w:lvl w:ilvl="0" w:tplc="F6B0764E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2FD1693"/>
    <w:multiLevelType w:val="hybridMultilevel"/>
    <w:tmpl w:val="5BC04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D5C09"/>
    <w:multiLevelType w:val="hybridMultilevel"/>
    <w:tmpl w:val="9824475E"/>
    <w:lvl w:ilvl="0" w:tplc="10F83D78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CF04932"/>
    <w:multiLevelType w:val="hybridMultilevel"/>
    <w:tmpl w:val="483A2FE6"/>
    <w:lvl w:ilvl="0" w:tplc="7FEAD2D2">
      <w:numFmt w:val="bullet"/>
      <w:lvlText w:val="-"/>
      <w:lvlJc w:val="left"/>
      <w:pPr>
        <w:ind w:left="720" w:hanging="360"/>
      </w:pPr>
      <w:rPr>
        <w:rFonts w:ascii="Bookman Old Style" w:eastAsia="MS Mincho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0586B"/>
    <w:multiLevelType w:val="hybridMultilevel"/>
    <w:tmpl w:val="8188DC90"/>
    <w:lvl w:ilvl="0" w:tplc="D812D50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210447EB"/>
    <w:multiLevelType w:val="hybridMultilevel"/>
    <w:tmpl w:val="2CDEAEF4"/>
    <w:lvl w:ilvl="0" w:tplc="05A605FE">
      <w:start w:val="1"/>
      <w:numFmt w:val="bullet"/>
      <w:lvlText w:val="-"/>
      <w:lvlJc w:val="left"/>
      <w:pPr>
        <w:ind w:left="720" w:hanging="360"/>
      </w:pPr>
      <w:rPr>
        <w:rFonts w:ascii="Bookman Old Style" w:eastAsia="MS Mincho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7722F"/>
    <w:multiLevelType w:val="hybridMultilevel"/>
    <w:tmpl w:val="FBCC43AA"/>
    <w:lvl w:ilvl="0" w:tplc="F6B0764E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CDF2553"/>
    <w:multiLevelType w:val="hybridMultilevel"/>
    <w:tmpl w:val="0DF6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73EF6"/>
    <w:multiLevelType w:val="multilevel"/>
    <w:tmpl w:val="128AA9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0D47F50"/>
    <w:multiLevelType w:val="hybridMultilevel"/>
    <w:tmpl w:val="D1FC5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53762"/>
    <w:multiLevelType w:val="singleLevel"/>
    <w:tmpl w:val="6A060556"/>
    <w:lvl w:ilvl="0">
      <w:start w:val="2"/>
      <w:numFmt w:val="bullet"/>
      <w:lvlText w:val="-"/>
      <w:lvlJc w:val="left"/>
      <w:pPr>
        <w:tabs>
          <w:tab w:val="num" w:pos="360"/>
        </w:tabs>
        <w:ind w:left="170" w:hanging="170"/>
      </w:pPr>
      <w:rPr>
        <w:rFonts w:hint="default"/>
      </w:rPr>
    </w:lvl>
  </w:abstractNum>
  <w:abstractNum w:abstractNumId="13" w15:restartNumberingAfterBreak="0">
    <w:nsid w:val="392200A2"/>
    <w:multiLevelType w:val="hybridMultilevel"/>
    <w:tmpl w:val="031EDD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63E30"/>
    <w:multiLevelType w:val="hybridMultilevel"/>
    <w:tmpl w:val="3F285172"/>
    <w:lvl w:ilvl="0" w:tplc="1C3ECBCE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4CDA0DEE"/>
    <w:multiLevelType w:val="hybridMultilevel"/>
    <w:tmpl w:val="FBCC43AA"/>
    <w:lvl w:ilvl="0" w:tplc="F6B0764E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56EF5ABA"/>
    <w:multiLevelType w:val="hybridMultilevel"/>
    <w:tmpl w:val="A7060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05727"/>
    <w:multiLevelType w:val="hybridMultilevel"/>
    <w:tmpl w:val="09487C04"/>
    <w:lvl w:ilvl="0" w:tplc="6E6A503A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6620447"/>
    <w:multiLevelType w:val="hybridMultilevel"/>
    <w:tmpl w:val="DC320B92"/>
    <w:lvl w:ilvl="0" w:tplc="8E6AF80E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67D63D1A"/>
    <w:multiLevelType w:val="hybridMultilevel"/>
    <w:tmpl w:val="1C54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521FF"/>
    <w:multiLevelType w:val="hybridMultilevel"/>
    <w:tmpl w:val="F9329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1608D"/>
    <w:multiLevelType w:val="hybridMultilevel"/>
    <w:tmpl w:val="95823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45A50"/>
    <w:multiLevelType w:val="hybridMultilevel"/>
    <w:tmpl w:val="E85A8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18"/>
  </w:num>
  <w:num w:numId="9">
    <w:abstractNumId w:val="2"/>
  </w:num>
  <w:num w:numId="10">
    <w:abstractNumId w:val="7"/>
  </w:num>
  <w:num w:numId="11">
    <w:abstractNumId w:val="4"/>
  </w:num>
  <w:num w:numId="12">
    <w:abstractNumId w:val="15"/>
  </w:num>
  <w:num w:numId="13">
    <w:abstractNumId w:val="8"/>
  </w:num>
  <w:num w:numId="14">
    <w:abstractNumId w:val="17"/>
  </w:num>
  <w:num w:numId="15">
    <w:abstractNumId w:val="14"/>
  </w:num>
  <w:num w:numId="16">
    <w:abstractNumId w:val="13"/>
  </w:num>
  <w:num w:numId="17">
    <w:abstractNumId w:val="21"/>
  </w:num>
  <w:num w:numId="18">
    <w:abstractNumId w:val="16"/>
  </w:num>
  <w:num w:numId="19">
    <w:abstractNumId w:val="22"/>
  </w:num>
  <w:num w:numId="20">
    <w:abstractNumId w:val="3"/>
  </w:num>
  <w:num w:numId="21">
    <w:abstractNumId w:val="11"/>
  </w:num>
  <w:num w:numId="22">
    <w:abstractNumId w:val="5"/>
  </w:num>
  <w:num w:numId="2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son H Marpaung">
    <w15:presenceInfo w15:providerId="AD" w15:userId="S-1-5-21-3248161391-1180813372-2883101001-48330"/>
  </w15:person>
  <w15:person w15:author="Meidy Triana Pakpahan">
    <w15:presenceInfo w15:providerId="AD" w15:userId="S-1-5-21-3248161391-1180813372-2883101001-48579"/>
  </w15:person>
  <w15:person w15:author="user">
    <w15:presenceInfo w15:providerId="None" w15:userId="user"/>
  </w15:person>
  <w15:person w15:author="Lievia">
    <w15:presenceInfo w15:providerId="None" w15:userId="Lievia"/>
  </w15:person>
  <w15:person w15:author="Naca Nacu">
    <w15:presenceInfo w15:providerId="Windows Live" w15:userId="f4a0c1bb049ecb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4D"/>
    <w:rsid w:val="000075E0"/>
    <w:rsid w:val="00044B93"/>
    <w:rsid w:val="000628DA"/>
    <w:rsid w:val="00082AEF"/>
    <w:rsid w:val="000B7607"/>
    <w:rsid w:val="000C1B33"/>
    <w:rsid w:val="000F1185"/>
    <w:rsid w:val="00103B7C"/>
    <w:rsid w:val="00112B79"/>
    <w:rsid w:val="00120A6B"/>
    <w:rsid w:val="00156E68"/>
    <w:rsid w:val="001572AA"/>
    <w:rsid w:val="00160D2F"/>
    <w:rsid w:val="001D5A28"/>
    <w:rsid w:val="001E4912"/>
    <w:rsid w:val="00200ACE"/>
    <w:rsid w:val="002078B6"/>
    <w:rsid w:val="00213385"/>
    <w:rsid w:val="00216007"/>
    <w:rsid w:val="0022030C"/>
    <w:rsid w:val="002459E1"/>
    <w:rsid w:val="00275266"/>
    <w:rsid w:val="002878EE"/>
    <w:rsid w:val="00296D6D"/>
    <w:rsid w:val="002C2CDC"/>
    <w:rsid w:val="002E6477"/>
    <w:rsid w:val="002F0D0C"/>
    <w:rsid w:val="002F502D"/>
    <w:rsid w:val="00316254"/>
    <w:rsid w:val="00326B9B"/>
    <w:rsid w:val="00327D44"/>
    <w:rsid w:val="00336162"/>
    <w:rsid w:val="00344E7E"/>
    <w:rsid w:val="003748CF"/>
    <w:rsid w:val="003D4BFD"/>
    <w:rsid w:val="003D5810"/>
    <w:rsid w:val="003D6CFA"/>
    <w:rsid w:val="003E319C"/>
    <w:rsid w:val="003E4E48"/>
    <w:rsid w:val="00445EF1"/>
    <w:rsid w:val="00477980"/>
    <w:rsid w:val="004956F3"/>
    <w:rsid w:val="004C19C0"/>
    <w:rsid w:val="004C4902"/>
    <w:rsid w:val="004D7A20"/>
    <w:rsid w:val="004F0BB7"/>
    <w:rsid w:val="00514020"/>
    <w:rsid w:val="00525A1E"/>
    <w:rsid w:val="00591377"/>
    <w:rsid w:val="00595E01"/>
    <w:rsid w:val="005B140B"/>
    <w:rsid w:val="005E7FD4"/>
    <w:rsid w:val="005F6F63"/>
    <w:rsid w:val="006017D5"/>
    <w:rsid w:val="00615EDD"/>
    <w:rsid w:val="00631BD3"/>
    <w:rsid w:val="00647BC3"/>
    <w:rsid w:val="00660B78"/>
    <w:rsid w:val="006651B4"/>
    <w:rsid w:val="0067577E"/>
    <w:rsid w:val="006A0A69"/>
    <w:rsid w:val="006B6BF4"/>
    <w:rsid w:val="006C1863"/>
    <w:rsid w:val="006C37A6"/>
    <w:rsid w:val="00713130"/>
    <w:rsid w:val="00720B12"/>
    <w:rsid w:val="00744DEE"/>
    <w:rsid w:val="007515B3"/>
    <w:rsid w:val="00773411"/>
    <w:rsid w:val="00785C33"/>
    <w:rsid w:val="00797D6C"/>
    <w:rsid w:val="007A10DA"/>
    <w:rsid w:val="007B3544"/>
    <w:rsid w:val="007C44C8"/>
    <w:rsid w:val="007C49DB"/>
    <w:rsid w:val="007C5EF2"/>
    <w:rsid w:val="00826634"/>
    <w:rsid w:val="00827D0D"/>
    <w:rsid w:val="008311EE"/>
    <w:rsid w:val="00832474"/>
    <w:rsid w:val="00852D39"/>
    <w:rsid w:val="0087683B"/>
    <w:rsid w:val="00886430"/>
    <w:rsid w:val="00894C39"/>
    <w:rsid w:val="008B52CF"/>
    <w:rsid w:val="008D77A5"/>
    <w:rsid w:val="008E136C"/>
    <w:rsid w:val="008E1D66"/>
    <w:rsid w:val="008E5890"/>
    <w:rsid w:val="008F4ED0"/>
    <w:rsid w:val="008F6F5F"/>
    <w:rsid w:val="00917390"/>
    <w:rsid w:val="00925E9C"/>
    <w:rsid w:val="00927083"/>
    <w:rsid w:val="00940EC4"/>
    <w:rsid w:val="0094267E"/>
    <w:rsid w:val="00967560"/>
    <w:rsid w:val="00971818"/>
    <w:rsid w:val="00976591"/>
    <w:rsid w:val="009A66E6"/>
    <w:rsid w:val="009D033A"/>
    <w:rsid w:val="009E4435"/>
    <w:rsid w:val="009E6964"/>
    <w:rsid w:val="009E6CD7"/>
    <w:rsid w:val="00A05087"/>
    <w:rsid w:val="00A06EE9"/>
    <w:rsid w:val="00A56C9A"/>
    <w:rsid w:val="00A62E85"/>
    <w:rsid w:val="00A64FFF"/>
    <w:rsid w:val="00A8562C"/>
    <w:rsid w:val="00A96586"/>
    <w:rsid w:val="00AA52D4"/>
    <w:rsid w:val="00AB056E"/>
    <w:rsid w:val="00AC42D8"/>
    <w:rsid w:val="00AF6B07"/>
    <w:rsid w:val="00AF79DE"/>
    <w:rsid w:val="00B2294B"/>
    <w:rsid w:val="00B32F5A"/>
    <w:rsid w:val="00B33FF2"/>
    <w:rsid w:val="00B459B8"/>
    <w:rsid w:val="00B468B1"/>
    <w:rsid w:val="00B8389C"/>
    <w:rsid w:val="00B856FA"/>
    <w:rsid w:val="00B916CB"/>
    <w:rsid w:val="00BB3DB2"/>
    <w:rsid w:val="00BC0474"/>
    <w:rsid w:val="00BC55C4"/>
    <w:rsid w:val="00BE1F5C"/>
    <w:rsid w:val="00C16424"/>
    <w:rsid w:val="00C20C30"/>
    <w:rsid w:val="00C33CD6"/>
    <w:rsid w:val="00C55CCF"/>
    <w:rsid w:val="00CA277F"/>
    <w:rsid w:val="00CA6503"/>
    <w:rsid w:val="00CC063E"/>
    <w:rsid w:val="00CC11AC"/>
    <w:rsid w:val="00CD0804"/>
    <w:rsid w:val="00CE0B3B"/>
    <w:rsid w:val="00CE5C06"/>
    <w:rsid w:val="00CF297D"/>
    <w:rsid w:val="00D02429"/>
    <w:rsid w:val="00D07E50"/>
    <w:rsid w:val="00D148CC"/>
    <w:rsid w:val="00D21F4B"/>
    <w:rsid w:val="00D2406E"/>
    <w:rsid w:val="00D36FDB"/>
    <w:rsid w:val="00D45DE3"/>
    <w:rsid w:val="00D545A6"/>
    <w:rsid w:val="00D812FF"/>
    <w:rsid w:val="00D857A6"/>
    <w:rsid w:val="00DA1666"/>
    <w:rsid w:val="00DA3E13"/>
    <w:rsid w:val="00DC09B9"/>
    <w:rsid w:val="00DF1BC9"/>
    <w:rsid w:val="00DF5588"/>
    <w:rsid w:val="00E03C21"/>
    <w:rsid w:val="00E21EF0"/>
    <w:rsid w:val="00E25C7F"/>
    <w:rsid w:val="00E7355B"/>
    <w:rsid w:val="00E75F45"/>
    <w:rsid w:val="00E83B33"/>
    <w:rsid w:val="00E86343"/>
    <w:rsid w:val="00E961F5"/>
    <w:rsid w:val="00E97FFE"/>
    <w:rsid w:val="00ED1EFB"/>
    <w:rsid w:val="00EE59DC"/>
    <w:rsid w:val="00EF67DC"/>
    <w:rsid w:val="00F01B12"/>
    <w:rsid w:val="00F06CB7"/>
    <w:rsid w:val="00F20417"/>
    <w:rsid w:val="00F63232"/>
    <w:rsid w:val="00F922F3"/>
    <w:rsid w:val="00FA5C23"/>
    <w:rsid w:val="00FB1B4D"/>
    <w:rsid w:val="00FD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841895"/>
  <w15:docId w15:val="{531CA268-E7A9-4BD5-A34A-B2479182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ahoma" w:hAnsi="Tahoma"/>
      <w:lang w:val="en-AU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27D44"/>
    <w:pPr>
      <w:jc w:val="both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rsid w:val="00E7355B"/>
    <w:pPr>
      <w:keepNext/>
      <w:keepLines/>
      <w:widowControl w:val="0"/>
      <w:spacing w:after="120" w:line="220" w:lineRule="auto"/>
      <w:ind w:left="1080"/>
    </w:pPr>
    <w:rPr>
      <w:spacing w:val="-30"/>
      <w:kern w:val="28"/>
      <w:sz w:val="60"/>
    </w:rPr>
  </w:style>
  <w:style w:type="paragraph" w:customStyle="1" w:styleId="Copyright">
    <w:name w:val="Copyright"/>
    <w:basedOn w:val="Normal"/>
    <w:rsid w:val="00E7355B"/>
    <w:pPr>
      <w:spacing w:before="3400" w:after="120"/>
      <w:jc w:val="center"/>
    </w:pPr>
    <w:rPr>
      <w:sz w:val="22"/>
    </w:rPr>
  </w:style>
  <w:style w:type="paragraph" w:customStyle="1" w:styleId="SubtitleCover">
    <w:name w:val="Subtitle Cover"/>
    <w:basedOn w:val="Normal"/>
    <w:next w:val="BodyText"/>
    <w:rsid w:val="00E7355B"/>
    <w:pPr>
      <w:keepNext/>
      <w:keepLines/>
      <w:widowControl w:val="0"/>
      <w:spacing w:before="1520"/>
      <w:ind w:left="1080" w:right="1680"/>
    </w:pPr>
    <w:rPr>
      <w:i/>
      <w:spacing w:val="-20"/>
      <w:kern w:val="28"/>
      <w:sz w:val="40"/>
    </w:rPr>
  </w:style>
  <w:style w:type="paragraph" w:customStyle="1" w:styleId="TitleCover">
    <w:name w:val="Title Cover"/>
    <w:basedOn w:val="Normal"/>
    <w:next w:val="SubtitleCover"/>
    <w:rsid w:val="00E7355B"/>
    <w:pPr>
      <w:keepNext/>
      <w:keepLines/>
      <w:widowControl w:val="0"/>
      <w:spacing w:before="1800"/>
      <w:ind w:left="1080"/>
    </w:pPr>
    <w:rPr>
      <w:rFonts w:ascii="Arial" w:hAnsi="Arial"/>
      <w:b/>
      <w:spacing w:val="-48"/>
      <w:kern w:val="28"/>
      <w:sz w:val="72"/>
    </w:rPr>
  </w:style>
  <w:style w:type="paragraph" w:styleId="BodyText">
    <w:name w:val="Body Text"/>
    <w:basedOn w:val="Normal"/>
    <w:rsid w:val="00E7355B"/>
    <w:pPr>
      <w:spacing w:after="120"/>
    </w:pPr>
  </w:style>
  <w:style w:type="character" w:styleId="PageNumber">
    <w:name w:val="page number"/>
    <w:basedOn w:val="DefaultParagraphFont"/>
    <w:rsid w:val="008B52CF"/>
  </w:style>
  <w:style w:type="paragraph" w:styleId="BalloonText">
    <w:name w:val="Balloon Text"/>
    <w:basedOn w:val="Normal"/>
    <w:link w:val="BalloonTextChar"/>
    <w:semiHidden/>
    <w:unhideWhenUsed/>
    <w:rsid w:val="00DF5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F55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B5540-9F75-4BAD-B173-A631C29B8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3348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T.4.2 Template Paket Sistem Test</vt:lpstr>
    </vt:vector>
  </TitlesOfParts>
  <Company>Bank Indonesia</Company>
  <LinksUpToDate>false</LinksUpToDate>
  <CharactersWithSpaces>22394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T.4.2 Template Paket Sistem Test</dc:title>
  <dc:creator>Bank Indonesia</dc:creator>
  <cp:lastModifiedBy>Lievia</cp:lastModifiedBy>
  <cp:revision>54</cp:revision>
  <cp:lastPrinted>2015-04-02T06:31:00Z</cp:lastPrinted>
  <dcterms:created xsi:type="dcterms:W3CDTF">2020-02-09T14:19:00Z</dcterms:created>
  <dcterms:modified xsi:type="dcterms:W3CDTF">2020-02-13T13:11:00Z</dcterms:modified>
</cp:coreProperties>
</file>